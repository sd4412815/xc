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DAA0A" w14:textId="77777777" w:rsidR="00AA38CD" w:rsidRPr="009135D8" w:rsidRDefault="00AA38CD">
      <w:pPr>
        <w:pStyle w:val="1"/>
        <w:rPr>
          <w:ins w:id="0" w:author="Changxin LIU" w:date="2014-11-03T20:59:00Z"/>
          <w:color w:val="FF0000"/>
          <w:rPrChange w:id="1" w:author="Changxin LIU" w:date="2015-02-14T12:08:00Z">
            <w:rPr>
              <w:ins w:id="2" w:author="Changxin LIU" w:date="2014-11-03T20:59:00Z"/>
            </w:rPr>
          </w:rPrChange>
        </w:rPr>
        <w:pPrChange w:id="3" w:author="Changxin LIU" w:date="2014-11-08T20:21:00Z">
          <w:pPr/>
        </w:pPrChange>
      </w:pPr>
      <w:ins w:id="4" w:author="Changxin LIU" w:date="2014-11-03T20:59:00Z">
        <w:r w:rsidRPr="009135D8">
          <w:rPr>
            <w:rFonts w:hint="eastAsia"/>
            <w:color w:val="FF0000"/>
            <w:rPrChange w:id="5" w:author="Changxin LIU" w:date="2015-02-14T12:08:00Z">
              <w:rPr>
                <w:rFonts w:hint="eastAsia"/>
              </w:rPr>
            </w:rPrChange>
          </w:rPr>
          <w:t>用户表</w:t>
        </w:r>
      </w:ins>
      <w:ins w:id="6" w:author="Changxin LIU" w:date="2014-11-08T20:26:00Z">
        <w:r w:rsidR="00551EE2" w:rsidRPr="009135D8">
          <w:rPr>
            <w:color w:val="FF0000"/>
            <w:rPrChange w:id="7" w:author="Changxin LIU" w:date="2015-02-14T12:08:00Z">
              <w:rPr/>
            </w:rPrChange>
          </w:rPr>
          <w:t>User</w:t>
        </w:r>
      </w:ins>
    </w:p>
    <w:p w14:paraId="435112B5" w14:textId="77777777" w:rsidR="00AA38CD" w:rsidRDefault="00AA38CD">
      <w:pPr>
        <w:rPr>
          <w:ins w:id="8" w:author="Changxin LIU" w:date="2014-11-03T20:59:00Z"/>
        </w:rPr>
      </w:pPr>
      <w:ins w:id="9" w:author="Changxin LIU" w:date="2014-11-03T20:59:00Z">
        <w:r>
          <w:t>User</w:t>
        </w:r>
      </w:ins>
    </w:p>
    <w:p w14:paraId="184771C3" w14:textId="77777777" w:rsidR="00AA38CD" w:rsidRDefault="00AA38CD">
      <w:pPr>
        <w:rPr>
          <w:ins w:id="10" w:author="Changxin LIU" w:date="2014-11-03T21:00:00Z"/>
        </w:rPr>
      </w:pPr>
      <w:ins w:id="11" w:author="Changxin LIU" w:date="2014-11-03T20:59:00Z">
        <w:r>
          <w:t>用户可以使用电话</w:t>
        </w:r>
        <w:r>
          <w:rPr>
            <w:rFonts w:hint="eastAsia"/>
          </w:rPr>
          <w:t>/</w:t>
        </w:r>
        <w:r>
          <w:rPr>
            <w:rFonts w:hint="eastAsia"/>
          </w:rPr>
          <w:t>昵称</w:t>
        </w:r>
        <w:r>
          <w:rPr>
            <w:rFonts w:hint="eastAsia"/>
          </w:rPr>
          <w:t>/</w:t>
        </w:r>
        <w:r>
          <w:rPr>
            <w:rFonts w:hint="eastAsia"/>
          </w:rPr>
          <w:t>会员</w:t>
        </w:r>
        <w:r>
          <w:rPr>
            <w:rFonts w:hint="eastAsia"/>
          </w:rPr>
          <w:t>id</w:t>
        </w:r>
        <w:r>
          <w:rPr>
            <w:rFonts w:hint="eastAsia"/>
          </w:rPr>
          <w:t>号</w:t>
        </w:r>
      </w:ins>
      <w:ins w:id="12" w:author="Changxin LIU" w:date="2014-11-03T21:00:00Z">
        <w:r>
          <w:rPr>
            <w:rFonts w:hint="eastAsia"/>
          </w:rPr>
          <w:t>登陆</w:t>
        </w:r>
      </w:ins>
    </w:p>
    <w:p w14:paraId="07E40EAD" w14:textId="77777777" w:rsidR="00EF2C9F" w:rsidRDefault="00EF2C9F">
      <w:pPr>
        <w:rPr>
          <w:ins w:id="13" w:author="Changxin LIU" w:date="2014-11-03T21:01:00Z"/>
        </w:rPr>
      </w:pPr>
      <w:ins w:id="14" w:author="Changxin LIU" w:date="2014-11-03T21:00:00Z">
        <w:r>
          <w:t>T</w:t>
        </w:r>
        <w:r>
          <w:rPr>
            <w:rFonts w:hint="eastAsia"/>
          </w:rPr>
          <w:t>el/</w:t>
        </w:r>
        <w:r>
          <w:t>name/member_id</w:t>
        </w:r>
      </w:ins>
    </w:p>
    <w:p w14:paraId="5313A53D" w14:textId="77777777" w:rsidR="00354A31" w:rsidRDefault="002A00EE">
      <w:pPr>
        <w:rPr>
          <w:ins w:id="15" w:author="Changxin LIU" w:date="2014-11-03T21:01:00Z"/>
        </w:rPr>
      </w:pPr>
      <w:ins w:id="16" w:author="Changxin LIU" w:date="2014-11-03T21:01:00Z">
        <w:r>
          <w:t xml:space="preserve">Join_date </w:t>
        </w:r>
        <w:r>
          <w:t>注册时间</w:t>
        </w:r>
      </w:ins>
    </w:p>
    <w:p w14:paraId="33B6FD50" w14:textId="77777777" w:rsidR="002A00EE" w:rsidRDefault="002A00EE">
      <w:pPr>
        <w:rPr>
          <w:ins w:id="17" w:author="Changxin LIU" w:date="2014-11-03T21:01:00Z"/>
        </w:rPr>
      </w:pPr>
      <w:ins w:id="18" w:author="Changxin LIU" w:date="2014-11-03T21:01:00Z">
        <w:r>
          <w:t>L</w:t>
        </w:r>
        <w:r>
          <w:rPr>
            <w:rFonts w:hint="eastAsia"/>
          </w:rPr>
          <w:t xml:space="preserve">ogin_date </w:t>
        </w:r>
        <w:r>
          <w:rPr>
            <w:rFonts w:hint="eastAsia"/>
          </w:rPr>
          <w:t>最后一次登陆时间</w:t>
        </w:r>
      </w:ins>
    </w:p>
    <w:p w14:paraId="0E20ABF9" w14:textId="77777777" w:rsidR="00ED0A13" w:rsidRDefault="00ED0A13">
      <w:pPr>
        <w:rPr>
          <w:ins w:id="19" w:author="Changxin LIU" w:date="2014-11-03T21:02:00Z"/>
        </w:rPr>
      </w:pPr>
      <w:ins w:id="20" w:author="Changxin LIU" w:date="2014-11-03T21:01:00Z">
        <w:r>
          <w:t>Pwd</w:t>
        </w:r>
        <w:r>
          <w:t>用户密码</w:t>
        </w:r>
      </w:ins>
    </w:p>
    <w:p w14:paraId="167234FE" w14:textId="77777777" w:rsidR="00166B4B" w:rsidRDefault="00166B4B">
      <w:pPr>
        <w:rPr>
          <w:ins w:id="21" w:author="Changxin LIU" w:date="2014-11-03T21:08:00Z"/>
        </w:rPr>
      </w:pPr>
      <w:ins w:id="22" w:author="Changxin LIU" w:date="2014-11-03T21:02:00Z">
        <w:r>
          <w:t>Type:</w:t>
        </w:r>
      </w:ins>
      <w:ins w:id="23" w:author="Changxin LIU" w:date="2014-11-03T21:04:00Z">
        <w:r w:rsidR="00AB1A8E">
          <w:t xml:space="preserve"> 0</w:t>
        </w:r>
        <w:r w:rsidR="00AB1A8E">
          <w:t>用户</w:t>
        </w:r>
        <w:r w:rsidR="00AB1A8E">
          <w:rPr>
            <w:rFonts w:hint="eastAsia"/>
          </w:rPr>
          <w:t xml:space="preserve"> 1</w:t>
        </w:r>
        <w:r w:rsidR="00AB1A8E">
          <w:rPr>
            <w:rFonts w:hint="eastAsia"/>
          </w:rPr>
          <w:t>员工</w:t>
        </w:r>
        <w:r w:rsidR="00AB1A8E">
          <w:rPr>
            <w:rFonts w:hint="eastAsia"/>
          </w:rPr>
          <w:t xml:space="preserve"> 2</w:t>
        </w:r>
        <w:r w:rsidR="00AB1A8E">
          <w:rPr>
            <w:rFonts w:hint="eastAsia"/>
          </w:rPr>
          <w:t>老板</w:t>
        </w:r>
      </w:ins>
    </w:p>
    <w:p w14:paraId="3667BD54" w14:textId="77777777" w:rsidR="007D2ACF" w:rsidRDefault="007D2ACF">
      <w:pPr>
        <w:rPr>
          <w:ins w:id="24" w:author="Changxin LIU" w:date="2014-11-03T21:12:00Z"/>
        </w:rPr>
      </w:pPr>
      <w:ins w:id="25" w:author="Changxin LIU" w:date="2014-11-03T21:08:00Z">
        <w:r>
          <w:t>State</w:t>
        </w:r>
        <w:r>
          <w:rPr>
            <w:rFonts w:hint="eastAsia"/>
          </w:rPr>
          <w:t>：</w:t>
        </w:r>
        <w:r>
          <w:rPr>
            <w:rFonts w:hint="eastAsia"/>
          </w:rPr>
          <w:t>0</w:t>
        </w:r>
        <w:r>
          <w:rPr>
            <w:rFonts w:hint="eastAsia"/>
          </w:rPr>
          <w:t>正常</w:t>
        </w:r>
        <w:r w:rsidR="008E379F">
          <w:rPr>
            <w:rFonts w:hint="eastAsia"/>
          </w:rPr>
          <w:t xml:space="preserve"> -</w:t>
        </w:r>
        <w:r w:rsidR="008E379F">
          <w:t xml:space="preserve">1 </w:t>
        </w:r>
      </w:ins>
      <w:ins w:id="26" w:author="Changxin LIU" w:date="2014-11-03T21:09:00Z">
        <w:r w:rsidR="008E379F">
          <w:t>临时屏蔽</w:t>
        </w:r>
        <w:r w:rsidR="008E379F">
          <w:rPr>
            <w:rFonts w:hint="eastAsia"/>
          </w:rPr>
          <w:t xml:space="preserve"> -</w:t>
        </w:r>
        <w:r w:rsidR="008E379F">
          <w:t xml:space="preserve">2 </w:t>
        </w:r>
        <w:r w:rsidR="008E379F">
          <w:t>拉黑</w:t>
        </w:r>
      </w:ins>
    </w:p>
    <w:p w14:paraId="44D71D2D" w14:textId="77777777" w:rsidR="00766B96" w:rsidRDefault="00766B96">
      <w:pPr>
        <w:rPr>
          <w:ins w:id="27" w:author="Changxin LIU" w:date="2014-11-03T21:12:00Z"/>
        </w:rPr>
      </w:pPr>
      <w:ins w:id="28" w:author="Changxin LIU" w:date="2014-11-03T21:12:00Z">
        <w:r>
          <w:t>S</w:t>
        </w:r>
        <w:r>
          <w:rPr>
            <w:rFonts w:hint="eastAsia"/>
          </w:rPr>
          <w:t>core:</w:t>
        </w:r>
        <w:r>
          <w:t xml:space="preserve"> </w:t>
        </w:r>
        <w:r>
          <w:t>评分</w:t>
        </w:r>
      </w:ins>
    </w:p>
    <w:p w14:paraId="0B872323" w14:textId="77777777" w:rsidR="0035713D" w:rsidRDefault="0035713D">
      <w:pPr>
        <w:rPr>
          <w:ins w:id="29" w:author="Changxin LIU" w:date="2014-11-03T21:14:00Z"/>
        </w:rPr>
      </w:pPr>
      <w:ins w:id="30" w:author="Changxin LIU" w:date="2014-11-03T21:12:00Z">
        <w:r>
          <w:t>Pwd:</w:t>
        </w:r>
        <w:r>
          <w:t>密码</w:t>
        </w:r>
      </w:ins>
    </w:p>
    <w:p w14:paraId="5A5BBCBF" w14:textId="77777777" w:rsidR="00616E6D" w:rsidRDefault="00616E6D">
      <w:pPr>
        <w:rPr>
          <w:ins w:id="31" w:author="Changxin LIU" w:date="2014-11-03T21:15:00Z"/>
        </w:rPr>
      </w:pPr>
      <w:ins w:id="32" w:author="Changxin LIU" w:date="2014-11-03T21:14:00Z">
        <w:r>
          <w:t>Nick_name:</w:t>
        </w:r>
        <w:r>
          <w:t>用户姓名</w:t>
        </w:r>
      </w:ins>
    </w:p>
    <w:p w14:paraId="0C64CCB9" w14:textId="77777777" w:rsidR="00E641E7" w:rsidRDefault="00E641E7">
      <w:pPr>
        <w:rPr>
          <w:ins w:id="33" w:author="Changxin LIU" w:date="2014-11-03T21:15:00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7611" w14:paraId="66DB4658" w14:textId="77777777" w:rsidTr="00F57611">
        <w:trPr>
          <w:ins w:id="34" w:author="Changxin LIU" w:date="2014-11-03T21:15:00Z"/>
        </w:trPr>
        <w:tc>
          <w:tcPr>
            <w:tcW w:w="2074" w:type="dxa"/>
          </w:tcPr>
          <w:p w14:paraId="120E86D0" w14:textId="77777777" w:rsidR="00F57611" w:rsidRDefault="00F57611">
            <w:pPr>
              <w:rPr>
                <w:ins w:id="35" w:author="Changxin LIU" w:date="2014-11-03T21:15:00Z"/>
              </w:rPr>
            </w:pPr>
            <w:ins w:id="36" w:author="Changxin LIU" w:date="2014-11-03T21:15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5256967A" w14:textId="77777777" w:rsidR="00F57611" w:rsidRDefault="00F57611">
            <w:pPr>
              <w:rPr>
                <w:ins w:id="37" w:author="Changxin LIU" w:date="2014-11-03T21:15:00Z"/>
              </w:rPr>
            </w:pPr>
            <w:ins w:id="38" w:author="Changxin LIU" w:date="2014-11-03T21:16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5ED7BA02" w14:textId="77777777" w:rsidR="00F57611" w:rsidRDefault="00F57611">
            <w:pPr>
              <w:rPr>
                <w:ins w:id="39" w:author="Changxin LIU" w:date="2014-11-03T21:15:00Z"/>
              </w:rPr>
            </w:pPr>
            <w:ins w:id="40" w:author="Changxin LIU" w:date="2014-11-03T21:16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1507C9F4" w14:textId="77777777" w:rsidR="00F57611" w:rsidRDefault="00F57611">
            <w:pPr>
              <w:rPr>
                <w:ins w:id="41" w:author="Changxin LIU" w:date="2014-11-03T21:15:00Z"/>
              </w:rPr>
            </w:pPr>
          </w:p>
        </w:tc>
      </w:tr>
      <w:tr w:rsidR="00F57611" w14:paraId="79AD023D" w14:textId="77777777" w:rsidTr="00F57611">
        <w:trPr>
          <w:ins w:id="42" w:author="Changxin LIU" w:date="2014-11-03T21:15:00Z"/>
        </w:trPr>
        <w:tc>
          <w:tcPr>
            <w:tcW w:w="2074" w:type="dxa"/>
          </w:tcPr>
          <w:p w14:paraId="05267A5C" w14:textId="77777777" w:rsidR="00F57611" w:rsidRDefault="0048072B" w:rsidP="0048072B">
            <w:pPr>
              <w:rPr>
                <w:ins w:id="43" w:author="Changxin LIU" w:date="2014-11-03T21:15:00Z"/>
              </w:rPr>
            </w:pPr>
            <w:ins w:id="44" w:author="Changxin LIU" w:date="2014-11-03T21:16:00Z">
              <w:r>
                <w:t>U_t</w:t>
              </w:r>
              <w:r>
                <w:rPr>
                  <w:rFonts w:hint="eastAsia"/>
                </w:rPr>
                <w:t>el</w:t>
              </w:r>
            </w:ins>
          </w:p>
        </w:tc>
        <w:tc>
          <w:tcPr>
            <w:tcW w:w="2074" w:type="dxa"/>
          </w:tcPr>
          <w:p w14:paraId="3030CD7A" w14:textId="77777777" w:rsidR="00F57611" w:rsidRDefault="007C4D99">
            <w:pPr>
              <w:rPr>
                <w:ins w:id="45" w:author="Changxin LIU" w:date="2014-11-03T21:15:00Z"/>
              </w:rPr>
            </w:pPr>
            <w:ins w:id="46" w:author="Changxin LIU" w:date="2014-11-03T21:16:00Z">
              <w:r>
                <w:t>C</w:t>
              </w:r>
              <w:r>
                <w:rPr>
                  <w:rFonts w:hint="eastAsia"/>
                </w:rPr>
                <w:t>har(</w:t>
              </w:r>
              <w:r>
                <w:t>11)</w:t>
              </w:r>
            </w:ins>
          </w:p>
        </w:tc>
        <w:tc>
          <w:tcPr>
            <w:tcW w:w="2074" w:type="dxa"/>
          </w:tcPr>
          <w:p w14:paraId="5B4781AF" w14:textId="77777777" w:rsidR="00F57611" w:rsidRDefault="007C4D99">
            <w:pPr>
              <w:rPr>
                <w:ins w:id="47" w:author="Changxin LIU" w:date="2014-11-03T21:15:00Z"/>
              </w:rPr>
            </w:pPr>
            <w:ins w:id="48" w:author="Changxin LIU" w:date="2014-11-03T21:17:00Z">
              <w:r>
                <w:rPr>
                  <w:rFonts w:hint="eastAsia"/>
                </w:rPr>
                <w:t>电话号</w:t>
              </w:r>
            </w:ins>
          </w:p>
        </w:tc>
        <w:tc>
          <w:tcPr>
            <w:tcW w:w="2074" w:type="dxa"/>
          </w:tcPr>
          <w:p w14:paraId="6146F189" w14:textId="77777777" w:rsidR="00F57611" w:rsidRDefault="003D3554">
            <w:pPr>
              <w:rPr>
                <w:ins w:id="49" w:author="Changxin LIU" w:date="2014-11-03T21:15:00Z"/>
              </w:rPr>
            </w:pPr>
            <w:ins w:id="50" w:author="Changxin LIU" w:date="2015-01-21T20:00:00Z">
              <w:r>
                <w:t>可以用作登录名</w:t>
              </w:r>
            </w:ins>
          </w:p>
        </w:tc>
      </w:tr>
      <w:tr w:rsidR="00F57611" w14:paraId="52A92EAD" w14:textId="77777777" w:rsidTr="00F57611">
        <w:trPr>
          <w:ins w:id="51" w:author="Changxin LIU" w:date="2014-11-03T21:15:00Z"/>
        </w:trPr>
        <w:tc>
          <w:tcPr>
            <w:tcW w:w="2074" w:type="dxa"/>
          </w:tcPr>
          <w:p w14:paraId="7D3BC675" w14:textId="77777777" w:rsidR="00F57611" w:rsidRDefault="0048072B" w:rsidP="0048072B">
            <w:pPr>
              <w:rPr>
                <w:ins w:id="52" w:author="Changxin LIU" w:date="2014-11-03T21:15:00Z"/>
              </w:rPr>
            </w:pPr>
            <w:ins w:id="53" w:author="Changxin LIU" w:date="2014-11-03T21:16:00Z">
              <w:r>
                <w:t>U_name</w:t>
              </w:r>
            </w:ins>
          </w:p>
        </w:tc>
        <w:tc>
          <w:tcPr>
            <w:tcW w:w="2074" w:type="dxa"/>
          </w:tcPr>
          <w:p w14:paraId="793970B5" w14:textId="77777777" w:rsidR="00F57611" w:rsidRDefault="007C4D99">
            <w:pPr>
              <w:rPr>
                <w:ins w:id="54" w:author="Changxin LIU" w:date="2014-11-03T21:15:00Z"/>
              </w:rPr>
            </w:pPr>
            <w:ins w:id="55" w:author="Changxin LIU" w:date="2014-11-03T21:17:00Z">
              <w:r>
                <w:t>V</w:t>
              </w:r>
              <w:r>
                <w:rPr>
                  <w:rFonts w:hint="eastAsia"/>
                </w:rPr>
                <w:t>archar(20)</w:t>
              </w:r>
            </w:ins>
          </w:p>
        </w:tc>
        <w:tc>
          <w:tcPr>
            <w:tcW w:w="2074" w:type="dxa"/>
          </w:tcPr>
          <w:p w14:paraId="2BA5D9D9" w14:textId="77777777" w:rsidR="00F57611" w:rsidRDefault="00975F9F">
            <w:pPr>
              <w:rPr>
                <w:ins w:id="56" w:author="Changxin LIU" w:date="2014-11-03T21:15:00Z"/>
              </w:rPr>
            </w:pPr>
            <w:ins w:id="57" w:author="Changxin LIU" w:date="2014-11-03T21:17:00Z">
              <w:r>
                <w:rPr>
                  <w:rFonts w:hint="eastAsia"/>
                </w:rPr>
                <w:t>用户名</w:t>
              </w:r>
            </w:ins>
          </w:p>
        </w:tc>
        <w:tc>
          <w:tcPr>
            <w:tcW w:w="2074" w:type="dxa"/>
          </w:tcPr>
          <w:p w14:paraId="14A32AAF" w14:textId="77777777" w:rsidR="00F57611" w:rsidRDefault="003D3554">
            <w:pPr>
              <w:rPr>
                <w:ins w:id="58" w:author="Changxin LIU" w:date="2014-11-03T21:15:00Z"/>
              </w:rPr>
            </w:pPr>
            <w:ins w:id="59" w:author="Changxin LIU" w:date="2015-01-21T20:00:00Z">
              <w:r>
                <w:t>可以用作登录名</w:t>
              </w:r>
            </w:ins>
          </w:p>
        </w:tc>
      </w:tr>
      <w:tr w:rsidR="00F57611" w14:paraId="0060C1A9" w14:textId="77777777" w:rsidTr="00F57611">
        <w:trPr>
          <w:ins w:id="60" w:author="Changxin LIU" w:date="2014-11-03T21:15:00Z"/>
        </w:trPr>
        <w:tc>
          <w:tcPr>
            <w:tcW w:w="2074" w:type="dxa"/>
          </w:tcPr>
          <w:p w14:paraId="3F70780B" w14:textId="77777777" w:rsidR="00F57611" w:rsidRDefault="0048072B">
            <w:pPr>
              <w:rPr>
                <w:ins w:id="61" w:author="Changxin LIU" w:date="2014-11-03T21:15:00Z"/>
              </w:rPr>
            </w:pPr>
            <w:ins w:id="62" w:author="Changxin LIU" w:date="2014-11-03T21:16:00Z">
              <w:r>
                <w:t>U_member_id</w:t>
              </w:r>
            </w:ins>
          </w:p>
        </w:tc>
        <w:tc>
          <w:tcPr>
            <w:tcW w:w="2074" w:type="dxa"/>
          </w:tcPr>
          <w:p w14:paraId="58BA05A0" w14:textId="77777777" w:rsidR="00F57611" w:rsidRDefault="007C4D99">
            <w:pPr>
              <w:rPr>
                <w:ins w:id="63" w:author="Changxin LIU" w:date="2014-11-03T21:15:00Z"/>
              </w:rPr>
            </w:pPr>
            <w:ins w:id="64" w:author="Changxin LIU" w:date="2014-11-03T21:17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7376BDD6" w14:textId="77777777" w:rsidR="00F57611" w:rsidRDefault="007C4D99">
            <w:pPr>
              <w:rPr>
                <w:ins w:id="65" w:author="Changxin LIU" w:date="2014-11-03T21:15:00Z"/>
              </w:rPr>
            </w:pPr>
            <w:ins w:id="66" w:author="Changxin LIU" w:date="2014-11-03T21:17:00Z">
              <w:r>
                <w:rPr>
                  <w:rFonts w:hint="eastAsia"/>
                </w:rPr>
                <w:t>会员号</w:t>
              </w:r>
            </w:ins>
          </w:p>
        </w:tc>
        <w:tc>
          <w:tcPr>
            <w:tcW w:w="2074" w:type="dxa"/>
          </w:tcPr>
          <w:p w14:paraId="2D5DBE78" w14:textId="77777777" w:rsidR="00F57611" w:rsidRDefault="003D3554">
            <w:pPr>
              <w:rPr>
                <w:ins w:id="67" w:author="Changxin LIU" w:date="2014-11-03T21:15:00Z"/>
              </w:rPr>
            </w:pPr>
            <w:ins w:id="68" w:author="Changxin LIU" w:date="2015-01-21T20:00:00Z">
              <w:r>
                <w:t>可以用作登录名</w:t>
              </w:r>
            </w:ins>
          </w:p>
        </w:tc>
      </w:tr>
      <w:tr w:rsidR="00F57611" w14:paraId="180421F6" w14:textId="77777777" w:rsidTr="00F57611">
        <w:trPr>
          <w:ins w:id="69" w:author="Changxin LIU" w:date="2014-11-03T21:15:00Z"/>
        </w:trPr>
        <w:tc>
          <w:tcPr>
            <w:tcW w:w="2074" w:type="dxa"/>
          </w:tcPr>
          <w:p w14:paraId="1AF22F7D" w14:textId="77777777" w:rsidR="00F57611" w:rsidRDefault="00472211">
            <w:pPr>
              <w:rPr>
                <w:ins w:id="70" w:author="Changxin LIU" w:date="2014-11-03T21:15:00Z"/>
              </w:rPr>
            </w:pPr>
            <w:ins w:id="71" w:author="Changxin LIU" w:date="2014-11-03T21:17:00Z">
              <w:r>
                <w:t>U</w:t>
              </w:r>
            </w:ins>
            <w:ins w:id="72" w:author="Changxin LIU" w:date="2014-12-02T09:05:00Z">
              <w:r>
                <w:rPr>
                  <w:rFonts w:hint="eastAsia"/>
                </w:rPr>
                <w:t>_pwd</w:t>
              </w:r>
            </w:ins>
          </w:p>
        </w:tc>
        <w:tc>
          <w:tcPr>
            <w:tcW w:w="2074" w:type="dxa"/>
          </w:tcPr>
          <w:p w14:paraId="58147FA3" w14:textId="77777777" w:rsidR="00F57611" w:rsidRDefault="00472211">
            <w:pPr>
              <w:rPr>
                <w:ins w:id="73" w:author="Changxin LIU" w:date="2014-11-03T21:15:00Z"/>
              </w:rPr>
            </w:pPr>
            <w:ins w:id="74" w:author="Changxin LIU" w:date="2014-12-02T09:05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128)</w:t>
              </w:r>
            </w:ins>
          </w:p>
        </w:tc>
        <w:tc>
          <w:tcPr>
            <w:tcW w:w="2074" w:type="dxa"/>
          </w:tcPr>
          <w:p w14:paraId="25718568" w14:textId="77777777" w:rsidR="00F57611" w:rsidRDefault="00472211">
            <w:pPr>
              <w:rPr>
                <w:ins w:id="75" w:author="Changxin LIU" w:date="2014-11-03T21:15:00Z"/>
              </w:rPr>
            </w:pPr>
            <w:ins w:id="76" w:author="Changxin LIU" w:date="2014-12-02T09:05:00Z">
              <w:r>
                <w:rPr>
                  <w:rFonts w:hint="eastAsia"/>
                </w:rPr>
                <w:t>用户密码</w:t>
              </w:r>
            </w:ins>
          </w:p>
        </w:tc>
        <w:tc>
          <w:tcPr>
            <w:tcW w:w="2074" w:type="dxa"/>
          </w:tcPr>
          <w:p w14:paraId="0F179D8F" w14:textId="77777777" w:rsidR="00F57611" w:rsidRDefault="00EA4C17">
            <w:pPr>
              <w:rPr>
                <w:ins w:id="77" w:author="Changxin LIU" w:date="2014-11-03T21:15:00Z"/>
              </w:rPr>
            </w:pPr>
            <w:ins w:id="78" w:author="Changxin LIU" w:date="2015-01-21T20:00:00Z">
              <w:r>
                <w:t>加密存储</w:t>
              </w:r>
            </w:ins>
          </w:p>
        </w:tc>
      </w:tr>
      <w:tr w:rsidR="00F57611" w14:paraId="3651BF7D" w14:textId="77777777" w:rsidTr="00F57611">
        <w:trPr>
          <w:ins w:id="79" w:author="Changxin LIU" w:date="2014-11-03T21:15:00Z"/>
        </w:trPr>
        <w:tc>
          <w:tcPr>
            <w:tcW w:w="2074" w:type="dxa"/>
          </w:tcPr>
          <w:p w14:paraId="719797E1" w14:textId="77777777" w:rsidR="00F57611" w:rsidRDefault="00472211">
            <w:pPr>
              <w:rPr>
                <w:ins w:id="80" w:author="Changxin LIU" w:date="2014-11-03T21:15:00Z"/>
              </w:rPr>
            </w:pPr>
            <w:ins w:id="81" w:author="Changxin LIU" w:date="2014-12-02T09:06:00Z">
              <w:r>
                <w:t>U_score</w:t>
              </w:r>
            </w:ins>
          </w:p>
        </w:tc>
        <w:tc>
          <w:tcPr>
            <w:tcW w:w="2074" w:type="dxa"/>
          </w:tcPr>
          <w:p w14:paraId="5FAA97CF" w14:textId="77777777" w:rsidR="00F57611" w:rsidRDefault="00472211">
            <w:pPr>
              <w:rPr>
                <w:ins w:id="82" w:author="Changxin LIU" w:date="2014-11-03T21:15:00Z"/>
              </w:rPr>
            </w:pPr>
            <w:ins w:id="83" w:author="Changxin LIU" w:date="2014-12-02T09:06:00Z">
              <w:r>
                <w:t>M</w:t>
              </w:r>
              <w:r>
                <w:rPr>
                  <w:rFonts w:hint="eastAsia"/>
                </w:rPr>
                <w:t>ediumint</w:t>
              </w:r>
            </w:ins>
          </w:p>
        </w:tc>
        <w:tc>
          <w:tcPr>
            <w:tcW w:w="2074" w:type="dxa"/>
          </w:tcPr>
          <w:p w14:paraId="2E8ED0D1" w14:textId="77777777" w:rsidR="00F57611" w:rsidRDefault="00472211">
            <w:pPr>
              <w:rPr>
                <w:ins w:id="84" w:author="Changxin LIU" w:date="2014-11-03T21:15:00Z"/>
              </w:rPr>
            </w:pPr>
            <w:ins w:id="85" w:author="Changxin LIU" w:date="2014-12-02T09:06:00Z">
              <w:r>
                <w:rPr>
                  <w:rFonts w:hint="eastAsia"/>
                </w:rPr>
                <w:t>用户积分</w:t>
              </w:r>
            </w:ins>
          </w:p>
        </w:tc>
        <w:tc>
          <w:tcPr>
            <w:tcW w:w="2074" w:type="dxa"/>
          </w:tcPr>
          <w:p w14:paraId="37EDBBFE" w14:textId="77777777" w:rsidR="00F57611" w:rsidRDefault="00F74EEF">
            <w:pPr>
              <w:rPr>
                <w:ins w:id="86" w:author="Changxin LIU" w:date="2014-11-03T21:15:00Z"/>
              </w:rPr>
            </w:pPr>
            <w:ins w:id="87" w:author="Changxin LIU" w:date="2015-01-21T20:00:00Z">
              <w:r>
                <w:t>初始</w:t>
              </w:r>
            </w:ins>
            <w:ins w:id="88" w:author="Changxin LIU" w:date="2015-01-21T20:01:00Z">
              <w:r>
                <w:t>为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D80D0E" w14:paraId="66F248BD" w14:textId="77777777" w:rsidTr="00F57611">
        <w:trPr>
          <w:ins w:id="89" w:author="Changxin LIU" w:date="2014-12-02T09:06:00Z"/>
        </w:trPr>
        <w:tc>
          <w:tcPr>
            <w:tcW w:w="2074" w:type="dxa"/>
          </w:tcPr>
          <w:p w14:paraId="792BEB6F" w14:textId="77777777" w:rsidR="00D80D0E" w:rsidRDefault="00D80D0E">
            <w:pPr>
              <w:rPr>
                <w:ins w:id="90" w:author="Changxin LIU" w:date="2014-12-02T09:06:00Z"/>
              </w:rPr>
            </w:pPr>
            <w:ins w:id="91" w:author="Changxin LIU" w:date="2014-12-02T09:06:00Z">
              <w:r>
                <w:t>U_join_date</w:t>
              </w:r>
            </w:ins>
          </w:p>
        </w:tc>
        <w:tc>
          <w:tcPr>
            <w:tcW w:w="2074" w:type="dxa"/>
          </w:tcPr>
          <w:p w14:paraId="24F3F70A" w14:textId="77777777" w:rsidR="00D80D0E" w:rsidRDefault="00D80D0E">
            <w:pPr>
              <w:rPr>
                <w:ins w:id="92" w:author="Changxin LIU" w:date="2014-12-02T09:06:00Z"/>
              </w:rPr>
            </w:pPr>
            <w:ins w:id="93" w:author="Changxin LIU" w:date="2014-12-02T09:06:00Z">
              <w:r>
                <w:t>D</w:t>
              </w:r>
              <w:r>
                <w:rPr>
                  <w:rFonts w:hint="eastAsia"/>
                </w:rPr>
                <w:t>atetime</w:t>
              </w:r>
            </w:ins>
          </w:p>
        </w:tc>
        <w:tc>
          <w:tcPr>
            <w:tcW w:w="2074" w:type="dxa"/>
          </w:tcPr>
          <w:p w14:paraId="3E58FBE5" w14:textId="77777777" w:rsidR="00D80D0E" w:rsidRDefault="00D80D0E">
            <w:pPr>
              <w:rPr>
                <w:ins w:id="94" w:author="Changxin LIU" w:date="2014-12-02T09:06:00Z"/>
              </w:rPr>
            </w:pPr>
            <w:ins w:id="95" w:author="Changxin LIU" w:date="2014-12-02T09:06:00Z">
              <w:r>
                <w:rPr>
                  <w:rFonts w:hint="eastAsia"/>
                </w:rPr>
                <w:t>用户</w:t>
              </w:r>
            </w:ins>
            <w:ins w:id="96" w:author="Changxin LIU" w:date="2014-12-02T09:07:00Z">
              <w:r>
                <w:rPr>
                  <w:rFonts w:hint="eastAsia"/>
                </w:rPr>
                <w:t>注册加入</w:t>
              </w:r>
            </w:ins>
            <w:ins w:id="97" w:author="Changxin LIU" w:date="2014-12-02T09:06:00Z">
              <w:r>
                <w:rPr>
                  <w:rFonts w:hint="eastAsia"/>
                </w:rPr>
                <w:t>时间</w:t>
              </w:r>
            </w:ins>
          </w:p>
        </w:tc>
        <w:tc>
          <w:tcPr>
            <w:tcW w:w="2074" w:type="dxa"/>
          </w:tcPr>
          <w:p w14:paraId="76C4620B" w14:textId="77777777" w:rsidR="00D80D0E" w:rsidRDefault="00D80D0E">
            <w:pPr>
              <w:rPr>
                <w:ins w:id="98" w:author="Changxin LIU" w:date="2014-12-02T09:06:00Z"/>
              </w:rPr>
            </w:pPr>
          </w:p>
        </w:tc>
      </w:tr>
      <w:tr w:rsidR="006D0EF2" w14:paraId="6C9B7AEC" w14:textId="77777777" w:rsidTr="00F57611">
        <w:trPr>
          <w:ins w:id="99" w:author="Changxin LIU" w:date="2014-12-02T09:07:00Z"/>
        </w:trPr>
        <w:tc>
          <w:tcPr>
            <w:tcW w:w="2074" w:type="dxa"/>
          </w:tcPr>
          <w:p w14:paraId="77DD6787" w14:textId="77777777" w:rsidR="006D0EF2" w:rsidRDefault="006D0EF2" w:rsidP="006D0EF2">
            <w:pPr>
              <w:rPr>
                <w:ins w:id="100" w:author="Changxin LIU" w:date="2014-12-02T09:07:00Z"/>
              </w:rPr>
            </w:pPr>
            <w:ins w:id="101" w:author="Changxin LIU" w:date="2014-12-02T09:08:00Z">
              <w:r>
                <w:t>U_login_date</w:t>
              </w:r>
            </w:ins>
          </w:p>
        </w:tc>
        <w:tc>
          <w:tcPr>
            <w:tcW w:w="2074" w:type="dxa"/>
          </w:tcPr>
          <w:p w14:paraId="03D9A354" w14:textId="77777777" w:rsidR="006D0EF2" w:rsidRDefault="006D0EF2" w:rsidP="006D0EF2">
            <w:pPr>
              <w:rPr>
                <w:ins w:id="102" w:author="Changxin LIU" w:date="2014-12-02T09:07:00Z"/>
              </w:rPr>
            </w:pPr>
            <w:ins w:id="103" w:author="Changxin LIU" w:date="2014-12-02T09:08:00Z">
              <w:r>
                <w:t>D</w:t>
              </w:r>
              <w:r>
                <w:rPr>
                  <w:rFonts w:hint="eastAsia"/>
                </w:rPr>
                <w:t>atetime</w:t>
              </w:r>
            </w:ins>
          </w:p>
        </w:tc>
        <w:tc>
          <w:tcPr>
            <w:tcW w:w="2074" w:type="dxa"/>
          </w:tcPr>
          <w:p w14:paraId="4F5B759A" w14:textId="77777777" w:rsidR="006D0EF2" w:rsidRDefault="006D0EF2" w:rsidP="006D0EF2">
            <w:pPr>
              <w:rPr>
                <w:ins w:id="104" w:author="Changxin LIU" w:date="2014-12-02T09:07:00Z"/>
              </w:rPr>
            </w:pPr>
            <w:ins w:id="105" w:author="Changxin LIU" w:date="2014-12-02T09:08:00Z">
              <w:r>
                <w:rPr>
                  <w:rFonts w:hint="eastAsia"/>
                </w:rPr>
                <w:t>用户</w:t>
              </w:r>
            </w:ins>
            <w:ins w:id="106" w:author="Changxin LIU" w:date="2015-01-21T20:01:00Z">
              <w:r w:rsidR="00401637">
                <w:rPr>
                  <w:rFonts w:hint="eastAsia"/>
                </w:rPr>
                <w:t>最后</w:t>
              </w:r>
            </w:ins>
            <w:ins w:id="107" w:author="Changxin LIU" w:date="2014-12-02T09:08:00Z">
              <w:r>
                <w:rPr>
                  <w:rFonts w:hint="eastAsia"/>
                </w:rPr>
                <w:t>登录时间</w:t>
              </w:r>
            </w:ins>
          </w:p>
        </w:tc>
        <w:tc>
          <w:tcPr>
            <w:tcW w:w="2074" w:type="dxa"/>
          </w:tcPr>
          <w:p w14:paraId="02BB759B" w14:textId="77777777" w:rsidR="006D0EF2" w:rsidRDefault="006D0EF2" w:rsidP="006D0EF2">
            <w:pPr>
              <w:rPr>
                <w:ins w:id="108" w:author="Changxin LIU" w:date="2014-12-02T09:07:00Z"/>
              </w:rPr>
            </w:pPr>
          </w:p>
        </w:tc>
      </w:tr>
      <w:tr w:rsidR="006D0EF2" w14:paraId="6A54379E" w14:textId="77777777" w:rsidTr="00F57611">
        <w:trPr>
          <w:ins w:id="109" w:author="Changxin LIU" w:date="2014-12-02T09:07:00Z"/>
        </w:trPr>
        <w:tc>
          <w:tcPr>
            <w:tcW w:w="2074" w:type="dxa"/>
          </w:tcPr>
          <w:p w14:paraId="23C791BF" w14:textId="77777777" w:rsidR="006D0EF2" w:rsidRDefault="006D0EF2" w:rsidP="006D0EF2">
            <w:pPr>
              <w:rPr>
                <w:ins w:id="110" w:author="Changxin LIU" w:date="2014-12-02T09:07:00Z"/>
              </w:rPr>
            </w:pPr>
            <w:ins w:id="111" w:author="Changxin LIU" w:date="2014-12-02T09:08:00Z">
              <w:r>
                <w:t>U_type</w:t>
              </w:r>
            </w:ins>
          </w:p>
        </w:tc>
        <w:tc>
          <w:tcPr>
            <w:tcW w:w="2074" w:type="dxa"/>
          </w:tcPr>
          <w:p w14:paraId="3A2F070E" w14:textId="77777777" w:rsidR="006D0EF2" w:rsidRDefault="006D0EF2" w:rsidP="006D0EF2">
            <w:pPr>
              <w:rPr>
                <w:ins w:id="112" w:author="Changxin LIU" w:date="2014-12-02T09:07:00Z"/>
              </w:rPr>
            </w:pPr>
            <w:ins w:id="113" w:author="Changxin LIU" w:date="2014-12-02T09:08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392E868B" w14:textId="77777777" w:rsidR="006D0EF2" w:rsidRDefault="006D0EF2" w:rsidP="006D0EF2">
            <w:pPr>
              <w:rPr>
                <w:ins w:id="114" w:author="Changxin LIU" w:date="2014-12-02T09:07:00Z"/>
              </w:rPr>
            </w:pPr>
          </w:p>
        </w:tc>
        <w:tc>
          <w:tcPr>
            <w:tcW w:w="2074" w:type="dxa"/>
          </w:tcPr>
          <w:p w14:paraId="48EC4FE6" w14:textId="77777777" w:rsidR="00234393" w:rsidRDefault="00500D51" w:rsidP="006D0EF2">
            <w:pPr>
              <w:rPr>
                <w:ins w:id="115" w:author="Changxin LIU" w:date="2015-01-21T20:00:00Z"/>
              </w:rPr>
            </w:pPr>
            <w:ins w:id="116" w:author="Changxin LIU" w:date="2015-01-08T11:07:00Z">
              <w:r>
                <w:t>0</w:t>
              </w:r>
              <w:r>
                <w:t>用户</w:t>
              </w:r>
              <w:r>
                <w:rPr>
                  <w:rFonts w:hint="eastAsia"/>
                </w:rPr>
                <w:t xml:space="preserve"> </w:t>
              </w:r>
            </w:ins>
          </w:p>
          <w:p w14:paraId="2CC1F662" w14:textId="77777777" w:rsidR="00234393" w:rsidRDefault="00500D51" w:rsidP="006D0EF2">
            <w:pPr>
              <w:rPr>
                <w:ins w:id="117" w:author="Changxin LIU" w:date="2015-01-21T20:00:00Z"/>
              </w:rPr>
            </w:pPr>
            <w:ins w:id="118" w:author="Changxin LIU" w:date="2015-01-08T11:07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员工</w:t>
              </w:r>
              <w:r>
                <w:rPr>
                  <w:rFonts w:hint="eastAsia"/>
                </w:rPr>
                <w:t xml:space="preserve"> </w:t>
              </w:r>
            </w:ins>
          </w:p>
          <w:p w14:paraId="2815E08D" w14:textId="77777777" w:rsidR="006D0EF2" w:rsidRDefault="00500D51" w:rsidP="006D0EF2">
            <w:pPr>
              <w:rPr>
                <w:ins w:id="119" w:author="Changxin LIU" w:date="2014-12-02T09:07:00Z"/>
              </w:rPr>
            </w:pPr>
            <w:ins w:id="120" w:author="Changxin LIU" w:date="2015-01-08T11:07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老板</w:t>
              </w:r>
            </w:ins>
          </w:p>
        </w:tc>
      </w:tr>
      <w:tr w:rsidR="006D0EF2" w14:paraId="02FF1518" w14:textId="77777777" w:rsidTr="00F57611">
        <w:trPr>
          <w:ins w:id="121" w:author="Changxin LIU" w:date="2014-12-02T09:07:00Z"/>
        </w:trPr>
        <w:tc>
          <w:tcPr>
            <w:tcW w:w="2074" w:type="dxa"/>
          </w:tcPr>
          <w:p w14:paraId="3BE6A3A8" w14:textId="77777777" w:rsidR="006D0EF2" w:rsidRDefault="006D0EF2" w:rsidP="006D0EF2">
            <w:pPr>
              <w:rPr>
                <w:ins w:id="122" w:author="Changxin LIU" w:date="2014-12-02T09:07:00Z"/>
              </w:rPr>
            </w:pPr>
            <w:ins w:id="123" w:author="Changxin LIU" w:date="2014-12-02T09:08:00Z">
              <w:r>
                <w:t>U</w:t>
              </w:r>
              <w:r>
                <w:rPr>
                  <w:rFonts w:hint="eastAsia"/>
                </w:rPr>
                <w:t>_sex</w:t>
              </w:r>
            </w:ins>
          </w:p>
        </w:tc>
        <w:tc>
          <w:tcPr>
            <w:tcW w:w="2074" w:type="dxa"/>
          </w:tcPr>
          <w:p w14:paraId="1A213628" w14:textId="77777777" w:rsidR="006D0EF2" w:rsidRDefault="006D0EF2" w:rsidP="006D0EF2">
            <w:pPr>
              <w:rPr>
                <w:ins w:id="124" w:author="Changxin LIU" w:date="2014-12-02T09:07:00Z"/>
              </w:rPr>
            </w:pPr>
            <w:ins w:id="125" w:author="Changxin LIU" w:date="2014-12-02T09:08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07275302" w14:textId="77777777" w:rsidR="006D0EF2" w:rsidRDefault="006D0EF2" w:rsidP="006D0EF2">
            <w:pPr>
              <w:rPr>
                <w:ins w:id="126" w:author="Changxin LIU" w:date="2014-12-02T09:07:00Z"/>
              </w:rPr>
            </w:pPr>
          </w:p>
        </w:tc>
        <w:tc>
          <w:tcPr>
            <w:tcW w:w="2074" w:type="dxa"/>
          </w:tcPr>
          <w:p w14:paraId="0AA8293B" w14:textId="77777777" w:rsidR="00E638BD" w:rsidRDefault="00E638BD" w:rsidP="006D0EF2">
            <w:pPr>
              <w:rPr>
                <w:ins w:id="127" w:author="Changxin LIU" w:date="2015-01-21T20:00:00Z"/>
              </w:rPr>
            </w:pPr>
            <w:ins w:id="128" w:author="Changxin LIU" w:date="2015-01-21T20:0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男</w:t>
              </w:r>
            </w:ins>
          </w:p>
          <w:p w14:paraId="70426411" w14:textId="77777777" w:rsidR="00E638BD" w:rsidRDefault="00E638BD" w:rsidP="006D0EF2">
            <w:pPr>
              <w:rPr>
                <w:ins w:id="129" w:author="Changxin LIU" w:date="2015-01-21T20:00:00Z"/>
              </w:rPr>
            </w:pPr>
            <w:ins w:id="130" w:author="Changxin LIU" w:date="2015-01-21T20:00:00Z">
              <w:r>
                <w:rPr>
                  <w:rFonts w:hint="eastAsia"/>
                </w:rPr>
                <w:t>1</w:t>
              </w:r>
              <w:r>
                <w:t xml:space="preserve"> </w:t>
              </w:r>
              <w:r>
                <w:t>女</w:t>
              </w:r>
            </w:ins>
          </w:p>
          <w:p w14:paraId="3E05E3C0" w14:textId="77777777" w:rsidR="006D0EF2" w:rsidRDefault="006E6593" w:rsidP="006D0EF2">
            <w:pPr>
              <w:rPr>
                <w:ins w:id="131" w:author="Changxin LIU" w:date="2014-12-02T09:07:00Z"/>
              </w:rPr>
            </w:pPr>
            <w:ins w:id="132" w:author="Changxin LIU" w:date="2015-01-08T11:09:00Z">
              <w:r>
                <w:t>2</w:t>
              </w:r>
              <w:r w:rsidR="00E805A7">
                <w:t xml:space="preserve"> </w:t>
              </w:r>
              <w:r w:rsidR="00E805A7">
                <w:t>未确定</w:t>
              </w:r>
            </w:ins>
          </w:p>
        </w:tc>
      </w:tr>
      <w:tr w:rsidR="006D0EF2" w14:paraId="4030851A" w14:textId="77777777" w:rsidTr="00F57611">
        <w:trPr>
          <w:ins w:id="133" w:author="Changxin LIU" w:date="2014-12-02T09:07:00Z"/>
        </w:trPr>
        <w:tc>
          <w:tcPr>
            <w:tcW w:w="2074" w:type="dxa"/>
          </w:tcPr>
          <w:p w14:paraId="0ED8F31E" w14:textId="77777777" w:rsidR="006D0EF2" w:rsidRDefault="006D0EF2" w:rsidP="006D0EF2">
            <w:pPr>
              <w:rPr>
                <w:ins w:id="134" w:author="Changxin LIU" w:date="2014-12-02T09:07:00Z"/>
              </w:rPr>
            </w:pPr>
            <w:ins w:id="135" w:author="Changxin LIU" w:date="2014-12-02T09:08:00Z">
              <w:r>
                <w:t>U</w:t>
              </w:r>
              <w:r>
                <w:rPr>
                  <w:rFonts w:hint="eastAsia"/>
                </w:rPr>
                <w:t>_</w:t>
              </w:r>
              <w:r>
                <w:t>age</w:t>
              </w:r>
            </w:ins>
          </w:p>
        </w:tc>
        <w:tc>
          <w:tcPr>
            <w:tcW w:w="2074" w:type="dxa"/>
          </w:tcPr>
          <w:p w14:paraId="33F37E9F" w14:textId="77777777" w:rsidR="006D0EF2" w:rsidRDefault="006D0EF2" w:rsidP="006D0EF2">
            <w:pPr>
              <w:rPr>
                <w:ins w:id="136" w:author="Changxin LIU" w:date="2014-12-02T09:07:00Z"/>
              </w:rPr>
            </w:pPr>
            <w:ins w:id="137" w:author="Changxin LIU" w:date="2014-12-02T09:08:00Z">
              <w:r>
                <w:rPr>
                  <w:rFonts w:hint="eastAsia"/>
                </w:rPr>
                <w:t>tinyint</w:t>
              </w:r>
            </w:ins>
          </w:p>
        </w:tc>
        <w:tc>
          <w:tcPr>
            <w:tcW w:w="2074" w:type="dxa"/>
          </w:tcPr>
          <w:p w14:paraId="1F4D7780" w14:textId="77777777" w:rsidR="006D0EF2" w:rsidRDefault="006D0EF2" w:rsidP="006D0EF2">
            <w:pPr>
              <w:rPr>
                <w:ins w:id="138" w:author="Changxin LIU" w:date="2014-12-02T09:07:00Z"/>
              </w:rPr>
            </w:pPr>
          </w:p>
        </w:tc>
        <w:tc>
          <w:tcPr>
            <w:tcW w:w="2074" w:type="dxa"/>
          </w:tcPr>
          <w:p w14:paraId="79EE25E4" w14:textId="77777777" w:rsidR="006D0EF2" w:rsidRDefault="00EE4CC8" w:rsidP="006D0EF2">
            <w:pPr>
              <w:rPr>
                <w:ins w:id="139" w:author="Changxin LIU" w:date="2014-12-02T09:07:00Z"/>
              </w:rPr>
            </w:pPr>
            <w:ins w:id="140" w:author="Changxin LIU" w:date="2015-01-08T11:09:00Z">
              <w:r>
                <w:rPr>
                  <w:rFonts w:hint="eastAsia"/>
                </w:rPr>
                <w:t>254</w:t>
              </w:r>
              <w:r w:rsidR="00563ED7">
                <w:t xml:space="preserve"> </w:t>
              </w:r>
              <w:r w:rsidR="00563ED7">
                <w:t>未确定</w:t>
              </w:r>
            </w:ins>
          </w:p>
        </w:tc>
      </w:tr>
      <w:tr w:rsidR="006D0EF2" w14:paraId="2C6E5F9E" w14:textId="77777777" w:rsidTr="00F57611">
        <w:trPr>
          <w:ins w:id="141" w:author="Changxin LIU" w:date="2014-12-02T09:06:00Z"/>
        </w:trPr>
        <w:tc>
          <w:tcPr>
            <w:tcW w:w="2074" w:type="dxa"/>
          </w:tcPr>
          <w:p w14:paraId="206F183B" w14:textId="77777777" w:rsidR="006D0EF2" w:rsidRDefault="00CE645F" w:rsidP="006D0EF2">
            <w:pPr>
              <w:rPr>
                <w:ins w:id="142" w:author="Changxin LIU" w:date="2014-12-02T09:06:00Z"/>
              </w:rPr>
            </w:pPr>
            <w:ins w:id="143" w:author="Changxin LIU" w:date="2014-12-02T09:21:00Z">
              <w:r>
                <w:t>U</w:t>
              </w:r>
              <w:r>
                <w:rPr>
                  <w:rFonts w:hint="eastAsia"/>
                </w:rPr>
                <w:t>_</w:t>
              </w:r>
              <w:r>
                <w:t>state</w:t>
              </w:r>
            </w:ins>
          </w:p>
        </w:tc>
        <w:tc>
          <w:tcPr>
            <w:tcW w:w="2074" w:type="dxa"/>
          </w:tcPr>
          <w:p w14:paraId="6101447B" w14:textId="77777777" w:rsidR="006D0EF2" w:rsidRDefault="00CE645F" w:rsidP="006D0EF2">
            <w:pPr>
              <w:rPr>
                <w:ins w:id="144" w:author="Changxin LIU" w:date="2014-12-02T09:06:00Z"/>
              </w:rPr>
            </w:pPr>
            <w:ins w:id="145" w:author="Changxin LIU" w:date="2014-12-02T09:21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08AD139B" w14:textId="77777777" w:rsidR="006D0EF2" w:rsidRDefault="006D0EF2" w:rsidP="006D0EF2">
            <w:pPr>
              <w:rPr>
                <w:ins w:id="146" w:author="Changxin LIU" w:date="2014-12-02T09:06:00Z"/>
              </w:rPr>
            </w:pPr>
          </w:p>
        </w:tc>
        <w:tc>
          <w:tcPr>
            <w:tcW w:w="2074" w:type="dxa"/>
          </w:tcPr>
          <w:p w14:paraId="72D5CA84" w14:textId="77777777" w:rsidR="00FC0CCA" w:rsidRDefault="00213F7F" w:rsidP="00F32C35">
            <w:pPr>
              <w:rPr>
                <w:ins w:id="147" w:author="Changxin LIU" w:date="2015-01-21T20:03:00Z"/>
              </w:rPr>
            </w:pPr>
            <w:ins w:id="148" w:author="Changxin LIU" w:date="2015-01-08T11:08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正常</w:t>
              </w:r>
            </w:ins>
          </w:p>
          <w:p w14:paraId="0EC7266A" w14:textId="77777777" w:rsidR="00FC0CCA" w:rsidRDefault="00213F7F" w:rsidP="00F32C35">
            <w:pPr>
              <w:rPr>
                <w:ins w:id="149" w:author="Changxin LIU" w:date="2015-01-21T20:03:00Z"/>
              </w:rPr>
            </w:pPr>
            <w:ins w:id="150" w:author="Changxin LIU" w:date="2015-01-08T11:08:00Z">
              <w:r>
                <w:rPr>
                  <w:rFonts w:hint="eastAsia"/>
                </w:rPr>
                <w:t xml:space="preserve"> -</w:t>
              </w:r>
              <w:r>
                <w:t xml:space="preserve">1 </w:t>
              </w:r>
              <w:r>
                <w:t>临时屏蔽</w:t>
              </w:r>
              <w:r>
                <w:rPr>
                  <w:rFonts w:hint="eastAsia"/>
                </w:rPr>
                <w:t xml:space="preserve"> </w:t>
              </w:r>
            </w:ins>
          </w:p>
          <w:p w14:paraId="578BFD73" w14:textId="77777777" w:rsidR="006D0EF2" w:rsidRDefault="00213F7F" w:rsidP="00F32C35">
            <w:pPr>
              <w:rPr>
                <w:ins w:id="151" w:author="Changxin LIU" w:date="2015-04-23T17:52:00Z"/>
              </w:rPr>
            </w:pPr>
            <w:ins w:id="152" w:author="Changxin LIU" w:date="2015-01-08T11:08:00Z">
              <w:r>
                <w:rPr>
                  <w:rFonts w:hint="eastAsia"/>
                </w:rPr>
                <w:t>-</w:t>
              </w:r>
              <w:r>
                <w:t xml:space="preserve">2 </w:t>
              </w:r>
              <w:r>
                <w:t>拉黑</w:t>
              </w:r>
            </w:ins>
          </w:p>
          <w:p w14:paraId="091958BF" w14:textId="47FC4CE3" w:rsidR="0013206F" w:rsidRDefault="0013206F" w:rsidP="00F32C35">
            <w:pPr>
              <w:rPr>
                <w:ins w:id="153" w:author="Changxin LIU" w:date="2014-12-02T09:06:00Z"/>
                <w:rFonts w:hint="eastAsia"/>
              </w:rPr>
            </w:pPr>
            <w:ins w:id="154" w:author="Changxin LIU" w:date="2015-04-23T17:52:00Z">
              <w:r>
                <w:t xml:space="preserve">-20 </w:t>
              </w:r>
              <w:r>
                <w:rPr>
                  <w:rFonts w:hint="eastAsia"/>
                </w:rPr>
                <w:t>删除</w:t>
              </w:r>
            </w:ins>
            <w:bookmarkStart w:id="155" w:name="_GoBack"/>
            <w:bookmarkEnd w:id="155"/>
          </w:p>
        </w:tc>
      </w:tr>
      <w:tr w:rsidR="006D0EF2" w14:paraId="544DF4B0" w14:textId="77777777" w:rsidTr="00F57611">
        <w:trPr>
          <w:ins w:id="156" w:author="Changxin LIU" w:date="2014-12-02T09:06:00Z"/>
        </w:trPr>
        <w:tc>
          <w:tcPr>
            <w:tcW w:w="2074" w:type="dxa"/>
          </w:tcPr>
          <w:p w14:paraId="21570E23" w14:textId="77777777" w:rsidR="006D0EF2" w:rsidRDefault="00CE645F" w:rsidP="006D0EF2">
            <w:pPr>
              <w:rPr>
                <w:ins w:id="157" w:author="Changxin LIU" w:date="2014-12-02T09:06:00Z"/>
              </w:rPr>
            </w:pPr>
            <w:ins w:id="158" w:author="Changxin LIU" w:date="2014-12-02T09:21:00Z">
              <w:r>
                <w:t>U</w:t>
              </w:r>
              <w:r>
                <w:rPr>
                  <w:rFonts w:hint="eastAsia"/>
                </w:rPr>
                <w:t>_</w:t>
              </w:r>
              <w:r>
                <w:t>nick_name</w:t>
              </w:r>
            </w:ins>
          </w:p>
        </w:tc>
        <w:tc>
          <w:tcPr>
            <w:tcW w:w="2074" w:type="dxa"/>
          </w:tcPr>
          <w:p w14:paraId="23C6111C" w14:textId="77777777" w:rsidR="006D0EF2" w:rsidRDefault="00CE645F" w:rsidP="006D0EF2">
            <w:pPr>
              <w:rPr>
                <w:ins w:id="159" w:author="Changxin LIU" w:date="2014-12-02T09:06:00Z"/>
              </w:rPr>
            </w:pPr>
            <w:ins w:id="160" w:author="Changxin LIU" w:date="2014-12-02T09:21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20)</w:t>
              </w:r>
            </w:ins>
          </w:p>
        </w:tc>
        <w:tc>
          <w:tcPr>
            <w:tcW w:w="2074" w:type="dxa"/>
          </w:tcPr>
          <w:p w14:paraId="008B2216" w14:textId="77777777" w:rsidR="006D0EF2" w:rsidRDefault="00CE645F" w:rsidP="006D0EF2">
            <w:pPr>
              <w:rPr>
                <w:ins w:id="161" w:author="Changxin LIU" w:date="2014-12-02T09:06:00Z"/>
              </w:rPr>
            </w:pPr>
            <w:ins w:id="162" w:author="Changxin LIU" w:date="2014-12-02T09:21:00Z">
              <w:r>
                <w:rPr>
                  <w:rFonts w:hint="eastAsia"/>
                </w:rPr>
                <w:t>用户昵称</w:t>
              </w:r>
            </w:ins>
          </w:p>
        </w:tc>
        <w:tc>
          <w:tcPr>
            <w:tcW w:w="2074" w:type="dxa"/>
          </w:tcPr>
          <w:p w14:paraId="74A76155" w14:textId="77777777" w:rsidR="006D0EF2" w:rsidRDefault="006D0EF2" w:rsidP="006D0EF2">
            <w:pPr>
              <w:rPr>
                <w:ins w:id="163" w:author="Changxin LIU" w:date="2014-12-02T09:06:00Z"/>
              </w:rPr>
            </w:pPr>
          </w:p>
        </w:tc>
      </w:tr>
      <w:tr w:rsidR="006D0EF2" w14:paraId="23197B61" w14:textId="77777777" w:rsidTr="00F57611">
        <w:trPr>
          <w:ins w:id="164" w:author="Changxin LIU" w:date="2014-12-02T09:06:00Z"/>
        </w:trPr>
        <w:tc>
          <w:tcPr>
            <w:tcW w:w="2074" w:type="dxa"/>
          </w:tcPr>
          <w:p w14:paraId="4DB0DE3A" w14:textId="77777777" w:rsidR="006D0EF2" w:rsidRPr="00EE3499" w:rsidRDefault="00E55A4E" w:rsidP="006D0EF2">
            <w:pPr>
              <w:rPr>
                <w:ins w:id="165" w:author="Changxin LIU" w:date="2014-12-02T09:06:00Z"/>
                <w:strike/>
                <w:rPrChange w:id="166" w:author="Changxin LIU" w:date="2014-12-29T15:50:00Z">
                  <w:rPr>
                    <w:ins w:id="167" w:author="Changxin LIU" w:date="2014-12-02T09:06:00Z"/>
                  </w:rPr>
                </w:rPrChange>
              </w:rPr>
            </w:pPr>
            <w:ins w:id="168" w:author="Changxin LIU" w:date="2014-12-29T15:48:00Z">
              <w:r w:rsidRPr="00EE3499">
                <w:rPr>
                  <w:strike/>
                  <w:rPrChange w:id="169" w:author="Changxin LIU" w:date="2014-12-29T15:50:00Z">
                    <w:rPr/>
                  </w:rPrChange>
                </w:rPr>
                <w:t>U_real_name</w:t>
              </w:r>
            </w:ins>
          </w:p>
        </w:tc>
        <w:tc>
          <w:tcPr>
            <w:tcW w:w="2074" w:type="dxa"/>
          </w:tcPr>
          <w:p w14:paraId="154A2C31" w14:textId="77777777" w:rsidR="006D0EF2" w:rsidRPr="00EE3499" w:rsidRDefault="00D76079" w:rsidP="006D0EF2">
            <w:pPr>
              <w:rPr>
                <w:ins w:id="170" w:author="Changxin LIU" w:date="2014-12-02T09:06:00Z"/>
                <w:strike/>
                <w:rPrChange w:id="171" w:author="Changxin LIU" w:date="2014-12-29T15:50:00Z">
                  <w:rPr>
                    <w:ins w:id="172" w:author="Changxin LIU" w:date="2014-12-02T09:06:00Z"/>
                  </w:rPr>
                </w:rPrChange>
              </w:rPr>
            </w:pPr>
            <w:ins w:id="173" w:author="Changxin LIU" w:date="2014-12-29T15:48:00Z">
              <w:r w:rsidRPr="00EE3499">
                <w:rPr>
                  <w:strike/>
                  <w:rPrChange w:id="174" w:author="Changxin LIU" w:date="2014-12-29T15:50:00Z">
                    <w:rPr/>
                  </w:rPrChange>
                </w:rPr>
                <w:t>Varchar(20)</w:t>
              </w:r>
            </w:ins>
          </w:p>
        </w:tc>
        <w:tc>
          <w:tcPr>
            <w:tcW w:w="2074" w:type="dxa"/>
          </w:tcPr>
          <w:p w14:paraId="598E1476" w14:textId="77777777" w:rsidR="006D0EF2" w:rsidRPr="00EE3499" w:rsidRDefault="00D76079" w:rsidP="006D0EF2">
            <w:pPr>
              <w:rPr>
                <w:ins w:id="175" w:author="Changxin LIU" w:date="2014-12-02T09:06:00Z"/>
                <w:strike/>
                <w:rPrChange w:id="176" w:author="Changxin LIU" w:date="2014-12-29T15:50:00Z">
                  <w:rPr>
                    <w:ins w:id="177" w:author="Changxin LIU" w:date="2014-12-02T09:06:00Z"/>
                  </w:rPr>
                </w:rPrChange>
              </w:rPr>
            </w:pPr>
            <w:ins w:id="178" w:author="Changxin LIU" w:date="2014-12-29T15:48:00Z">
              <w:r w:rsidRPr="00EE3499">
                <w:rPr>
                  <w:rFonts w:hint="eastAsia"/>
                  <w:strike/>
                  <w:rPrChange w:id="179" w:author="Changxin LIU" w:date="2014-12-29T15:50:00Z">
                    <w:rPr>
                      <w:rFonts w:hint="eastAsia"/>
                    </w:rPr>
                  </w:rPrChange>
                </w:rPr>
                <w:t>用户真实姓名</w:t>
              </w:r>
            </w:ins>
          </w:p>
        </w:tc>
        <w:tc>
          <w:tcPr>
            <w:tcW w:w="2074" w:type="dxa"/>
          </w:tcPr>
          <w:p w14:paraId="3AB3E9B4" w14:textId="77777777" w:rsidR="006D0EF2" w:rsidRDefault="006D0EF2" w:rsidP="006D0EF2">
            <w:pPr>
              <w:rPr>
                <w:ins w:id="180" w:author="Changxin LIU" w:date="2014-12-02T09:06:00Z"/>
              </w:rPr>
            </w:pPr>
          </w:p>
        </w:tc>
      </w:tr>
      <w:tr w:rsidR="006D0EF2" w14:paraId="241C91B3" w14:textId="77777777" w:rsidTr="00F57611">
        <w:trPr>
          <w:ins w:id="181" w:author="Changxin LIU" w:date="2014-12-02T09:06:00Z"/>
        </w:trPr>
        <w:tc>
          <w:tcPr>
            <w:tcW w:w="2074" w:type="dxa"/>
          </w:tcPr>
          <w:p w14:paraId="239EFBAD" w14:textId="77777777" w:rsidR="006D0EF2" w:rsidRDefault="00E00160" w:rsidP="006D0EF2">
            <w:pPr>
              <w:rPr>
                <w:ins w:id="182" w:author="Changxin LIU" w:date="2014-12-02T09:06:00Z"/>
              </w:rPr>
            </w:pPr>
            <w:ins w:id="183" w:author="Changxin LIU" w:date="2015-01-21T19:43:00Z">
              <w:r>
                <w:t>U_error_count</w:t>
              </w:r>
            </w:ins>
          </w:p>
        </w:tc>
        <w:tc>
          <w:tcPr>
            <w:tcW w:w="2074" w:type="dxa"/>
          </w:tcPr>
          <w:p w14:paraId="2529E19C" w14:textId="77777777" w:rsidR="006D0EF2" w:rsidRDefault="009E5A22" w:rsidP="006D0EF2">
            <w:pPr>
              <w:rPr>
                <w:ins w:id="184" w:author="Changxin LIU" w:date="2014-12-02T09:06:00Z"/>
              </w:rPr>
            </w:pPr>
            <w:ins w:id="185" w:author="Changxin LIU" w:date="2015-01-21T19:43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52C0D545" w14:textId="77777777" w:rsidR="006D0EF2" w:rsidRDefault="009E5A22" w:rsidP="006D0EF2">
            <w:pPr>
              <w:rPr>
                <w:ins w:id="186" w:author="Changxin LIU" w:date="2014-12-02T09:06:00Z"/>
              </w:rPr>
            </w:pPr>
            <w:ins w:id="187" w:author="Changxin LIU" w:date="2015-01-21T19:44:00Z">
              <w:r>
                <w:rPr>
                  <w:rFonts w:hint="eastAsia"/>
                </w:rPr>
                <w:t>密码错误次数</w:t>
              </w:r>
            </w:ins>
          </w:p>
        </w:tc>
        <w:tc>
          <w:tcPr>
            <w:tcW w:w="2074" w:type="dxa"/>
          </w:tcPr>
          <w:p w14:paraId="4AC2895D" w14:textId="77777777" w:rsidR="006D0EF2" w:rsidRDefault="001B4B5F" w:rsidP="006D0EF2">
            <w:pPr>
              <w:rPr>
                <w:ins w:id="188" w:author="Changxin LIU" w:date="2014-12-02T09:06:00Z"/>
              </w:rPr>
            </w:pPr>
            <w:ins w:id="189" w:author="Changxin LIU" w:date="2015-01-21T19:44:00Z">
              <w:r>
                <w:t>密码输错超过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次密码将被锁定</w:t>
              </w:r>
            </w:ins>
          </w:p>
        </w:tc>
      </w:tr>
    </w:tbl>
    <w:p w14:paraId="770E3C7E" w14:textId="77777777" w:rsidR="00E641E7" w:rsidRDefault="00E641E7">
      <w:pPr>
        <w:rPr>
          <w:ins w:id="190" w:author="Changxin LIU" w:date="2014-11-03T21:11:00Z"/>
        </w:rPr>
      </w:pPr>
    </w:p>
    <w:p w14:paraId="78339E03" w14:textId="77777777" w:rsidR="00F66F0C" w:rsidRDefault="00F66F0C">
      <w:pPr>
        <w:rPr>
          <w:ins w:id="191" w:author="Changxin LIU" w:date="2014-11-03T21:11:00Z"/>
        </w:rPr>
      </w:pPr>
    </w:p>
    <w:p w14:paraId="6F41DD30" w14:textId="77777777" w:rsidR="00805385" w:rsidRDefault="00805385">
      <w:pPr>
        <w:rPr>
          <w:ins w:id="192" w:author="Changxin LIU" w:date="2014-11-03T21:01:00Z"/>
        </w:rPr>
      </w:pPr>
    </w:p>
    <w:p w14:paraId="4CCF5D44" w14:textId="77777777" w:rsidR="002007B5" w:rsidRPr="009135D8" w:rsidRDefault="00D57186" w:rsidP="002007B5">
      <w:pPr>
        <w:pStyle w:val="1"/>
        <w:rPr>
          <w:ins w:id="193" w:author="Changxin LIU" w:date="2014-12-29T15:51:00Z"/>
          <w:color w:val="FF0000"/>
          <w:rPrChange w:id="194" w:author="Changxin LIU" w:date="2015-02-14T12:08:00Z">
            <w:rPr>
              <w:ins w:id="195" w:author="Changxin LIU" w:date="2014-12-29T15:51:00Z"/>
            </w:rPr>
          </w:rPrChange>
        </w:rPr>
      </w:pPr>
      <w:ins w:id="196" w:author="Changxin LIU" w:date="2014-12-29T15:51:00Z">
        <w:r w:rsidRPr="009135D8">
          <w:rPr>
            <w:rFonts w:hint="eastAsia"/>
            <w:color w:val="FF0000"/>
            <w:rPrChange w:id="197" w:author="Changxin LIU" w:date="2015-02-14T12:08:00Z">
              <w:rPr>
                <w:rFonts w:hint="eastAsia"/>
              </w:rPr>
            </w:rPrChange>
          </w:rPr>
          <w:lastRenderedPageBreak/>
          <w:t>老板</w:t>
        </w:r>
        <w:r w:rsidR="00FB773F" w:rsidRPr="009135D8">
          <w:rPr>
            <w:rFonts w:hint="eastAsia"/>
            <w:color w:val="FF0000"/>
            <w:rPrChange w:id="198" w:author="Changxin LIU" w:date="2015-02-14T12:08:00Z">
              <w:rPr>
                <w:rFonts w:hint="eastAsia"/>
              </w:rPr>
            </w:rPrChange>
          </w:rPr>
          <w:t>表</w:t>
        </w:r>
        <w:r w:rsidR="00FB773F" w:rsidRPr="009135D8">
          <w:rPr>
            <w:color w:val="FF0000"/>
            <w:rPrChange w:id="199" w:author="Changxin LIU" w:date="2015-02-14T12:08:00Z">
              <w:rPr/>
            </w:rPrChange>
          </w:rPr>
          <w:t>Boss</w:t>
        </w:r>
      </w:ins>
    </w:p>
    <w:p w14:paraId="4A39EA05" w14:textId="77777777" w:rsidR="002007B5" w:rsidRDefault="00933A2B" w:rsidP="002007B5">
      <w:pPr>
        <w:rPr>
          <w:ins w:id="200" w:author="Changxin LIU" w:date="2014-12-29T15:51:00Z"/>
        </w:rPr>
      </w:pPr>
      <w:ins w:id="201" w:author="Changxin LIU" w:date="2014-12-29T15:51:00Z">
        <w:r>
          <w:t>boss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007B5" w14:paraId="778F489E" w14:textId="77777777" w:rsidTr="00C26A13">
        <w:trPr>
          <w:ins w:id="202" w:author="Changxin LIU" w:date="2014-12-29T15:51:00Z"/>
        </w:trPr>
        <w:tc>
          <w:tcPr>
            <w:tcW w:w="2074" w:type="dxa"/>
          </w:tcPr>
          <w:p w14:paraId="2AD3A65F" w14:textId="77777777" w:rsidR="002007B5" w:rsidRDefault="002007B5" w:rsidP="00C26A13">
            <w:pPr>
              <w:rPr>
                <w:ins w:id="203" w:author="Changxin LIU" w:date="2014-12-29T15:51:00Z"/>
              </w:rPr>
            </w:pPr>
            <w:ins w:id="204" w:author="Changxin LIU" w:date="2014-12-29T15:51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14A25B36" w14:textId="77777777" w:rsidR="002007B5" w:rsidRDefault="002007B5" w:rsidP="00C26A13">
            <w:pPr>
              <w:rPr>
                <w:ins w:id="205" w:author="Changxin LIU" w:date="2014-12-29T15:51:00Z"/>
              </w:rPr>
            </w:pPr>
            <w:ins w:id="206" w:author="Changxin LIU" w:date="2014-12-29T15:51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3391F225" w14:textId="77777777" w:rsidR="002007B5" w:rsidRDefault="002007B5" w:rsidP="00C26A13">
            <w:pPr>
              <w:rPr>
                <w:ins w:id="207" w:author="Changxin LIU" w:date="2014-12-29T15:51:00Z"/>
              </w:rPr>
            </w:pPr>
            <w:ins w:id="208" w:author="Changxin LIU" w:date="2014-12-29T15:51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010352E2" w14:textId="77777777" w:rsidR="002007B5" w:rsidRDefault="002007B5" w:rsidP="00C26A13">
            <w:pPr>
              <w:rPr>
                <w:ins w:id="209" w:author="Changxin LIU" w:date="2014-12-29T15:51:00Z"/>
              </w:rPr>
            </w:pPr>
          </w:p>
        </w:tc>
      </w:tr>
      <w:tr w:rsidR="002007B5" w14:paraId="1910DD1F" w14:textId="77777777" w:rsidTr="00C26A13">
        <w:trPr>
          <w:ins w:id="210" w:author="Changxin LIU" w:date="2014-12-29T15:51:00Z"/>
        </w:trPr>
        <w:tc>
          <w:tcPr>
            <w:tcW w:w="2074" w:type="dxa"/>
          </w:tcPr>
          <w:p w14:paraId="4EE1CF28" w14:textId="77777777" w:rsidR="002007B5" w:rsidRPr="000E2FA1" w:rsidRDefault="0089636C" w:rsidP="00C26A13">
            <w:pPr>
              <w:rPr>
                <w:ins w:id="211" w:author="Changxin LIU" w:date="2014-12-29T15:51:00Z"/>
                <w:strike/>
                <w:rPrChange w:id="212" w:author="Changxin LIU" w:date="2015-01-08T16:46:00Z">
                  <w:rPr>
                    <w:ins w:id="213" w:author="Changxin LIU" w:date="2014-12-29T15:51:00Z"/>
                  </w:rPr>
                </w:rPrChange>
              </w:rPr>
            </w:pPr>
            <w:ins w:id="214" w:author="Changxin LIU" w:date="2014-12-29T15:51:00Z">
              <w:r w:rsidRPr="000E2FA1">
                <w:rPr>
                  <w:strike/>
                  <w:rPrChange w:id="215" w:author="Changxin LIU" w:date="2015-01-08T16:46:00Z">
                    <w:rPr/>
                  </w:rPrChange>
                </w:rPr>
                <w:t>b</w:t>
              </w:r>
              <w:r w:rsidR="002007B5" w:rsidRPr="000E2FA1">
                <w:rPr>
                  <w:strike/>
                  <w:rPrChange w:id="216" w:author="Changxin LIU" w:date="2015-01-08T16:46:00Z">
                    <w:rPr/>
                  </w:rPrChange>
                </w:rPr>
                <w:t>_tel</w:t>
              </w:r>
            </w:ins>
          </w:p>
        </w:tc>
        <w:tc>
          <w:tcPr>
            <w:tcW w:w="2074" w:type="dxa"/>
          </w:tcPr>
          <w:p w14:paraId="47D51D5A" w14:textId="77777777" w:rsidR="002007B5" w:rsidRPr="000E2FA1" w:rsidRDefault="002007B5" w:rsidP="00C26A13">
            <w:pPr>
              <w:rPr>
                <w:ins w:id="217" w:author="Changxin LIU" w:date="2014-12-29T15:51:00Z"/>
                <w:strike/>
                <w:rPrChange w:id="218" w:author="Changxin LIU" w:date="2015-01-08T16:46:00Z">
                  <w:rPr>
                    <w:ins w:id="219" w:author="Changxin LIU" w:date="2014-12-29T15:51:00Z"/>
                  </w:rPr>
                </w:rPrChange>
              </w:rPr>
            </w:pPr>
            <w:ins w:id="220" w:author="Changxin LIU" w:date="2014-12-29T15:51:00Z">
              <w:r w:rsidRPr="000E2FA1">
                <w:rPr>
                  <w:strike/>
                  <w:rPrChange w:id="221" w:author="Changxin LIU" w:date="2015-01-08T16:46:00Z">
                    <w:rPr/>
                  </w:rPrChange>
                </w:rPr>
                <w:t>Char(11)</w:t>
              </w:r>
            </w:ins>
          </w:p>
        </w:tc>
        <w:tc>
          <w:tcPr>
            <w:tcW w:w="2074" w:type="dxa"/>
          </w:tcPr>
          <w:p w14:paraId="55D3EE25" w14:textId="77777777" w:rsidR="002007B5" w:rsidRPr="000E2FA1" w:rsidRDefault="002007B5" w:rsidP="00C26A13">
            <w:pPr>
              <w:rPr>
                <w:ins w:id="222" w:author="Changxin LIU" w:date="2014-12-29T15:51:00Z"/>
                <w:strike/>
                <w:rPrChange w:id="223" w:author="Changxin LIU" w:date="2015-01-08T16:46:00Z">
                  <w:rPr>
                    <w:ins w:id="224" w:author="Changxin LIU" w:date="2014-12-29T15:51:00Z"/>
                  </w:rPr>
                </w:rPrChange>
              </w:rPr>
            </w:pPr>
            <w:ins w:id="225" w:author="Changxin LIU" w:date="2014-12-29T15:51:00Z">
              <w:r w:rsidRPr="000E2FA1">
                <w:rPr>
                  <w:rFonts w:hint="eastAsia"/>
                  <w:strike/>
                  <w:rPrChange w:id="226" w:author="Changxin LIU" w:date="2015-01-08T16:46:00Z">
                    <w:rPr>
                      <w:rFonts w:hint="eastAsia"/>
                    </w:rPr>
                  </w:rPrChange>
                </w:rPr>
                <w:t>电话号</w:t>
              </w:r>
            </w:ins>
          </w:p>
        </w:tc>
        <w:tc>
          <w:tcPr>
            <w:tcW w:w="2074" w:type="dxa"/>
          </w:tcPr>
          <w:p w14:paraId="3E63E339" w14:textId="77777777" w:rsidR="002007B5" w:rsidRPr="000E2FA1" w:rsidRDefault="002007B5" w:rsidP="00C26A13">
            <w:pPr>
              <w:rPr>
                <w:ins w:id="227" w:author="Changxin LIU" w:date="2014-12-29T15:51:00Z"/>
                <w:strike/>
                <w:rPrChange w:id="228" w:author="Changxin LIU" w:date="2015-01-08T16:46:00Z">
                  <w:rPr>
                    <w:ins w:id="229" w:author="Changxin LIU" w:date="2014-12-29T15:51:00Z"/>
                  </w:rPr>
                </w:rPrChange>
              </w:rPr>
            </w:pPr>
          </w:p>
        </w:tc>
      </w:tr>
      <w:tr w:rsidR="002007B5" w14:paraId="28BD82A7" w14:textId="77777777" w:rsidTr="00C26A13">
        <w:trPr>
          <w:ins w:id="230" w:author="Changxin LIU" w:date="2014-12-29T15:51:00Z"/>
        </w:trPr>
        <w:tc>
          <w:tcPr>
            <w:tcW w:w="2074" w:type="dxa"/>
          </w:tcPr>
          <w:p w14:paraId="36FFB8D1" w14:textId="77777777" w:rsidR="002007B5" w:rsidRPr="000E2FA1" w:rsidRDefault="004C5575" w:rsidP="00C26A13">
            <w:pPr>
              <w:rPr>
                <w:ins w:id="231" w:author="Changxin LIU" w:date="2014-12-29T15:51:00Z"/>
                <w:strike/>
                <w:rPrChange w:id="232" w:author="Changxin LIU" w:date="2015-01-08T16:46:00Z">
                  <w:rPr>
                    <w:ins w:id="233" w:author="Changxin LIU" w:date="2014-12-29T15:51:00Z"/>
                  </w:rPr>
                </w:rPrChange>
              </w:rPr>
            </w:pPr>
            <w:ins w:id="234" w:author="Changxin LIU" w:date="2014-12-29T15:51:00Z">
              <w:r w:rsidRPr="000E2FA1">
                <w:rPr>
                  <w:strike/>
                  <w:rPrChange w:id="235" w:author="Changxin LIU" w:date="2015-01-08T16:46:00Z">
                    <w:rPr/>
                  </w:rPrChange>
                </w:rPr>
                <w:t>b</w:t>
              </w:r>
              <w:r w:rsidR="002007B5" w:rsidRPr="000E2FA1">
                <w:rPr>
                  <w:strike/>
                  <w:rPrChange w:id="236" w:author="Changxin LIU" w:date="2015-01-08T16:46:00Z">
                    <w:rPr/>
                  </w:rPrChange>
                </w:rPr>
                <w:t>_name</w:t>
              </w:r>
            </w:ins>
          </w:p>
        </w:tc>
        <w:tc>
          <w:tcPr>
            <w:tcW w:w="2074" w:type="dxa"/>
          </w:tcPr>
          <w:p w14:paraId="0B61F981" w14:textId="77777777" w:rsidR="002007B5" w:rsidRPr="000E2FA1" w:rsidRDefault="002007B5" w:rsidP="00C26A13">
            <w:pPr>
              <w:rPr>
                <w:ins w:id="237" w:author="Changxin LIU" w:date="2014-12-29T15:51:00Z"/>
                <w:strike/>
                <w:rPrChange w:id="238" w:author="Changxin LIU" w:date="2015-01-08T16:46:00Z">
                  <w:rPr>
                    <w:ins w:id="239" w:author="Changxin LIU" w:date="2014-12-29T15:51:00Z"/>
                  </w:rPr>
                </w:rPrChange>
              </w:rPr>
            </w:pPr>
            <w:ins w:id="240" w:author="Changxin LIU" w:date="2014-12-29T15:51:00Z">
              <w:r w:rsidRPr="000E2FA1">
                <w:rPr>
                  <w:strike/>
                  <w:rPrChange w:id="241" w:author="Changxin LIU" w:date="2015-01-08T16:46:00Z">
                    <w:rPr/>
                  </w:rPrChange>
                </w:rPr>
                <w:t>Varchar(20)</w:t>
              </w:r>
            </w:ins>
          </w:p>
        </w:tc>
        <w:tc>
          <w:tcPr>
            <w:tcW w:w="2074" w:type="dxa"/>
          </w:tcPr>
          <w:p w14:paraId="48AD7998" w14:textId="77777777" w:rsidR="002007B5" w:rsidRPr="000E2FA1" w:rsidRDefault="002007B5" w:rsidP="00C26A13">
            <w:pPr>
              <w:rPr>
                <w:ins w:id="242" w:author="Changxin LIU" w:date="2014-12-29T15:51:00Z"/>
                <w:strike/>
                <w:rPrChange w:id="243" w:author="Changxin LIU" w:date="2015-01-08T16:46:00Z">
                  <w:rPr>
                    <w:ins w:id="244" w:author="Changxin LIU" w:date="2014-12-29T15:51:00Z"/>
                  </w:rPr>
                </w:rPrChange>
              </w:rPr>
            </w:pPr>
            <w:ins w:id="245" w:author="Changxin LIU" w:date="2014-12-29T15:51:00Z">
              <w:r w:rsidRPr="000E2FA1">
                <w:rPr>
                  <w:rFonts w:hint="eastAsia"/>
                  <w:strike/>
                  <w:rPrChange w:id="246" w:author="Changxin LIU" w:date="2015-01-08T16:46:00Z">
                    <w:rPr>
                      <w:rFonts w:hint="eastAsia"/>
                    </w:rPr>
                  </w:rPrChange>
                </w:rPr>
                <w:t>用户名</w:t>
              </w:r>
            </w:ins>
          </w:p>
        </w:tc>
        <w:tc>
          <w:tcPr>
            <w:tcW w:w="2074" w:type="dxa"/>
          </w:tcPr>
          <w:p w14:paraId="421E8ABE" w14:textId="77777777" w:rsidR="002007B5" w:rsidRPr="000E2FA1" w:rsidRDefault="002007B5" w:rsidP="00C26A13">
            <w:pPr>
              <w:rPr>
                <w:ins w:id="247" w:author="Changxin LIU" w:date="2014-12-29T15:51:00Z"/>
                <w:strike/>
                <w:rPrChange w:id="248" w:author="Changxin LIU" w:date="2015-01-08T16:46:00Z">
                  <w:rPr>
                    <w:ins w:id="249" w:author="Changxin LIU" w:date="2014-12-29T15:51:00Z"/>
                  </w:rPr>
                </w:rPrChange>
              </w:rPr>
            </w:pPr>
          </w:p>
        </w:tc>
      </w:tr>
      <w:tr w:rsidR="002007B5" w14:paraId="4B498863" w14:textId="77777777" w:rsidTr="00C26A13">
        <w:trPr>
          <w:ins w:id="250" w:author="Changxin LIU" w:date="2014-12-29T15:51:00Z"/>
        </w:trPr>
        <w:tc>
          <w:tcPr>
            <w:tcW w:w="2074" w:type="dxa"/>
          </w:tcPr>
          <w:p w14:paraId="0949FC2A" w14:textId="77777777" w:rsidR="002007B5" w:rsidRPr="000E2FA1" w:rsidRDefault="002007B5" w:rsidP="00C26A13">
            <w:pPr>
              <w:rPr>
                <w:ins w:id="251" w:author="Changxin LIU" w:date="2014-12-29T15:51:00Z"/>
                <w:strike/>
                <w:rPrChange w:id="252" w:author="Changxin LIU" w:date="2015-01-08T16:46:00Z">
                  <w:rPr>
                    <w:ins w:id="253" w:author="Changxin LIU" w:date="2014-12-29T15:51:00Z"/>
                  </w:rPr>
                </w:rPrChange>
              </w:rPr>
            </w:pPr>
            <w:ins w:id="254" w:author="Changxin LIU" w:date="2014-12-29T15:51:00Z">
              <w:r w:rsidRPr="000E2FA1">
                <w:rPr>
                  <w:strike/>
                  <w:rPrChange w:id="255" w:author="Changxin LIU" w:date="2015-01-08T16:46:00Z">
                    <w:rPr/>
                  </w:rPrChange>
                </w:rPr>
                <w:t>U_member_id</w:t>
              </w:r>
            </w:ins>
          </w:p>
        </w:tc>
        <w:tc>
          <w:tcPr>
            <w:tcW w:w="2074" w:type="dxa"/>
          </w:tcPr>
          <w:p w14:paraId="765B9346" w14:textId="77777777" w:rsidR="002007B5" w:rsidRPr="000E2FA1" w:rsidRDefault="002007B5" w:rsidP="00C26A13">
            <w:pPr>
              <w:rPr>
                <w:ins w:id="256" w:author="Changxin LIU" w:date="2014-12-29T15:51:00Z"/>
                <w:strike/>
                <w:rPrChange w:id="257" w:author="Changxin LIU" w:date="2015-01-08T16:46:00Z">
                  <w:rPr>
                    <w:ins w:id="258" w:author="Changxin LIU" w:date="2014-12-29T15:51:00Z"/>
                  </w:rPr>
                </w:rPrChange>
              </w:rPr>
            </w:pPr>
            <w:ins w:id="259" w:author="Changxin LIU" w:date="2014-12-29T15:51:00Z">
              <w:r w:rsidRPr="000E2FA1">
                <w:rPr>
                  <w:strike/>
                  <w:rPrChange w:id="260" w:author="Changxin LIU" w:date="2015-01-08T16:46:00Z">
                    <w:rPr/>
                  </w:rPrChange>
                </w:rPr>
                <w:t>Integer</w:t>
              </w:r>
            </w:ins>
          </w:p>
        </w:tc>
        <w:tc>
          <w:tcPr>
            <w:tcW w:w="2074" w:type="dxa"/>
          </w:tcPr>
          <w:p w14:paraId="322DD13A" w14:textId="77777777" w:rsidR="002007B5" w:rsidRPr="000E2FA1" w:rsidRDefault="002007B5" w:rsidP="00C26A13">
            <w:pPr>
              <w:rPr>
                <w:ins w:id="261" w:author="Changxin LIU" w:date="2014-12-29T15:51:00Z"/>
                <w:strike/>
                <w:rPrChange w:id="262" w:author="Changxin LIU" w:date="2015-01-08T16:46:00Z">
                  <w:rPr>
                    <w:ins w:id="263" w:author="Changxin LIU" w:date="2014-12-29T15:51:00Z"/>
                  </w:rPr>
                </w:rPrChange>
              </w:rPr>
            </w:pPr>
            <w:ins w:id="264" w:author="Changxin LIU" w:date="2014-12-29T15:51:00Z">
              <w:r w:rsidRPr="000E2FA1">
                <w:rPr>
                  <w:rFonts w:hint="eastAsia"/>
                  <w:strike/>
                  <w:rPrChange w:id="265" w:author="Changxin LIU" w:date="2015-01-08T16:46:00Z">
                    <w:rPr>
                      <w:rFonts w:hint="eastAsia"/>
                    </w:rPr>
                  </w:rPrChange>
                </w:rPr>
                <w:t>会员号</w:t>
              </w:r>
            </w:ins>
          </w:p>
        </w:tc>
        <w:tc>
          <w:tcPr>
            <w:tcW w:w="2074" w:type="dxa"/>
          </w:tcPr>
          <w:p w14:paraId="22C06E05" w14:textId="77777777" w:rsidR="002007B5" w:rsidRPr="000E2FA1" w:rsidRDefault="002007B5" w:rsidP="00C26A13">
            <w:pPr>
              <w:rPr>
                <w:ins w:id="266" w:author="Changxin LIU" w:date="2014-12-29T15:51:00Z"/>
                <w:strike/>
                <w:rPrChange w:id="267" w:author="Changxin LIU" w:date="2015-01-08T16:46:00Z">
                  <w:rPr>
                    <w:ins w:id="268" w:author="Changxin LIU" w:date="2014-12-29T15:51:00Z"/>
                  </w:rPr>
                </w:rPrChange>
              </w:rPr>
            </w:pPr>
          </w:p>
        </w:tc>
      </w:tr>
      <w:tr w:rsidR="002007B5" w14:paraId="7368D97B" w14:textId="77777777" w:rsidTr="00C26A13">
        <w:trPr>
          <w:ins w:id="269" w:author="Changxin LIU" w:date="2014-12-29T15:51:00Z"/>
        </w:trPr>
        <w:tc>
          <w:tcPr>
            <w:tcW w:w="2074" w:type="dxa"/>
          </w:tcPr>
          <w:p w14:paraId="5F021E3F" w14:textId="77777777" w:rsidR="002007B5" w:rsidRPr="000E2FA1" w:rsidRDefault="002007B5" w:rsidP="00C26A13">
            <w:pPr>
              <w:rPr>
                <w:ins w:id="270" w:author="Changxin LIU" w:date="2014-12-29T15:51:00Z"/>
                <w:strike/>
                <w:rPrChange w:id="271" w:author="Changxin LIU" w:date="2015-01-08T16:46:00Z">
                  <w:rPr>
                    <w:ins w:id="272" w:author="Changxin LIU" w:date="2014-12-29T15:51:00Z"/>
                  </w:rPr>
                </w:rPrChange>
              </w:rPr>
            </w:pPr>
            <w:ins w:id="273" w:author="Changxin LIU" w:date="2014-12-29T15:51:00Z">
              <w:r w:rsidRPr="000E2FA1">
                <w:rPr>
                  <w:strike/>
                  <w:rPrChange w:id="274" w:author="Changxin LIU" w:date="2015-01-08T16:46:00Z">
                    <w:rPr/>
                  </w:rPrChange>
                </w:rPr>
                <w:t>U_pwd</w:t>
              </w:r>
            </w:ins>
          </w:p>
        </w:tc>
        <w:tc>
          <w:tcPr>
            <w:tcW w:w="2074" w:type="dxa"/>
          </w:tcPr>
          <w:p w14:paraId="6F4F4062" w14:textId="77777777" w:rsidR="002007B5" w:rsidRPr="000E2FA1" w:rsidRDefault="002007B5" w:rsidP="00C26A13">
            <w:pPr>
              <w:rPr>
                <w:ins w:id="275" w:author="Changxin LIU" w:date="2014-12-29T15:51:00Z"/>
                <w:strike/>
                <w:rPrChange w:id="276" w:author="Changxin LIU" w:date="2015-01-08T16:46:00Z">
                  <w:rPr>
                    <w:ins w:id="277" w:author="Changxin LIU" w:date="2014-12-29T15:51:00Z"/>
                  </w:rPr>
                </w:rPrChange>
              </w:rPr>
            </w:pPr>
            <w:ins w:id="278" w:author="Changxin LIU" w:date="2014-12-29T15:51:00Z">
              <w:r w:rsidRPr="000E2FA1">
                <w:rPr>
                  <w:strike/>
                  <w:rPrChange w:id="279" w:author="Changxin LIU" w:date="2015-01-08T16:46:00Z">
                    <w:rPr/>
                  </w:rPrChange>
                </w:rPr>
                <w:t>Varchar(128)</w:t>
              </w:r>
            </w:ins>
          </w:p>
        </w:tc>
        <w:tc>
          <w:tcPr>
            <w:tcW w:w="2074" w:type="dxa"/>
          </w:tcPr>
          <w:p w14:paraId="4E65E636" w14:textId="77777777" w:rsidR="002007B5" w:rsidRPr="000E2FA1" w:rsidRDefault="002007B5" w:rsidP="00C26A13">
            <w:pPr>
              <w:rPr>
                <w:ins w:id="280" w:author="Changxin LIU" w:date="2014-12-29T15:51:00Z"/>
                <w:strike/>
                <w:rPrChange w:id="281" w:author="Changxin LIU" w:date="2015-01-08T16:46:00Z">
                  <w:rPr>
                    <w:ins w:id="282" w:author="Changxin LIU" w:date="2014-12-29T15:51:00Z"/>
                  </w:rPr>
                </w:rPrChange>
              </w:rPr>
            </w:pPr>
            <w:ins w:id="283" w:author="Changxin LIU" w:date="2014-12-29T15:51:00Z">
              <w:r w:rsidRPr="000E2FA1">
                <w:rPr>
                  <w:rFonts w:hint="eastAsia"/>
                  <w:strike/>
                  <w:rPrChange w:id="284" w:author="Changxin LIU" w:date="2015-01-08T16:46:00Z">
                    <w:rPr>
                      <w:rFonts w:hint="eastAsia"/>
                    </w:rPr>
                  </w:rPrChange>
                </w:rPr>
                <w:t>用户密码</w:t>
              </w:r>
            </w:ins>
          </w:p>
        </w:tc>
        <w:tc>
          <w:tcPr>
            <w:tcW w:w="2074" w:type="dxa"/>
          </w:tcPr>
          <w:p w14:paraId="363D9423" w14:textId="77777777" w:rsidR="002007B5" w:rsidRPr="000E2FA1" w:rsidRDefault="002007B5" w:rsidP="00C26A13">
            <w:pPr>
              <w:rPr>
                <w:ins w:id="285" w:author="Changxin LIU" w:date="2014-12-29T15:51:00Z"/>
                <w:strike/>
                <w:rPrChange w:id="286" w:author="Changxin LIU" w:date="2015-01-08T16:46:00Z">
                  <w:rPr>
                    <w:ins w:id="287" w:author="Changxin LIU" w:date="2014-12-29T15:51:00Z"/>
                  </w:rPr>
                </w:rPrChange>
              </w:rPr>
            </w:pPr>
          </w:p>
        </w:tc>
      </w:tr>
      <w:tr w:rsidR="002007B5" w14:paraId="18D80595" w14:textId="77777777" w:rsidTr="00C26A13">
        <w:trPr>
          <w:ins w:id="288" w:author="Changxin LIU" w:date="2014-12-29T15:51:00Z"/>
        </w:trPr>
        <w:tc>
          <w:tcPr>
            <w:tcW w:w="2074" w:type="dxa"/>
          </w:tcPr>
          <w:p w14:paraId="186C2A90" w14:textId="77777777" w:rsidR="002007B5" w:rsidRPr="000E2FA1" w:rsidRDefault="002007B5" w:rsidP="00C26A13">
            <w:pPr>
              <w:rPr>
                <w:ins w:id="289" w:author="Changxin LIU" w:date="2014-12-29T15:51:00Z"/>
                <w:strike/>
                <w:rPrChange w:id="290" w:author="Changxin LIU" w:date="2015-01-08T16:46:00Z">
                  <w:rPr>
                    <w:ins w:id="291" w:author="Changxin LIU" w:date="2014-12-29T15:51:00Z"/>
                  </w:rPr>
                </w:rPrChange>
              </w:rPr>
            </w:pPr>
            <w:ins w:id="292" w:author="Changxin LIU" w:date="2014-12-29T15:51:00Z">
              <w:r w:rsidRPr="000E2FA1">
                <w:rPr>
                  <w:strike/>
                  <w:rPrChange w:id="293" w:author="Changxin LIU" w:date="2015-01-08T16:46:00Z">
                    <w:rPr/>
                  </w:rPrChange>
                </w:rPr>
                <w:t>U_score</w:t>
              </w:r>
            </w:ins>
          </w:p>
        </w:tc>
        <w:tc>
          <w:tcPr>
            <w:tcW w:w="2074" w:type="dxa"/>
          </w:tcPr>
          <w:p w14:paraId="08A998ED" w14:textId="77777777" w:rsidR="002007B5" w:rsidRPr="000E2FA1" w:rsidRDefault="002007B5" w:rsidP="00C26A13">
            <w:pPr>
              <w:rPr>
                <w:ins w:id="294" w:author="Changxin LIU" w:date="2014-12-29T15:51:00Z"/>
                <w:strike/>
                <w:rPrChange w:id="295" w:author="Changxin LIU" w:date="2015-01-08T16:46:00Z">
                  <w:rPr>
                    <w:ins w:id="296" w:author="Changxin LIU" w:date="2014-12-29T15:51:00Z"/>
                  </w:rPr>
                </w:rPrChange>
              </w:rPr>
            </w:pPr>
            <w:ins w:id="297" w:author="Changxin LIU" w:date="2014-12-29T15:51:00Z">
              <w:r w:rsidRPr="000E2FA1">
                <w:rPr>
                  <w:strike/>
                  <w:rPrChange w:id="298" w:author="Changxin LIU" w:date="2015-01-08T16:46:00Z">
                    <w:rPr/>
                  </w:rPrChange>
                </w:rPr>
                <w:t>Mediumint</w:t>
              </w:r>
            </w:ins>
          </w:p>
        </w:tc>
        <w:tc>
          <w:tcPr>
            <w:tcW w:w="2074" w:type="dxa"/>
          </w:tcPr>
          <w:p w14:paraId="6D5C81EE" w14:textId="77777777" w:rsidR="002007B5" w:rsidRPr="000E2FA1" w:rsidRDefault="002007B5" w:rsidP="00C26A13">
            <w:pPr>
              <w:rPr>
                <w:ins w:id="299" w:author="Changxin LIU" w:date="2014-12-29T15:51:00Z"/>
                <w:strike/>
                <w:rPrChange w:id="300" w:author="Changxin LIU" w:date="2015-01-08T16:46:00Z">
                  <w:rPr>
                    <w:ins w:id="301" w:author="Changxin LIU" w:date="2014-12-29T15:51:00Z"/>
                  </w:rPr>
                </w:rPrChange>
              </w:rPr>
            </w:pPr>
            <w:ins w:id="302" w:author="Changxin LIU" w:date="2014-12-29T15:51:00Z">
              <w:r w:rsidRPr="000E2FA1">
                <w:rPr>
                  <w:rFonts w:hint="eastAsia"/>
                  <w:strike/>
                  <w:rPrChange w:id="303" w:author="Changxin LIU" w:date="2015-01-08T16:46:00Z">
                    <w:rPr>
                      <w:rFonts w:hint="eastAsia"/>
                    </w:rPr>
                  </w:rPrChange>
                </w:rPr>
                <w:t>用户积分</w:t>
              </w:r>
            </w:ins>
          </w:p>
        </w:tc>
        <w:tc>
          <w:tcPr>
            <w:tcW w:w="2074" w:type="dxa"/>
          </w:tcPr>
          <w:p w14:paraId="10F16C64" w14:textId="77777777" w:rsidR="002007B5" w:rsidRPr="000E2FA1" w:rsidRDefault="002007B5" w:rsidP="00C26A13">
            <w:pPr>
              <w:rPr>
                <w:ins w:id="304" w:author="Changxin LIU" w:date="2014-12-29T15:51:00Z"/>
                <w:strike/>
                <w:rPrChange w:id="305" w:author="Changxin LIU" w:date="2015-01-08T16:46:00Z">
                  <w:rPr>
                    <w:ins w:id="306" w:author="Changxin LIU" w:date="2014-12-29T15:51:00Z"/>
                  </w:rPr>
                </w:rPrChange>
              </w:rPr>
            </w:pPr>
          </w:p>
        </w:tc>
      </w:tr>
      <w:tr w:rsidR="002007B5" w14:paraId="4BDA729B" w14:textId="77777777" w:rsidTr="00C26A13">
        <w:trPr>
          <w:ins w:id="307" w:author="Changxin LIU" w:date="2014-12-29T15:51:00Z"/>
        </w:trPr>
        <w:tc>
          <w:tcPr>
            <w:tcW w:w="2074" w:type="dxa"/>
          </w:tcPr>
          <w:p w14:paraId="325AE305" w14:textId="77777777" w:rsidR="002007B5" w:rsidRPr="000E2FA1" w:rsidRDefault="002007B5" w:rsidP="00C26A13">
            <w:pPr>
              <w:rPr>
                <w:ins w:id="308" w:author="Changxin LIU" w:date="2014-12-29T15:51:00Z"/>
                <w:strike/>
                <w:rPrChange w:id="309" w:author="Changxin LIU" w:date="2015-01-08T16:46:00Z">
                  <w:rPr>
                    <w:ins w:id="310" w:author="Changxin LIU" w:date="2014-12-29T15:51:00Z"/>
                  </w:rPr>
                </w:rPrChange>
              </w:rPr>
            </w:pPr>
            <w:ins w:id="311" w:author="Changxin LIU" w:date="2014-12-29T15:51:00Z">
              <w:r w:rsidRPr="000E2FA1">
                <w:rPr>
                  <w:strike/>
                  <w:rPrChange w:id="312" w:author="Changxin LIU" w:date="2015-01-08T16:46:00Z">
                    <w:rPr/>
                  </w:rPrChange>
                </w:rPr>
                <w:t>U_join_date</w:t>
              </w:r>
            </w:ins>
          </w:p>
        </w:tc>
        <w:tc>
          <w:tcPr>
            <w:tcW w:w="2074" w:type="dxa"/>
          </w:tcPr>
          <w:p w14:paraId="63C41201" w14:textId="77777777" w:rsidR="002007B5" w:rsidRPr="000E2FA1" w:rsidRDefault="002007B5" w:rsidP="00C26A13">
            <w:pPr>
              <w:rPr>
                <w:ins w:id="313" w:author="Changxin LIU" w:date="2014-12-29T15:51:00Z"/>
                <w:strike/>
                <w:rPrChange w:id="314" w:author="Changxin LIU" w:date="2015-01-08T16:46:00Z">
                  <w:rPr>
                    <w:ins w:id="315" w:author="Changxin LIU" w:date="2014-12-29T15:51:00Z"/>
                  </w:rPr>
                </w:rPrChange>
              </w:rPr>
            </w:pPr>
            <w:ins w:id="316" w:author="Changxin LIU" w:date="2014-12-29T15:51:00Z">
              <w:r w:rsidRPr="000E2FA1">
                <w:rPr>
                  <w:strike/>
                  <w:rPrChange w:id="317" w:author="Changxin LIU" w:date="2015-01-08T16:46:00Z">
                    <w:rPr/>
                  </w:rPrChange>
                </w:rPr>
                <w:t>Datetime</w:t>
              </w:r>
            </w:ins>
          </w:p>
        </w:tc>
        <w:tc>
          <w:tcPr>
            <w:tcW w:w="2074" w:type="dxa"/>
          </w:tcPr>
          <w:p w14:paraId="73F38C5F" w14:textId="77777777" w:rsidR="002007B5" w:rsidRPr="000E2FA1" w:rsidRDefault="002007B5" w:rsidP="00C26A13">
            <w:pPr>
              <w:rPr>
                <w:ins w:id="318" w:author="Changxin LIU" w:date="2014-12-29T15:51:00Z"/>
                <w:strike/>
                <w:rPrChange w:id="319" w:author="Changxin LIU" w:date="2015-01-08T16:46:00Z">
                  <w:rPr>
                    <w:ins w:id="320" w:author="Changxin LIU" w:date="2014-12-29T15:51:00Z"/>
                  </w:rPr>
                </w:rPrChange>
              </w:rPr>
            </w:pPr>
            <w:ins w:id="321" w:author="Changxin LIU" w:date="2014-12-29T15:51:00Z">
              <w:r w:rsidRPr="000E2FA1">
                <w:rPr>
                  <w:rFonts w:hint="eastAsia"/>
                  <w:strike/>
                  <w:rPrChange w:id="322" w:author="Changxin LIU" w:date="2015-01-08T16:46:00Z">
                    <w:rPr>
                      <w:rFonts w:hint="eastAsia"/>
                    </w:rPr>
                  </w:rPrChange>
                </w:rPr>
                <w:t>用户注册加入时间</w:t>
              </w:r>
            </w:ins>
          </w:p>
        </w:tc>
        <w:tc>
          <w:tcPr>
            <w:tcW w:w="2074" w:type="dxa"/>
          </w:tcPr>
          <w:p w14:paraId="615D1ACF" w14:textId="77777777" w:rsidR="002007B5" w:rsidRPr="000E2FA1" w:rsidRDefault="002007B5" w:rsidP="00C26A13">
            <w:pPr>
              <w:rPr>
                <w:ins w:id="323" w:author="Changxin LIU" w:date="2014-12-29T15:51:00Z"/>
                <w:strike/>
                <w:rPrChange w:id="324" w:author="Changxin LIU" w:date="2015-01-08T16:46:00Z">
                  <w:rPr>
                    <w:ins w:id="325" w:author="Changxin LIU" w:date="2014-12-29T15:51:00Z"/>
                  </w:rPr>
                </w:rPrChange>
              </w:rPr>
            </w:pPr>
          </w:p>
        </w:tc>
      </w:tr>
      <w:tr w:rsidR="002007B5" w14:paraId="3BBD6959" w14:textId="77777777" w:rsidTr="00C26A13">
        <w:trPr>
          <w:ins w:id="326" w:author="Changxin LIU" w:date="2014-12-29T15:51:00Z"/>
        </w:trPr>
        <w:tc>
          <w:tcPr>
            <w:tcW w:w="2074" w:type="dxa"/>
          </w:tcPr>
          <w:p w14:paraId="166B845F" w14:textId="77777777" w:rsidR="002007B5" w:rsidRPr="000E2FA1" w:rsidRDefault="002007B5" w:rsidP="00C26A13">
            <w:pPr>
              <w:rPr>
                <w:ins w:id="327" w:author="Changxin LIU" w:date="2014-12-29T15:51:00Z"/>
                <w:strike/>
                <w:rPrChange w:id="328" w:author="Changxin LIU" w:date="2015-01-08T16:46:00Z">
                  <w:rPr>
                    <w:ins w:id="329" w:author="Changxin LIU" w:date="2014-12-29T15:51:00Z"/>
                  </w:rPr>
                </w:rPrChange>
              </w:rPr>
            </w:pPr>
            <w:ins w:id="330" w:author="Changxin LIU" w:date="2014-12-29T15:51:00Z">
              <w:r w:rsidRPr="000E2FA1">
                <w:rPr>
                  <w:strike/>
                  <w:rPrChange w:id="331" w:author="Changxin LIU" w:date="2015-01-08T16:46:00Z">
                    <w:rPr/>
                  </w:rPrChange>
                </w:rPr>
                <w:t>U_login_date</w:t>
              </w:r>
            </w:ins>
          </w:p>
        </w:tc>
        <w:tc>
          <w:tcPr>
            <w:tcW w:w="2074" w:type="dxa"/>
          </w:tcPr>
          <w:p w14:paraId="35C1DEBE" w14:textId="77777777" w:rsidR="002007B5" w:rsidRPr="000E2FA1" w:rsidRDefault="002007B5" w:rsidP="00C26A13">
            <w:pPr>
              <w:rPr>
                <w:ins w:id="332" w:author="Changxin LIU" w:date="2014-12-29T15:51:00Z"/>
                <w:strike/>
                <w:rPrChange w:id="333" w:author="Changxin LIU" w:date="2015-01-08T16:46:00Z">
                  <w:rPr>
                    <w:ins w:id="334" w:author="Changxin LIU" w:date="2014-12-29T15:51:00Z"/>
                  </w:rPr>
                </w:rPrChange>
              </w:rPr>
            </w:pPr>
            <w:ins w:id="335" w:author="Changxin LIU" w:date="2014-12-29T15:51:00Z">
              <w:r w:rsidRPr="000E2FA1">
                <w:rPr>
                  <w:strike/>
                  <w:rPrChange w:id="336" w:author="Changxin LIU" w:date="2015-01-08T16:46:00Z">
                    <w:rPr/>
                  </w:rPrChange>
                </w:rPr>
                <w:t>Datetime</w:t>
              </w:r>
            </w:ins>
          </w:p>
        </w:tc>
        <w:tc>
          <w:tcPr>
            <w:tcW w:w="2074" w:type="dxa"/>
          </w:tcPr>
          <w:p w14:paraId="698AFBA2" w14:textId="77777777" w:rsidR="002007B5" w:rsidRPr="000E2FA1" w:rsidRDefault="002007B5" w:rsidP="00C26A13">
            <w:pPr>
              <w:rPr>
                <w:ins w:id="337" w:author="Changxin LIU" w:date="2014-12-29T15:51:00Z"/>
                <w:strike/>
                <w:rPrChange w:id="338" w:author="Changxin LIU" w:date="2015-01-08T16:46:00Z">
                  <w:rPr>
                    <w:ins w:id="339" w:author="Changxin LIU" w:date="2014-12-29T15:51:00Z"/>
                  </w:rPr>
                </w:rPrChange>
              </w:rPr>
            </w:pPr>
            <w:ins w:id="340" w:author="Changxin LIU" w:date="2014-12-29T15:51:00Z">
              <w:r w:rsidRPr="000E2FA1">
                <w:rPr>
                  <w:rFonts w:hint="eastAsia"/>
                  <w:strike/>
                  <w:rPrChange w:id="341" w:author="Changxin LIU" w:date="2015-01-08T16:46:00Z">
                    <w:rPr>
                      <w:rFonts w:hint="eastAsia"/>
                    </w:rPr>
                  </w:rPrChange>
                </w:rPr>
                <w:t>用户登录时间</w:t>
              </w:r>
            </w:ins>
          </w:p>
        </w:tc>
        <w:tc>
          <w:tcPr>
            <w:tcW w:w="2074" w:type="dxa"/>
          </w:tcPr>
          <w:p w14:paraId="13E4632D" w14:textId="77777777" w:rsidR="002007B5" w:rsidRPr="000E2FA1" w:rsidRDefault="002007B5" w:rsidP="00C26A13">
            <w:pPr>
              <w:rPr>
                <w:ins w:id="342" w:author="Changxin LIU" w:date="2014-12-29T15:51:00Z"/>
                <w:strike/>
                <w:rPrChange w:id="343" w:author="Changxin LIU" w:date="2015-01-08T16:46:00Z">
                  <w:rPr>
                    <w:ins w:id="344" w:author="Changxin LIU" w:date="2014-12-29T15:51:00Z"/>
                  </w:rPr>
                </w:rPrChange>
              </w:rPr>
            </w:pPr>
          </w:p>
        </w:tc>
      </w:tr>
      <w:tr w:rsidR="002007B5" w14:paraId="11E9A890" w14:textId="77777777" w:rsidTr="00C26A13">
        <w:trPr>
          <w:ins w:id="345" w:author="Changxin LIU" w:date="2014-12-29T15:51:00Z"/>
        </w:trPr>
        <w:tc>
          <w:tcPr>
            <w:tcW w:w="2074" w:type="dxa"/>
          </w:tcPr>
          <w:p w14:paraId="6C7F576B" w14:textId="77777777" w:rsidR="002007B5" w:rsidRPr="000E2FA1" w:rsidRDefault="002007B5" w:rsidP="00C26A13">
            <w:pPr>
              <w:rPr>
                <w:ins w:id="346" w:author="Changxin LIU" w:date="2014-12-29T15:51:00Z"/>
                <w:strike/>
                <w:rPrChange w:id="347" w:author="Changxin LIU" w:date="2015-01-08T16:46:00Z">
                  <w:rPr>
                    <w:ins w:id="348" w:author="Changxin LIU" w:date="2014-12-29T15:51:00Z"/>
                  </w:rPr>
                </w:rPrChange>
              </w:rPr>
            </w:pPr>
            <w:ins w:id="349" w:author="Changxin LIU" w:date="2014-12-29T15:51:00Z">
              <w:r w:rsidRPr="000E2FA1">
                <w:rPr>
                  <w:strike/>
                  <w:rPrChange w:id="350" w:author="Changxin LIU" w:date="2015-01-08T16:46:00Z">
                    <w:rPr/>
                  </w:rPrChange>
                </w:rPr>
                <w:t>U_type</w:t>
              </w:r>
            </w:ins>
          </w:p>
        </w:tc>
        <w:tc>
          <w:tcPr>
            <w:tcW w:w="2074" w:type="dxa"/>
          </w:tcPr>
          <w:p w14:paraId="6C4986C6" w14:textId="77777777" w:rsidR="002007B5" w:rsidRPr="000E2FA1" w:rsidRDefault="002007B5" w:rsidP="00C26A13">
            <w:pPr>
              <w:rPr>
                <w:ins w:id="351" w:author="Changxin LIU" w:date="2014-12-29T15:51:00Z"/>
                <w:strike/>
                <w:rPrChange w:id="352" w:author="Changxin LIU" w:date="2015-01-08T16:46:00Z">
                  <w:rPr>
                    <w:ins w:id="353" w:author="Changxin LIU" w:date="2014-12-29T15:51:00Z"/>
                  </w:rPr>
                </w:rPrChange>
              </w:rPr>
            </w:pPr>
            <w:ins w:id="354" w:author="Changxin LIU" w:date="2014-12-29T15:51:00Z">
              <w:r w:rsidRPr="000E2FA1">
                <w:rPr>
                  <w:strike/>
                  <w:rPrChange w:id="355" w:author="Changxin LIU" w:date="2015-01-08T16:46:00Z">
                    <w:rPr/>
                  </w:rPrChange>
                </w:rPr>
                <w:t>Tinyint</w:t>
              </w:r>
            </w:ins>
          </w:p>
        </w:tc>
        <w:tc>
          <w:tcPr>
            <w:tcW w:w="2074" w:type="dxa"/>
          </w:tcPr>
          <w:p w14:paraId="5BC45124" w14:textId="77777777" w:rsidR="002007B5" w:rsidRPr="000E2FA1" w:rsidRDefault="002007B5" w:rsidP="00C26A13">
            <w:pPr>
              <w:rPr>
                <w:ins w:id="356" w:author="Changxin LIU" w:date="2014-12-29T15:51:00Z"/>
                <w:strike/>
                <w:rPrChange w:id="357" w:author="Changxin LIU" w:date="2015-01-08T16:46:00Z">
                  <w:rPr>
                    <w:ins w:id="358" w:author="Changxin LIU" w:date="2014-12-29T15:51:00Z"/>
                  </w:rPr>
                </w:rPrChange>
              </w:rPr>
            </w:pPr>
          </w:p>
        </w:tc>
        <w:tc>
          <w:tcPr>
            <w:tcW w:w="2074" w:type="dxa"/>
          </w:tcPr>
          <w:p w14:paraId="1569AB9F" w14:textId="77777777" w:rsidR="002007B5" w:rsidRPr="000E2FA1" w:rsidRDefault="002007B5" w:rsidP="00C26A13">
            <w:pPr>
              <w:rPr>
                <w:ins w:id="359" w:author="Changxin LIU" w:date="2014-12-29T15:51:00Z"/>
                <w:strike/>
                <w:rPrChange w:id="360" w:author="Changxin LIU" w:date="2015-01-08T16:46:00Z">
                  <w:rPr>
                    <w:ins w:id="361" w:author="Changxin LIU" w:date="2014-12-29T15:51:00Z"/>
                  </w:rPr>
                </w:rPrChange>
              </w:rPr>
            </w:pPr>
          </w:p>
        </w:tc>
      </w:tr>
      <w:tr w:rsidR="002007B5" w14:paraId="479AA173" w14:textId="77777777" w:rsidTr="00C26A13">
        <w:trPr>
          <w:ins w:id="362" w:author="Changxin LIU" w:date="2014-12-29T15:51:00Z"/>
        </w:trPr>
        <w:tc>
          <w:tcPr>
            <w:tcW w:w="2074" w:type="dxa"/>
          </w:tcPr>
          <w:p w14:paraId="4BF45FD3" w14:textId="77777777" w:rsidR="002007B5" w:rsidRPr="000E2FA1" w:rsidRDefault="002007B5" w:rsidP="00C26A13">
            <w:pPr>
              <w:rPr>
                <w:ins w:id="363" w:author="Changxin LIU" w:date="2014-12-29T15:51:00Z"/>
                <w:strike/>
                <w:rPrChange w:id="364" w:author="Changxin LIU" w:date="2015-01-08T16:46:00Z">
                  <w:rPr>
                    <w:ins w:id="365" w:author="Changxin LIU" w:date="2014-12-29T15:51:00Z"/>
                  </w:rPr>
                </w:rPrChange>
              </w:rPr>
            </w:pPr>
            <w:ins w:id="366" w:author="Changxin LIU" w:date="2014-12-29T15:51:00Z">
              <w:r w:rsidRPr="000E2FA1">
                <w:rPr>
                  <w:strike/>
                  <w:rPrChange w:id="367" w:author="Changxin LIU" w:date="2015-01-08T16:46:00Z">
                    <w:rPr/>
                  </w:rPrChange>
                </w:rPr>
                <w:t>U_sex</w:t>
              </w:r>
            </w:ins>
          </w:p>
        </w:tc>
        <w:tc>
          <w:tcPr>
            <w:tcW w:w="2074" w:type="dxa"/>
          </w:tcPr>
          <w:p w14:paraId="790CEE60" w14:textId="77777777" w:rsidR="002007B5" w:rsidRPr="000E2FA1" w:rsidRDefault="002007B5" w:rsidP="00C26A13">
            <w:pPr>
              <w:rPr>
                <w:ins w:id="368" w:author="Changxin LIU" w:date="2014-12-29T15:51:00Z"/>
                <w:strike/>
                <w:rPrChange w:id="369" w:author="Changxin LIU" w:date="2015-01-08T16:46:00Z">
                  <w:rPr>
                    <w:ins w:id="370" w:author="Changxin LIU" w:date="2014-12-29T15:51:00Z"/>
                  </w:rPr>
                </w:rPrChange>
              </w:rPr>
            </w:pPr>
            <w:ins w:id="371" w:author="Changxin LIU" w:date="2014-12-29T15:51:00Z">
              <w:r w:rsidRPr="000E2FA1">
                <w:rPr>
                  <w:strike/>
                  <w:rPrChange w:id="372" w:author="Changxin LIU" w:date="2015-01-08T16:46:00Z">
                    <w:rPr/>
                  </w:rPrChange>
                </w:rPr>
                <w:t>Tinyint</w:t>
              </w:r>
            </w:ins>
          </w:p>
        </w:tc>
        <w:tc>
          <w:tcPr>
            <w:tcW w:w="2074" w:type="dxa"/>
          </w:tcPr>
          <w:p w14:paraId="0021D915" w14:textId="77777777" w:rsidR="002007B5" w:rsidRPr="000E2FA1" w:rsidRDefault="002007B5" w:rsidP="00C26A13">
            <w:pPr>
              <w:rPr>
                <w:ins w:id="373" w:author="Changxin LIU" w:date="2014-12-29T15:51:00Z"/>
                <w:strike/>
                <w:rPrChange w:id="374" w:author="Changxin LIU" w:date="2015-01-08T16:46:00Z">
                  <w:rPr>
                    <w:ins w:id="375" w:author="Changxin LIU" w:date="2014-12-29T15:51:00Z"/>
                  </w:rPr>
                </w:rPrChange>
              </w:rPr>
            </w:pPr>
          </w:p>
        </w:tc>
        <w:tc>
          <w:tcPr>
            <w:tcW w:w="2074" w:type="dxa"/>
          </w:tcPr>
          <w:p w14:paraId="2D91A604" w14:textId="77777777" w:rsidR="002007B5" w:rsidRPr="000E2FA1" w:rsidRDefault="002007B5" w:rsidP="00C26A13">
            <w:pPr>
              <w:rPr>
                <w:ins w:id="376" w:author="Changxin LIU" w:date="2014-12-29T15:51:00Z"/>
                <w:strike/>
                <w:rPrChange w:id="377" w:author="Changxin LIU" w:date="2015-01-08T16:46:00Z">
                  <w:rPr>
                    <w:ins w:id="378" w:author="Changxin LIU" w:date="2014-12-29T15:51:00Z"/>
                  </w:rPr>
                </w:rPrChange>
              </w:rPr>
            </w:pPr>
          </w:p>
        </w:tc>
      </w:tr>
      <w:tr w:rsidR="002007B5" w14:paraId="006D4EEC" w14:textId="77777777" w:rsidTr="00C26A13">
        <w:trPr>
          <w:ins w:id="379" w:author="Changxin LIU" w:date="2014-12-29T15:51:00Z"/>
        </w:trPr>
        <w:tc>
          <w:tcPr>
            <w:tcW w:w="2074" w:type="dxa"/>
          </w:tcPr>
          <w:p w14:paraId="12309145" w14:textId="77777777" w:rsidR="002007B5" w:rsidRPr="000E2FA1" w:rsidRDefault="002007B5" w:rsidP="00C26A13">
            <w:pPr>
              <w:rPr>
                <w:ins w:id="380" w:author="Changxin LIU" w:date="2014-12-29T15:51:00Z"/>
                <w:strike/>
                <w:rPrChange w:id="381" w:author="Changxin LIU" w:date="2015-01-08T16:46:00Z">
                  <w:rPr>
                    <w:ins w:id="382" w:author="Changxin LIU" w:date="2014-12-29T15:51:00Z"/>
                  </w:rPr>
                </w:rPrChange>
              </w:rPr>
            </w:pPr>
            <w:ins w:id="383" w:author="Changxin LIU" w:date="2014-12-29T15:51:00Z">
              <w:r w:rsidRPr="000E2FA1">
                <w:rPr>
                  <w:strike/>
                  <w:rPrChange w:id="384" w:author="Changxin LIU" w:date="2015-01-08T16:46:00Z">
                    <w:rPr/>
                  </w:rPrChange>
                </w:rPr>
                <w:t>U_age</w:t>
              </w:r>
            </w:ins>
          </w:p>
        </w:tc>
        <w:tc>
          <w:tcPr>
            <w:tcW w:w="2074" w:type="dxa"/>
          </w:tcPr>
          <w:p w14:paraId="6C41CB65" w14:textId="77777777" w:rsidR="002007B5" w:rsidRPr="000E2FA1" w:rsidRDefault="002007B5" w:rsidP="00C26A13">
            <w:pPr>
              <w:rPr>
                <w:ins w:id="385" w:author="Changxin LIU" w:date="2014-12-29T15:51:00Z"/>
                <w:strike/>
                <w:rPrChange w:id="386" w:author="Changxin LIU" w:date="2015-01-08T16:46:00Z">
                  <w:rPr>
                    <w:ins w:id="387" w:author="Changxin LIU" w:date="2014-12-29T15:51:00Z"/>
                  </w:rPr>
                </w:rPrChange>
              </w:rPr>
            </w:pPr>
            <w:ins w:id="388" w:author="Changxin LIU" w:date="2014-12-29T15:51:00Z">
              <w:r w:rsidRPr="000E2FA1">
                <w:rPr>
                  <w:strike/>
                  <w:rPrChange w:id="389" w:author="Changxin LIU" w:date="2015-01-08T16:46:00Z">
                    <w:rPr/>
                  </w:rPrChange>
                </w:rPr>
                <w:t>tinyint</w:t>
              </w:r>
            </w:ins>
          </w:p>
        </w:tc>
        <w:tc>
          <w:tcPr>
            <w:tcW w:w="2074" w:type="dxa"/>
          </w:tcPr>
          <w:p w14:paraId="3324DEE6" w14:textId="77777777" w:rsidR="002007B5" w:rsidRPr="000E2FA1" w:rsidRDefault="002007B5" w:rsidP="00C26A13">
            <w:pPr>
              <w:rPr>
                <w:ins w:id="390" w:author="Changxin LIU" w:date="2014-12-29T15:51:00Z"/>
                <w:strike/>
                <w:rPrChange w:id="391" w:author="Changxin LIU" w:date="2015-01-08T16:46:00Z">
                  <w:rPr>
                    <w:ins w:id="392" w:author="Changxin LIU" w:date="2014-12-29T15:51:00Z"/>
                  </w:rPr>
                </w:rPrChange>
              </w:rPr>
            </w:pPr>
          </w:p>
        </w:tc>
        <w:tc>
          <w:tcPr>
            <w:tcW w:w="2074" w:type="dxa"/>
          </w:tcPr>
          <w:p w14:paraId="2887E51D" w14:textId="77777777" w:rsidR="002007B5" w:rsidRPr="000E2FA1" w:rsidRDefault="002007B5" w:rsidP="00C26A13">
            <w:pPr>
              <w:rPr>
                <w:ins w:id="393" w:author="Changxin LIU" w:date="2014-12-29T15:51:00Z"/>
                <w:strike/>
                <w:rPrChange w:id="394" w:author="Changxin LIU" w:date="2015-01-08T16:46:00Z">
                  <w:rPr>
                    <w:ins w:id="395" w:author="Changxin LIU" w:date="2014-12-29T15:51:00Z"/>
                  </w:rPr>
                </w:rPrChange>
              </w:rPr>
            </w:pPr>
          </w:p>
        </w:tc>
      </w:tr>
      <w:tr w:rsidR="002007B5" w14:paraId="2429CE96" w14:textId="77777777" w:rsidTr="00C26A13">
        <w:trPr>
          <w:ins w:id="396" w:author="Changxin LIU" w:date="2014-12-29T15:51:00Z"/>
        </w:trPr>
        <w:tc>
          <w:tcPr>
            <w:tcW w:w="2074" w:type="dxa"/>
          </w:tcPr>
          <w:p w14:paraId="7C796ED9" w14:textId="77777777" w:rsidR="002007B5" w:rsidRPr="000E2FA1" w:rsidRDefault="002007B5" w:rsidP="00C26A13">
            <w:pPr>
              <w:rPr>
                <w:ins w:id="397" w:author="Changxin LIU" w:date="2014-12-29T15:51:00Z"/>
                <w:strike/>
                <w:rPrChange w:id="398" w:author="Changxin LIU" w:date="2015-01-08T16:46:00Z">
                  <w:rPr>
                    <w:ins w:id="399" w:author="Changxin LIU" w:date="2014-12-29T15:51:00Z"/>
                  </w:rPr>
                </w:rPrChange>
              </w:rPr>
            </w:pPr>
            <w:ins w:id="400" w:author="Changxin LIU" w:date="2014-12-29T15:51:00Z">
              <w:r w:rsidRPr="000E2FA1">
                <w:rPr>
                  <w:strike/>
                  <w:rPrChange w:id="401" w:author="Changxin LIU" w:date="2015-01-08T16:46:00Z">
                    <w:rPr/>
                  </w:rPrChange>
                </w:rPr>
                <w:t>U_state</w:t>
              </w:r>
            </w:ins>
          </w:p>
        </w:tc>
        <w:tc>
          <w:tcPr>
            <w:tcW w:w="2074" w:type="dxa"/>
          </w:tcPr>
          <w:p w14:paraId="599E8719" w14:textId="77777777" w:rsidR="002007B5" w:rsidRPr="000E2FA1" w:rsidRDefault="002007B5" w:rsidP="00C26A13">
            <w:pPr>
              <w:rPr>
                <w:ins w:id="402" w:author="Changxin LIU" w:date="2014-12-29T15:51:00Z"/>
                <w:strike/>
                <w:rPrChange w:id="403" w:author="Changxin LIU" w:date="2015-01-08T16:46:00Z">
                  <w:rPr>
                    <w:ins w:id="404" w:author="Changxin LIU" w:date="2014-12-29T15:51:00Z"/>
                  </w:rPr>
                </w:rPrChange>
              </w:rPr>
            </w:pPr>
            <w:ins w:id="405" w:author="Changxin LIU" w:date="2014-12-29T15:51:00Z">
              <w:r w:rsidRPr="000E2FA1">
                <w:rPr>
                  <w:strike/>
                  <w:rPrChange w:id="406" w:author="Changxin LIU" w:date="2015-01-08T16:46:00Z">
                    <w:rPr/>
                  </w:rPrChange>
                </w:rPr>
                <w:t>Tinyint</w:t>
              </w:r>
            </w:ins>
          </w:p>
        </w:tc>
        <w:tc>
          <w:tcPr>
            <w:tcW w:w="2074" w:type="dxa"/>
          </w:tcPr>
          <w:p w14:paraId="31B1B0A9" w14:textId="77777777" w:rsidR="002007B5" w:rsidRPr="000E2FA1" w:rsidRDefault="002007B5" w:rsidP="00C26A13">
            <w:pPr>
              <w:rPr>
                <w:ins w:id="407" w:author="Changxin LIU" w:date="2014-12-29T15:51:00Z"/>
                <w:strike/>
                <w:rPrChange w:id="408" w:author="Changxin LIU" w:date="2015-01-08T16:46:00Z">
                  <w:rPr>
                    <w:ins w:id="409" w:author="Changxin LIU" w:date="2014-12-29T15:51:00Z"/>
                  </w:rPr>
                </w:rPrChange>
              </w:rPr>
            </w:pPr>
          </w:p>
        </w:tc>
        <w:tc>
          <w:tcPr>
            <w:tcW w:w="2074" w:type="dxa"/>
          </w:tcPr>
          <w:p w14:paraId="08D3106D" w14:textId="77777777" w:rsidR="002007B5" w:rsidRPr="000E2FA1" w:rsidRDefault="002007B5" w:rsidP="00C26A13">
            <w:pPr>
              <w:rPr>
                <w:ins w:id="410" w:author="Changxin LIU" w:date="2014-12-29T15:51:00Z"/>
                <w:strike/>
                <w:rPrChange w:id="411" w:author="Changxin LIU" w:date="2015-01-08T16:46:00Z">
                  <w:rPr>
                    <w:ins w:id="412" w:author="Changxin LIU" w:date="2014-12-29T15:51:00Z"/>
                  </w:rPr>
                </w:rPrChange>
              </w:rPr>
            </w:pPr>
          </w:p>
        </w:tc>
      </w:tr>
      <w:tr w:rsidR="002007B5" w14:paraId="47C7B295" w14:textId="77777777" w:rsidTr="00C26A13">
        <w:trPr>
          <w:ins w:id="413" w:author="Changxin LIU" w:date="2014-12-29T15:51:00Z"/>
        </w:trPr>
        <w:tc>
          <w:tcPr>
            <w:tcW w:w="2074" w:type="dxa"/>
          </w:tcPr>
          <w:p w14:paraId="72E711AD" w14:textId="77777777" w:rsidR="002007B5" w:rsidRPr="000E2FA1" w:rsidRDefault="002007B5" w:rsidP="00C26A13">
            <w:pPr>
              <w:rPr>
                <w:ins w:id="414" w:author="Changxin LIU" w:date="2014-12-29T15:51:00Z"/>
                <w:strike/>
                <w:rPrChange w:id="415" w:author="Changxin LIU" w:date="2015-01-08T16:46:00Z">
                  <w:rPr>
                    <w:ins w:id="416" w:author="Changxin LIU" w:date="2014-12-29T15:51:00Z"/>
                  </w:rPr>
                </w:rPrChange>
              </w:rPr>
            </w:pPr>
            <w:ins w:id="417" w:author="Changxin LIU" w:date="2014-12-29T15:51:00Z">
              <w:r w:rsidRPr="000E2FA1">
                <w:rPr>
                  <w:strike/>
                  <w:rPrChange w:id="418" w:author="Changxin LIU" w:date="2015-01-08T16:46:00Z">
                    <w:rPr/>
                  </w:rPrChange>
                </w:rPr>
                <w:t>U_nick_name</w:t>
              </w:r>
            </w:ins>
          </w:p>
        </w:tc>
        <w:tc>
          <w:tcPr>
            <w:tcW w:w="2074" w:type="dxa"/>
          </w:tcPr>
          <w:p w14:paraId="259E1B1A" w14:textId="77777777" w:rsidR="002007B5" w:rsidRPr="000E2FA1" w:rsidRDefault="002007B5" w:rsidP="00C26A13">
            <w:pPr>
              <w:rPr>
                <w:ins w:id="419" w:author="Changxin LIU" w:date="2014-12-29T15:51:00Z"/>
                <w:strike/>
                <w:rPrChange w:id="420" w:author="Changxin LIU" w:date="2015-01-08T16:46:00Z">
                  <w:rPr>
                    <w:ins w:id="421" w:author="Changxin LIU" w:date="2014-12-29T15:51:00Z"/>
                  </w:rPr>
                </w:rPrChange>
              </w:rPr>
            </w:pPr>
            <w:ins w:id="422" w:author="Changxin LIU" w:date="2014-12-29T15:51:00Z">
              <w:r w:rsidRPr="000E2FA1">
                <w:rPr>
                  <w:strike/>
                  <w:rPrChange w:id="423" w:author="Changxin LIU" w:date="2015-01-08T16:46:00Z">
                    <w:rPr/>
                  </w:rPrChange>
                </w:rPr>
                <w:t>Varchar(20)</w:t>
              </w:r>
            </w:ins>
          </w:p>
        </w:tc>
        <w:tc>
          <w:tcPr>
            <w:tcW w:w="2074" w:type="dxa"/>
          </w:tcPr>
          <w:p w14:paraId="3D8274A9" w14:textId="77777777" w:rsidR="002007B5" w:rsidRPr="000E2FA1" w:rsidRDefault="002007B5" w:rsidP="00C26A13">
            <w:pPr>
              <w:rPr>
                <w:ins w:id="424" w:author="Changxin LIU" w:date="2014-12-29T15:51:00Z"/>
                <w:strike/>
                <w:rPrChange w:id="425" w:author="Changxin LIU" w:date="2015-01-08T16:46:00Z">
                  <w:rPr>
                    <w:ins w:id="426" w:author="Changxin LIU" w:date="2014-12-29T15:51:00Z"/>
                  </w:rPr>
                </w:rPrChange>
              </w:rPr>
            </w:pPr>
            <w:ins w:id="427" w:author="Changxin LIU" w:date="2014-12-29T15:51:00Z">
              <w:r w:rsidRPr="000E2FA1">
                <w:rPr>
                  <w:rFonts w:hint="eastAsia"/>
                  <w:strike/>
                  <w:rPrChange w:id="428" w:author="Changxin LIU" w:date="2015-01-08T16:46:00Z">
                    <w:rPr>
                      <w:rFonts w:hint="eastAsia"/>
                    </w:rPr>
                  </w:rPrChange>
                </w:rPr>
                <w:t>用户昵称</w:t>
              </w:r>
            </w:ins>
          </w:p>
        </w:tc>
        <w:tc>
          <w:tcPr>
            <w:tcW w:w="2074" w:type="dxa"/>
          </w:tcPr>
          <w:p w14:paraId="50C2446C" w14:textId="77777777" w:rsidR="002007B5" w:rsidRPr="000E2FA1" w:rsidRDefault="002007B5" w:rsidP="00C26A13">
            <w:pPr>
              <w:rPr>
                <w:ins w:id="429" w:author="Changxin LIU" w:date="2014-12-29T15:51:00Z"/>
                <w:strike/>
                <w:rPrChange w:id="430" w:author="Changxin LIU" w:date="2015-01-08T16:46:00Z">
                  <w:rPr>
                    <w:ins w:id="431" w:author="Changxin LIU" w:date="2014-12-29T15:51:00Z"/>
                  </w:rPr>
                </w:rPrChange>
              </w:rPr>
            </w:pPr>
          </w:p>
        </w:tc>
      </w:tr>
      <w:tr w:rsidR="002007B5" w14:paraId="3E1D5CB1" w14:textId="77777777" w:rsidTr="00C26A13">
        <w:trPr>
          <w:ins w:id="432" w:author="Changxin LIU" w:date="2014-12-29T15:51:00Z"/>
        </w:trPr>
        <w:tc>
          <w:tcPr>
            <w:tcW w:w="2074" w:type="dxa"/>
          </w:tcPr>
          <w:p w14:paraId="531AE5AE" w14:textId="77777777" w:rsidR="002007B5" w:rsidRPr="000E2FA1" w:rsidRDefault="004C5575" w:rsidP="00C26A13">
            <w:pPr>
              <w:rPr>
                <w:ins w:id="433" w:author="Changxin LIU" w:date="2014-12-29T15:51:00Z"/>
                <w:rPrChange w:id="434" w:author="Changxin LIU" w:date="2015-01-08T16:46:00Z">
                  <w:rPr>
                    <w:ins w:id="435" w:author="Changxin LIU" w:date="2014-12-29T15:51:00Z"/>
                    <w:strike/>
                  </w:rPr>
                </w:rPrChange>
              </w:rPr>
            </w:pPr>
            <w:ins w:id="436" w:author="Changxin LIU" w:date="2014-12-29T15:51:00Z">
              <w:r w:rsidRPr="000E2FA1">
                <w:rPr>
                  <w:rPrChange w:id="437" w:author="Changxin LIU" w:date="2015-01-08T16:46:00Z">
                    <w:rPr>
                      <w:strike/>
                    </w:rPr>
                  </w:rPrChange>
                </w:rPr>
                <w:t>b</w:t>
              </w:r>
              <w:r w:rsidR="002007B5" w:rsidRPr="000E2FA1">
                <w:rPr>
                  <w:rPrChange w:id="438" w:author="Changxin LIU" w:date="2015-01-08T16:46:00Z">
                    <w:rPr>
                      <w:strike/>
                    </w:rPr>
                  </w:rPrChange>
                </w:rPr>
                <w:t>_real_name</w:t>
              </w:r>
            </w:ins>
          </w:p>
        </w:tc>
        <w:tc>
          <w:tcPr>
            <w:tcW w:w="2074" w:type="dxa"/>
          </w:tcPr>
          <w:p w14:paraId="49EA1F19" w14:textId="77777777" w:rsidR="002007B5" w:rsidRPr="000E2FA1" w:rsidRDefault="002007B5" w:rsidP="00C26A13">
            <w:pPr>
              <w:rPr>
                <w:ins w:id="439" w:author="Changxin LIU" w:date="2014-12-29T15:51:00Z"/>
                <w:rPrChange w:id="440" w:author="Changxin LIU" w:date="2015-01-08T16:46:00Z">
                  <w:rPr>
                    <w:ins w:id="441" w:author="Changxin LIU" w:date="2014-12-29T15:51:00Z"/>
                    <w:strike/>
                  </w:rPr>
                </w:rPrChange>
              </w:rPr>
            </w:pPr>
            <w:ins w:id="442" w:author="Changxin LIU" w:date="2014-12-29T15:51:00Z">
              <w:r w:rsidRPr="000E2FA1">
                <w:rPr>
                  <w:rPrChange w:id="443" w:author="Changxin LIU" w:date="2015-01-08T16:46:00Z">
                    <w:rPr>
                      <w:strike/>
                    </w:rPr>
                  </w:rPrChange>
                </w:rPr>
                <w:t>Varchar(20)</w:t>
              </w:r>
            </w:ins>
          </w:p>
        </w:tc>
        <w:tc>
          <w:tcPr>
            <w:tcW w:w="2074" w:type="dxa"/>
          </w:tcPr>
          <w:p w14:paraId="35B7E896" w14:textId="77777777" w:rsidR="002007B5" w:rsidRPr="000E2FA1" w:rsidRDefault="002007B5" w:rsidP="00C26A13">
            <w:pPr>
              <w:rPr>
                <w:ins w:id="444" w:author="Changxin LIU" w:date="2014-12-29T15:51:00Z"/>
                <w:rPrChange w:id="445" w:author="Changxin LIU" w:date="2015-01-08T16:46:00Z">
                  <w:rPr>
                    <w:ins w:id="446" w:author="Changxin LIU" w:date="2014-12-29T15:51:00Z"/>
                    <w:strike/>
                  </w:rPr>
                </w:rPrChange>
              </w:rPr>
            </w:pPr>
            <w:ins w:id="447" w:author="Changxin LIU" w:date="2014-12-29T15:51:00Z">
              <w:r w:rsidRPr="000E2FA1">
                <w:rPr>
                  <w:rFonts w:hint="eastAsia"/>
                  <w:rPrChange w:id="448" w:author="Changxin LIU" w:date="2015-01-08T16:46:00Z">
                    <w:rPr>
                      <w:rFonts w:hint="eastAsia"/>
                      <w:strike/>
                    </w:rPr>
                  </w:rPrChange>
                </w:rPr>
                <w:t>用户真实姓名</w:t>
              </w:r>
            </w:ins>
          </w:p>
        </w:tc>
        <w:tc>
          <w:tcPr>
            <w:tcW w:w="2074" w:type="dxa"/>
          </w:tcPr>
          <w:p w14:paraId="6B62888C" w14:textId="77777777" w:rsidR="002007B5" w:rsidRPr="000E2FA1" w:rsidRDefault="002007B5" w:rsidP="00C26A13">
            <w:pPr>
              <w:rPr>
                <w:ins w:id="449" w:author="Changxin LIU" w:date="2014-12-29T15:51:00Z"/>
              </w:rPr>
            </w:pPr>
          </w:p>
        </w:tc>
      </w:tr>
      <w:tr w:rsidR="002007B5" w14:paraId="5B7DE282" w14:textId="77777777" w:rsidTr="00C26A13">
        <w:trPr>
          <w:ins w:id="450" w:author="Changxin LIU" w:date="2014-12-29T15:51:00Z"/>
        </w:trPr>
        <w:tc>
          <w:tcPr>
            <w:tcW w:w="2074" w:type="dxa"/>
          </w:tcPr>
          <w:p w14:paraId="0779D9A1" w14:textId="77777777" w:rsidR="002007B5" w:rsidRDefault="00A76AF0" w:rsidP="00C26A13">
            <w:pPr>
              <w:rPr>
                <w:ins w:id="451" w:author="Changxin LIU" w:date="2014-12-29T15:51:00Z"/>
              </w:rPr>
            </w:pPr>
            <w:ins w:id="452" w:author="Changxin LIU" w:date="2015-01-08T16:46:00Z">
              <w:r>
                <w:t>B_user_id</w:t>
              </w:r>
            </w:ins>
          </w:p>
        </w:tc>
        <w:tc>
          <w:tcPr>
            <w:tcW w:w="2074" w:type="dxa"/>
          </w:tcPr>
          <w:p w14:paraId="689EBB78" w14:textId="77777777" w:rsidR="002007B5" w:rsidRDefault="00A76AF0" w:rsidP="00C26A13">
            <w:pPr>
              <w:rPr>
                <w:ins w:id="453" w:author="Changxin LIU" w:date="2014-12-29T15:51:00Z"/>
              </w:rPr>
            </w:pPr>
            <w:ins w:id="454" w:author="Changxin LIU" w:date="2015-01-08T16:46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2C8ADD76" w14:textId="77777777" w:rsidR="002007B5" w:rsidRDefault="00A76AF0" w:rsidP="00C26A13">
            <w:pPr>
              <w:rPr>
                <w:ins w:id="455" w:author="Changxin LIU" w:date="2014-12-29T15:51:00Z"/>
              </w:rPr>
            </w:pPr>
            <w:ins w:id="456" w:author="Changxin LIU" w:date="2015-01-08T16:46:00Z">
              <w:r>
                <w:rPr>
                  <w:rFonts w:hint="eastAsia"/>
                </w:rPr>
                <w:t>用户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665EBCCD" w14:textId="77777777" w:rsidR="002007B5" w:rsidRDefault="002007B5" w:rsidP="00C26A13">
            <w:pPr>
              <w:rPr>
                <w:ins w:id="457" w:author="Changxin LIU" w:date="2014-12-29T15:51:00Z"/>
              </w:rPr>
            </w:pPr>
          </w:p>
        </w:tc>
      </w:tr>
      <w:tr w:rsidR="00C05E03" w14:paraId="0BD8C6B6" w14:textId="77777777" w:rsidTr="00C26A13">
        <w:trPr>
          <w:ins w:id="458" w:author="Changxin LIU" w:date="2015-01-08T16:47:00Z"/>
        </w:trPr>
        <w:tc>
          <w:tcPr>
            <w:tcW w:w="2074" w:type="dxa"/>
          </w:tcPr>
          <w:p w14:paraId="07676D7F" w14:textId="77777777" w:rsidR="00C05E03" w:rsidRDefault="00C05E03" w:rsidP="00C26A13">
            <w:pPr>
              <w:rPr>
                <w:ins w:id="459" w:author="Changxin LIU" w:date="2015-01-08T16:47:00Z"/>
              </w:rPr>
            </w:pPr>
            <w:ins w:id="460" w:author="Changxin LIU" w:date="2015-01-08T16:47:00Z">
              <w:r>
                <w:t>B_type</w:t>
              </w:r>
            </w:ins>
          </w:p>
        </w:tc>
        <w:tc>
          <w:tcPr>
            <w:tcW w:w="2074" w:type="dxa"/>
          </w:tcPr>
          <w:p w14:paraId="25E05391" w14:textId="77777777" w:rsidR="00C05E03" w:rsidRDefault="00C05E03" w:rsidP="00C26A13">
            <w:pPr>
              <w:rPr>
                <w:ins w:id="461" w:author="Changxin LIU" w:date="2015-01-08T16:47:00Z"/>
              </w:rPr>
            </w:pPr>
            <w:ins w:id="462" w:author="Changxin LIU" w:date="2015-01-08T16:47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29F29E85" w14:textId="77777777" w:rsidR="00C05E03" w:rsidRDefault="00C05E03" w:rsidP="00C26A13">
            <w:pPr>
              <w:rPr>
                <w:ins w:id="463" w:author="Changxin LIU" w:date="2015-01-08T16:47:00Z"/>
              </w:rPr>
            </w:pPr>
            <w:ins w:id="464" w:author="Changxin LIU" w:date="2015-01-08T16:47:00Z">
              <w:r>
                <w:rPr>
                  <w:rFonts w:hint="eastAsia"/>
                </w:rPr>
                <w:t>老板类型</w:t>
              </w:r>
            </w:ins>
          </w:p>
        </w:tc>
        <w:tc>
          <w:tcPr>
            <w:tcW w:w="2074" w:type="dxa"/>
          </w:tcPr>
          <w:p w14:paraId="5BB81AAC" w14:textId="77777777" w:rsidR="00C05E03" w:rsidRDefault="00C05E03" w:rsidP="00C26A13">
            <w:pPr>
              <w:rPr>
                <w:ins w:id="465" w:author="Changxin LIU" w:date="2015-01-08T16:47:00Z"/>
              </w:rPr>
            </w:pPr>
            <w:ins w:id="466" w:author="Changxin LIU" w:date="2015-01-08T16:47:00Z">
              <w:r>
                <w:rPr>
                  <w:rFonts w:hint="eastAsia"/>
                </w:rPr>
                <w:t>0</w:t>
              </w:r>
              <w:r w:rsidR="001E5450">
                <w:t xml:space="preserve"> </w:t>
              </w:r>
              <w:r w:rsidR="001E5450">
                <w:t>店长</w:t>
              </w:r>
            </w:ins>
          </w:p>
          <w:p w14:paraId="40E427D4" w14:textId="77777777" w:rsidR="00C05E03" w:rsidRDefault="00C05E03" w:rsidP="00C26A13">
            <w:pPr>
              <w:rPr>
                <w:ins w:id="467" w:author="Changxin LIU" w:date="2015-01-08T16:47:00Z"/>
              </w:rPr>
            </w:pPr>
            <w:ins w:id="468" w:author="Changxin LIU" w:date="2015-01-08T16:47:00Z">
              <w:r>
                <w:t>1</w:t>
              </w:r>
              <w:r w:rsidR="001E5450">
                <w:t xml:space="preserve"> </w:t>
              </w:r>
              <w:r w:rsidR="001E5450">
                <w:t>老板</w:t>
              </w:r>
            </w:ins>
          </w:p>
        </w:tc>
      </w:tr>
      <w:tr w:rsidR="003529AB" w14:paraId="76646E6B" w14:textId="77777777" w:rsidTr="00C26A13">
        <w:trPr>
          <w:ins w:id="469" w:author="Changxin LIU" w:date="2015-01-09T09:31:00Z"/>
        </w:trPr>
        <w:tc>
          <w:tcPr>
            <w:tcW w:w="2074" w:type="dxa"/>
          </w:tcPr>
          <w:p w14:paraId="164BEDAA" w14:textId="77777777" w:rsidR="003529AB" w:rsidRDefault="003529AB" w:rsidP="00C26A13">
            <w:pPr>
              <w:rPr>
                <w:ins w:id="470" w:author="Changxin LIU" w:date="2015-01-09T09:31:00Z"/>
              </w:rPr>
            </w:pPr>
            <w:ins w:id="471" w:author="Changxin LIU" w:date="2015-01-09T09:31:00Z">
              <w:r>
                <w:t>B_account</w:t>
              </w:r>
            </w:ins>
          </w:p>
        </w:tc>
        <w:tc>
          <w:tcPr>
            <w:tcW w:w="2074" w:type="dxa"/>
          </w:tcPr>
          <w:p w14:paraId="79E95969" w14:textId="77777777" w:rsidR="003529AB" w:rsidRDefault="003529AB" w:rsidP="00C26A13">
            <w:pPr>
              <w:rPr>
                <w:ins w:id="472" w:author="Changxin LIU" w:date="2015-01-09T09:31:00Z"/>
              </w:rPr>
            </w:pPr>
            <w:ins w:id="473" w:author="Changxin LIU" w:date="2015-01-09T09:31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30)</w:t>
              </w:r>
            </w:ins>
          </w:p>
        </w:tc>
        <w:tc>
          <w:tcPr>
            <w:tcW w:w="2074" w:type="dxa"/>
          </w:tcPr>
          <w:p w14:paraId="08181C5D" w14:textId="77777777" w:rsidR="003529AB" w:rsidRDefault="003529AB" w:rsidP="00C26A13">
            <w:pPr>
              <w:rPr>
                <w:ins w:id="474" w:author="Changxin LIU" w:date="2015-01-09T09:31:00Z"/>
              </w:rPr>
            </w:pPr>
            <w:ins w:id="475" w:author="Changxin LIU" w:date="2015-01-09T09:31:00Z">
              <w:r>
                <w:rPr>
                  <w:rFonts w:hint="eastAsia"/>
                </w:rPr>
                <w:t>银行账号</w:t>
              </w:r>
            </w:ins>
          </w:p>
        </w:tc>
        <w:tc>
          <w:tcPr>
            <w:tcW w:w="2074" w:type="dxa"/>
          </w:tcPr>
          <w:p w14:paraId="2004E225" w14:textId="77777777" w:rsidR="003529AB" w:rsidRDefault="003529AB" w:rsidP="00C26A13">
            <w:pPr>
              <w:rPr>
                <w:ins w:id="476" w:author="Changxin LIU" w:date="2015-01-09T09:31:00Z"/>
              </w:rPr>
            </w:pPr>
          </w:p>
        </w:tc>
      </w:tr>
      <w:tr w:rsidR="003529AB" w14:paraId="723A2CE9" w14:textId="77777777" w:rsidTr="00C26A13">
        <w:trPr>
          <w:ins w:id="477" w:author="Changxin LIU" w:date="2015-01-09T09:31:00Z"/>
        </w:trPr>
        <w:tc>
          <w:tcPr>
            <w:tcW w:w="2074" w:type="dxa"/>
          </w:tcPr>
          <w:p w14:paraId="05ECFBEE" w14:textId="77777777" w:rsidR="003529AB" w:rsidRDefault="003529AB" w:rsidP="00C26A13">
            <w:pPr>
              <w:rPr>
                <w:ins w:id="478" w:author="Changxin LIU" w:date="2015-01-09T09:31:00Z"/>
              </w:rPr>
            </w:pPr>
            <w:ins w:id="479" w:author="Changxin LIU" w:date="2015-01-09T09:31:00Z">
              <w:r>
                <w:t>B_</w:t>
              </w:r>
              <w:r w:rsidR="00D50941">
                <w:t>account_owner</w:t>
              </w:r>
            </w:ins>
          </w:p>
        </w:tc>
        <w:tc>
          <w:tcPr>
            <w:tcW w:w="2074" w:type="dxa"/>
          </w:tcPr>
          <w:p w14:paraId="6F899314" w14:textId="77777777" w:rsidR="003529AB" w:rsidRDefault="00D50941" w:rsidP="00C26A13">
            <w:pPr>
              <w:rPr>
                <w:ins w:id="480" w:author="Changxin LIU" w:date="2015-01-09T09:31:00Z"/>
              </w:rPr>
            </w:pPr>
            <w:ins w:id="481" w:author="Changxin LIU" w:date="2015-01-09T09:31:00Z">
              <w:r>
                <w:t>V</w:t>
              </w:r>
              <w:r>
                <w:rPr>
                  <w:rFonts w:hint="eastAsia"/>
                </w:rPr>
                <w:t>archar(</w:t>
              </w:r>
            </w:ins>
            <w:ins w:id="482" w:author="Changxin LIU" w:date="2015-01-09T09:32:00Z">
              <w:r>
                <w:t>30)</w:t>
              </w:r>
            </w:ins>
          </w:p>
        </w:tc>
        <w:tc>
          <w:tcPr>
            <w:tcW w:w="2074" w:type="dxa"/>
          </w:tcPr>
          <w:p w14:paraId="0BDC5A42" w14:textId="77777777" w:rsidR="003529AB" w:rsidRDefault="00D50941" w:rsidP="00C26A13">
            <w:pPr>
              <w:rPr>
                <w:ins w:id="483" w:author="Changxin LIU" w:date="2015-01-09T09:31:00Z"/>
              </w:rPr>
            </w:pPr>
            <w:ins w:id="484" w:author="Changxin LIU" w:date="2015-01-09T09:32:00Z">
              <w:r>
                <w:rPr>
                  <w:rFonts w:hint="eastAsia"/>
                </w:rPr>
                <w:t>开户行</w:t>
              </w:r>
            </w:ins>
          </w:p>
        </w:tc>
        <w:tc>
          <w:tcPr>
            <w:tcW w:w="2074" w:type="dxa"/>
          </w:tcPr>
          <w:p w14:paraId="1F7F5059" w14:textId="77777777" w:rsidR="003529AB" w:rsidRDefault="003529AB" w:rsidP="00C26A13">
            <w:pPr>
              <w:rPr>
                <w:ins w:id="485" w:author="Changxin LIU" w:date="2015-01-09T09:31:00Z"/>
              </w:rPr>
            </w:pPr>
          </w:p>
        </w:tc>
      </w:tr>
    </w:tbl>
    <w:p w14:paraId="3CD9EAE5" w14:textId="77777777" w:rsidR="002007B5" w:rsidRDefault="002007B5" w:rsidP="002007B5">
      <w:pPr>
        <w:rPr>
          <w:ins w:id="486" w:author="Changxin LIU" w:date="2014-12-29T15:51:00Z"/>
        </w:rPr>
      </w:pPr>
    </w:p>
    <w:p w14:paraId="0F151D99" w14:textId="77777777" w:rsidR="002007B5" w:rsidRDefault="002007B5" w:rsidP="002007B5">
      <w:pPr>
        <w:rPr>
          <w:ins w:id="487" w:author="Changxin LIU" w:date="2014-12-29T15:51:00Z"/>
        </w:rPr>
      </w:pPr>
    </w:p>
    <w:p w14:paraId="381D3838" w14:textId="77777777" w:rsidR="00166B4B" w:rsidRDefault="00166B4B">
      <w:pPr>
        <w:rPr>
          <w:ins w:id="488" w:author="Changxin LIU" w:date="2014-11-03T21:00:00Z"/>
        </w:rPr>
      </w:pPr>
    </w:p>
    <w:p w14:paraId="54029AAD" w14:textId="77777777" w:rsidR="00EF2C9F" w:rsidRDefault="00EF2C9F">
      <w:pPr>
        <w:rPr>
          <w:ins w:id="489" w:author="Changxin LIU" w:date="2014-11-03T20:59:00Z"/>
        </w:rPr>
      </w:pPr>
    </w:p>
    <w:p w14:paraId="02F4D2FE" w14:textId="77777777" w:rsidR="00AA38CD" w:rsidRDefault="00AA38CD">
      <w:pPr>
        <w:rPr>
          <w:ins w:id="490" w:author="Changxin LIU" w:date="2014-11-03T20:59:00Z"/>
        </w:rPr>
      </w:pPr>
    </w:p>
    <w:p w14:paraId="054EFC38" w14:textId="77777777" w:rsidR="000B0FDA" w:rsidRDefault="000B0FDA">
      <w:pPr>
        <w:pStyle w:val="1"/>
        <w:pPrChange w:id="491" w:author="Changxin LIU" w:date="2014-11-08T20:21:00Z">
          <w:pPr/>
        </w:pPrChange>
      </w:pPr>
      <w:r>
        <w:t>车行数据表</w:t>
      </w:r>
      <w:ins w:id="492" w:author="Changxin LIU" w:date="2014-11-08T20:25:00Z">
        <w:r w:rsidR="008010C0">
          <w:rPr>
            <w:rFonts w:hint="eastAsia"/>
          </w:rPr>
          <w:t>W</w:t>
        </w:r>
        <w:r w:rsidR="008010C0">
          <w:t>ash</w:t>
        </w:r>
        <w:r w:rsidR="00C75A3B">
          <w:t>Shop</w:t>
        </w:r>
      </w:ins>
    </w:p>
    <w:p w14:paraId="422EAEB0" w14:textId="77777777" w:rsidR="00521809" w:rsidRDefault="000B0FDA">
      <w:r>
        <w:rPr>
          <w:rFonts w:hint="eastAsia"/>
        </w:rPr>
        <w:t>WashShop</w:t>
      </w:r>
    </w:p>
    <w:p w14:paraId="13F06535" w14:textId="77777777" w:rsidR="003D5986" w:rsidRDefault="003D5986">
      <w:r>
        <w:tab/>
      </w:r>
      <w:r w:rsidR="004656BE">
        <w:t>w</w:t>
      </w:r>
      <w:r>
        <w:t>s_state:</w:t>
      </w:r>
      <w:r w:rsidR="00531FC1">
        <w:t xml:space="preserve"> </w:t>
      </w:r>
      <w:r w:rsidR="001377E3">
        <w:t xml:space="preserve"> </w:t>
      </w:r>
      <w:r w:rsidR="001377E3" w:rsidRPr="001377E3">
        <w:rPr>
          <w:rFonts w:hint="eastAsia"/>
        </w:rPr>
        <w:t>/*1:</w:t>
      </w:r>
      <w:r w:rsidR="001377E3" w:rsidRPr="001377E3">
        <w:rPr>
          <w:rFonts w:hint="eastAsia"/>
        </w:rPr>
        <w:t>正常，</w:t>
      </w:r>
      <w:r w:rsidR="001377E3" w:rsidRPr="001377E3">
        <w:rPr>
          <w:rFonts w:hint="eastAsia"/>
        </w:rPr>
        <w:t>0</w:t>
      </w:r>
      <w:r w:rsidR="001377E3" w:rsidRPr="001377E3">
        <w:rPr>
          <w:rFonts w:hint="eastAsia"/>
        </w:rPr>
        <w:t>：暂时屏蔽</w:t>
      </w:r>
      <w:r w:rsidR="001377E3" w:rsidRPr="001377E3">
        <w:rPr>
          <w:rFonts w:hint="eastAsia"/>
        </w:rPr>
        <w:t xml:space="preserve"> -1</w:t>
      </w:r>
      <w:r w:rsidR="001377E3" w:rsidRPr="001377E3">
        <w:rPr>
          <w:rFonts w:hint="eastAsia"/>
        </w:rPr>
        <w:t>：拉黑</w:t>
      </w:r>
      <w:r w:rsidR="001377E3" w:rsidRPr="001377E3">
        <w:rPr>
          <w:rFonts w:hint="eastAsia"/>
        </w:rPr>
        <w:t xml:space="preserve"> -2</w:t>
      </w:r>
      <w:r w:rsidR="001377E3" w:rsidRPr="001377E3">
        <w:rPr>
          <w:rFonts w:hint="eastAsia"/>
        </w:rPr>
        <w:t>：废弃</w:t>
      </w:r>
      <w:r w:rsidR="001377E3" w:rsidRPr="001377E3">
        <w:rPr>
          <w:rFonts w:hint="eastAsia"/>
        </w:rPr>
        <w:t xml:space="preserve"> 2:</w:t>
      </w:r>
      <w:r w:rsidR="001377E3" w:rsidRPr="001377E3">
        <w:rPr>
          <w:rFonts w:hint="eastAsia"/>
        </w:rPr>
        <w:t>排名靠前等</w:t>
      </w:r>
      <w:r w:rsidR="001377E3" w:rsidRPr="001377E3">
        <w:rPr>
          <w:rFonts w:hint="eastAsia"/>
        </w:rPr>
        <w:t>*/</w:t>
      </w:r>
    </w:p>
    <w:p w14:paraId="08674D31" w14:textId="77777777" w:rsidR="000D22B0" w:rsidRDefault="000D22B0"/>
    <w:p w14:paraId="7E090758" w14:textId="77777777" w:rsidR="000D22B0" w:rsidRDefault="0020238D">
      <w:ins w:id="493" w:author="Changxin LIU" w:date="2014-11-05T13:33:00Z">
        <w:r>
          <w:t>订单控制器</w:t>
        </w:r>
        <w:r>
          <w:rPr>
            <w:rFonts w:hint="eastAsia"/>
          </w:rPr>
          <w:t>：</w:t>
        </w:r>
      </w:ins>
      <w:r w:rsidR="00F30CF5">
        <w:t>车行列表</w:t>
      </w:r>
      <w:r w:rsidR="00D53CBB">
        <w:rPr>
          <w:rFonts w:hint="eastAsia"/>
        </w:rPr>
        <w:t xml:space="preserve"> or</w:t>
      </w:r>
      <w:r w:rsidR="00D53CBB">
        <w:t>der/list</w:t>
      </w:r>
    </w:p>
    <w:p w14:paraId="3B6BC42A" w14:textId="77777777" w:rsidR="00EF4630" w:rsidRDefault="00EF4630">
      <w:r>
        <w:rPr>
          <w:rFonts w:hint="eastAsia"/>
        </w:rPr>
        <w:t>默认城市</w:t>
      </w:r>
      <w:r>
        <w:rPr>
          <w:rFonts w:hint="eastAsia"/>
        </w:rPr>
        <w:t>id=</w:t>
      </w:r>
      <w:r>
        <w:t>1</w:t>
      </w:r>
      <w:r w:rsidR="00FF614C">
        <w:t xml:space="preserve"> </w:t>
      </w:r>
      <w:r w:rsidR="00534055">
        <w:t>表示沈阳</w:t>
      </w:r>
      <w:r w:rsidR="00385D2C">
        <w:rPr>
          <w:rFonts w:hint="eastAsia"/>
        </w:rPr>
        <w:t>（注意保证沈阳城市</w:t>
      </w:r>
      <w:r w:rsidR="00385D2C">
        <w:rPr>
          <w:rFonts w:hint="eastAsia"/>
        </w:rPr>
        <w:t>id=</w:t>
      </w:r>
      <w:r w:rsidR="00385D2C">
        <w:t>1</w:t>
      </w:r>
      <w:r w:rsidR="00385D2C">
        <w:rPr>
          <w:rFonts w:hint="eastAsia"/>
        </w:rPr>
        <w:t>）</w:t>
      </w:r>
    </w:p>
    <w:p w14:paraId="30514937" w14:textId="77777777" w:rsidR="001F7EF1" w:rsidRDefault="001F7EF1">
      <w:r>
        <w:rPr>
          <w:rFonts w:hint="eastAsia"/>
        </w:rPr>
        <w:t>默认时间偏移量</w:t>
      </w:r>
      <w:r>
        <w:rPr>
          <w:rFonts w:hint="eastAsia"/>
        </w:rPr>
        <w:t xml:space="preserve"> </w:t>
      </w:r>
      <w:r>
        <w:rPr>
          <w:rFonts w:hint="eastAsia"/>
        </w:rPr>
        <w:t>为今天</w:t>
      </w:r>
    </w:p>
    <w:p w14:paraId="3972812C" w14:textId="77777777" w:rsidR="002B1DA3" w:rsidRDefault="002B1DA3"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城市</w:t>
      </w:r>
      <w:r w:rsidR="006E5F14">
        <w:rPr>
          <w:rFonts w:hint="eastAsia"/>
        </w:rPr>
        <w:t>id=</w:t>
      </w:r>
      <w:r w:rsidR="00BF780F">
        <w:rPr>
          <w:rFonts w:hint="eastAsia"/>
        </w:rPr>
        <w:t>cid</w:t>
      </w:r>
    </w:p>
    <w:p w14:paraId="78D245AE" w14:textId="77777777" w:rsidR="00BF780F" w:rsidRDefault="00BF780F">
      <w:pPr>
        <w:rPr>
          <w:ins w:id="494" w:author="Changxin LIU" w:date="2014-11-03T20:58:00Z"/>
        </w:rPr>
      </w:pPr>
      <w:r>
        <w:t>设置</w:t>
      </w:r>
      <w:r>
        <w:t>cookie</w:t>
      </w:r>
      <w:r w:rsidR="006E5F14">
        <w:t xml:space="preserve"> </w:t>
      </w:r>
      <w:r w:rsidR="006E5F14">
        <w:t>时间偏移量</w:t>
      </w:r>
      <w:r w:rsidR="006E5F14">
        <w:rPr>
          <w:rFonts w:hint="eastAsia"/>
        </w:rPr>
        <w:t>=</w:t>
      </w:r>
      <w:r>
        <w:t xml:space="preserve"> bias</w:t>
      </w:r>
    </w:p>
    <w:p w14:paraId="35C8161A" w14:textId="77777777" w:rsidR="00441420" w:rsidRDefault="00441420">
      <w:pPr>
        <w:rPr>
          <w:ins w:id="495" w:author="Changxin LIU" w:date="2014-11-08T20:22:00Z"/>
        </w:rPr>
      </w:pPr>
    </w:p>
    <w:p w14:paraId="5804C0E1" w14:textId="77777777" w:rsidR="009D147A" w:rsidRDefault="009D147A">
      <w:pPr>
        <w:rPr>
          <w:ins w:id="496" w:author="Changxin LIU" w:date="2014-11-08T20:22:00Z"/>
        </w:rPr>
      </w:pPr>
    </w:p>
    <w:p w14:paraId="496864FC" w14:textId="77777777" w:rsidR="009D147A" w:rsidRDefault="009D147A">
      <w:pPr>
        <w:pStyle w:val="2"/>
        <w:rPr>
          <w:ins w:id="497" w:author="Changxin LIU" w:date="2014-11-08T20:22:00Z"/>
        </w:rPr>
        <w:pPrChange w:id="498" w:author="Changxin LIU" w:date="2014-11-08T20:22:00Z">
          <w:pPr/>
        </w:pPrChange>
      </w:pPr>
      <w:ins w:id="499" w:author="Changxin LIU" w:date="2014-11-08T20:22:00Z">
        <w:r>
          <w:lastRenderedPageBreak/>
          <w:t>车行模型</w:t>
        </w:r>
      </w:ins>
    </w:p>
    <w:p w14:paraId="44F6EAF1" w14:textId="77777777" w:rsidR="00F1592A" w:rsidRDefault="001012A0">
      <w:pPr>
        <w:pStyle w:val="3"/>
        <w:rPr>
          <w:ins w:id="500" w:author="Changxin LIU" w:date="2014-11-08T20:23:00Z"/>
        </w:rPr>
        <w:pPrChange w:id="501" w:author="Changxin LIU" w:date="2014-11-08T20:22:00Z">
          <w:pPr/>
        </w:pPrChange>
      </w:pPr>
      <w:ins w:id="502" w:author="Changxin LIU" w:date="2014-11-08T20:22:00Z">
        <w:r>
          <w:t>GenerateShopService($shopId)</w:t>
        </w:r>
      </w:ins>
      <w:ins w:id="503" w:author="Changxin LIU" w:date="2014-11-08T20:23:00Z">
        <w:r w:rsidR="0077635C">
          <w:t>:array</w:t>
        </w:r>
      </w:ins>
    </w:p>
    <w:p w14:paraId="4F9FFFC2" w14:textId="77777777" w:rsidR="003E21D9" w:rsidRDefault="0036349F">
      <w:pPr>
        <w:rPr>
          <w:ins w:id="504" w:author="Changxin LIU" w:date="2014-11-08T20:23:00Z"/>
        </w:rPr>
      </w:pPr>
      <w:ins w:id="505" w:author="Changxin LIU" w:date="2014-11-08T20:23:00Z">
        <w:r>
          <w:t>根据</w:t>
        </w:r>
        <w:r w:rsidR="0001457C" w:rsidRPr="0001457C">
          <w:rPr>
            <w:rFonts w:hint="eastAsia"/>
          </w:rPr>
          <w:t>根据车行</w:t>
        </w:r>
        <w:r w:rsidR="0001457C" w:rsidRPr="0001457C">
          <w:rPr>
            <w:rFonts w:hint="eastAsia"/>
          </w:rPr>
          <w:t>id</w:t>
        </w:r>
        <w:r w:rsidR="0001457C" w:rsidRPr="0001457C">
          <w:rPr>
            <w:rFonts w:hint="eastAsia"/>
          </w:rPr>
          <w:t>生成车行对应服务</w:t>
        </w:r>
      </w:ins>
    </w:p>
    <w:p w14:paraId="48239802" w14:textId="77777777" w:rsidR="0001457C" w:rsidRDefault="0001457C">
      <w:pPr>
        <w:rPr>
          <w:ins w:id="506" w:author="Changxin LIU" w:date="2014-11-08T20:23:00Z"/>
        </w:rPr>
      </w:pPr>
    </w:p>
    <w:p w14:paraId="188B5919" w14:textId="77777777" w:rsidR="00345818" w:rsidRDefault="00345818">
      <w:pPr>
        <w:rPr>
          <w:ins w:id="507" w:author="Changxin LIU" w:date="2014-11-08T20:24:00Z"/>
        </w:rPr>
      </w:pPr>
      <w:ins w:id="508" w:author="Changxin LIU" w:date="2014-11-08T20:23:00Z">
        <w:r>
          <w:rPr>
            <w:rFonts w:hint="eastAsia"/>
          </w:rPr>
          <w:t xml:space="preserve">$shopId: </w:t>
        </w:r>
      </w:ins>
      <w:ins w:id="509" w:author="Changxin LIU" w:date="2014-11-08T20:24:00Z">
        <w:r>
          <w:rPr>
            <w:rFonts w:hint="eastAsia"/>
          </w:rPr>
          <w:t>车行</w:t>
        </w:r>
        <w:r>
          <w:rPr>
            <w:rFonts w:hint="eastAsia"/>
          </w:rPr>
          <w:t>id</w:t>
        </w:r>
      </w:ins>
    </w:p>
    <w:p w14:paraId="34E5DBCA" w14:textId="77777777" w:rsidR="00345818" w:rsidRDefault="00DA7F6D">
      <w:pPr>
        <w:rPr>
          <w:ins w:id="510" w:author="Changxin LIU" w:date="2014-11-08T20:27:00Z"/>
        </w:rPr>
      </w:pPr>
      <w:ins w:id="511" w:author="Changxin LIU" w:date="2014-11-08T20:24:00Z">
        <w:r>
          <w:rPr>
            <w:rFonts w:hint="eastAsia"/>
          </w:rPr>
          <w:t>根据洗车服务表</w:t>
        </w:r>
        <w:r>
          <w:rPr>
            <w:rFonts w:hint="eastAsia"/>
          </w:rPr>
          <w:t>service</w:t>
        </w:r>
        <w:r w:rsidR="00066EA0">
          <w:rPr>
            <w:rFonts w:hint="eastAsia"/>
          </w:rPr>
          <w:t>Type</w:t>
        </w:r>
      </w:ins>
      <w:ins w:id="512" w:author="Changxin LIU" w:date="2014-11-08T20:26:00Z">
        <w:r w:rsidR="00D14B9E">
          <w:t>所有项生成到洗车行开通服务表</w:t>
        </w:r>
      </w:ins>
      <w:ins w:id="513" w:author="Changxin LIU" w:date="2014-11-08T20:27:00Z">
        <w:r w:rsidR="00E453F7">
          <w:t>washShopService</w:t>
        </w:r>
      </w:ins>
      <w:ins w:id="514" w:author="Changxin LIU" w:date="2014-11-08T20:26:00Z">
        <w:r w:rsidR="00D14B9E">
          <w:t>中</w:t>
        </w:r>
      </w:ins>
      <w:ins w:id="515" w:author="Changxin LIU" w:date="2014-11-08T20:27:00Z">
        <w:r w:rsidR="00F9620B">
          <w:rPr>
            <w:rFonts w:hint="eastAsia"/>
          </w:rPr>
          <w:t>，</w:t>
        </w:r>
      </w:ins>
    </w:p>
    <w:p w14:paraId="712DA7B3" w14:textId="77777777" w:rsidR="00F9620B" w:rsidRPr="003E21D9" w:rsidRDefault="00F9620B">
      <w:pPr>
        <w:rPr>
          <w:ins w:id="516" w:author="Changxin LIU" w:date="2014-11-08T20:22:00Z"/>
        </w:rPr>
      </w:pPr>
      <w:ins w:id="517" w:author="Changxin LIU" w:date="2014-11-08T20:27:00Z">
        <w:r>
          <w:t>其中</w:t>
        </w:r>
        <w:r>
          <w:rPr>
            <w:rFonts w:hint="eastAsia"/>
          </w:rPr>
          <w:t>wss_state</w:t>
        </w:r>
        <w:r>
          <w:rPr>
            <w:rFonts w:hint="eastAsia"/>
          </w:rPr>
          <w:t>默认</w:t>
        </w:r>
        <w:r>
          <w:rPr>
            <w:rFonts w:hint="eastAsia"/>
          </w:rPr>
          <w:t>-</w:t>
        </w:r>
        <w:r>
          <w:t>1</w:t>
        </w:r>
        <w:r w:rsidR="00BD4A37">
          <w:rPr>
            <w:rFonts w:hint="eastAsia"/>
          </w:rPr>
          <w:t>，</w:t>
        </w:r>
        <w:r w:rsidR="00BD4A37">
          <w:t>系统未开通车行服务</w:t>
        </w:r>
        <w:r w:rsidR="00BD4A37">
          <w:rPr>
            <w:rFonts w:hint="eastAsia"/>
          </w:rPr>
          <w:t>，</w:t>
        </w:r>
        <w:r w:rsidR="00BD4A37">
          <w:t>需要在车行初始化时有系统部人员手动开通需要的</w:t>
        </w:r>
      </w:ins>
      <w:ins w:id="518" w:author="Changxin LIU" w:date="2014-11-08T20:28:00Z">
        <w:r w:rsidR="00BD4A37">
          <w:t>服务</w:t>
        </w:r>
      </w:ins>
    </w:p>
    <w:p w14:paraId="7F877DA0" w14:textId="77777777" w:rsidR="00D92603" w:rsidRPr="00F1592A" w:rsidRDefault="00D92603">
      <w:pPr>
        <w:rPr>
          <w:ins w:id="519" w:author="Changxin LIU" w:date="2014-11-08T20:22:00Z"/>
        </w:rPr>
      </w:pPr>
    </w:p>
    <w:p w14:paraId="0BEB7038" w14:textId="77777777" w:rsidR="00E846A9" w:rsidRDefault="00E846A9">
      <w:pPr>
        <w:rPr>
          <w:ins w:id="520" w:author="Changxin LIU" w:date="2014-11-03T20:58:00Z"/>
        </w:rPr>
      </w:pPr>
    </w:p>
    <w:p w14:paraId="623CC904" w14:textId="77777777" w:rsidR="00441420" w:rsidRDefault="00441420">
      <w:pPr>
        <w:rPr>
          <w:ins w:id="521" w:author="Changxin LIU" w:date="2014-11-03T20:59:00Z"/>
        </w:rPr>
      </w:pPr>
    </w:p>
    <w:p w14:paraId="50F892E4" w14:textId="77777777" w:rsidR="004B210E" w:rsidRDefault="004B210E">
      <w:pPr>
        <w:rPr>
          <w:ins w:id="522" w:author="Changxin LIU" w:date="2014-11-03T20:58:00Z"/>
        </w:rPr>
      </w:pPr>
    </w:p>
    <w:p w14:paraId="6B281901" w14:textId="77777777" w:rsidR="00441420" w:rsidRDefault="00441420">
      <w:pPr>
        <w:pStyle w:val="1"/>
        <w:rPr>
          <w:ins w:id="523" w:author="Changxin LIU" w:date="2014-11-03T20:58:00Z"/>
        </w:rPr>
        <w:pPrChange w:id="524" w:author="Changxin LIU" w:date="2014-11-08T20:21:00Z">
          <w:pPr/>
        </w:pPrChange>
      </w:pPr>
      <w:ins w:id="525" w:author="Changxin LIU" w:date="2014-11-03T20:58:00Z">
        <w:r>
          <w:t>员工信息表</w:t>
        </w:r>
      </w:ins>
      <w:ins w:id="526" w:author="Changxin LIU" w:date="2014-11-08T20:25:00Z">
        <w:r w:rsidR="00C61FD3">
          <w:rPr>
            <w:rFonts w:hint="eastAsia"/>
          </w:rPr>
          <w:t>St</w:t>
        </w:r>
        <w:r w:rsidR="00C61FD3">
          <w:t>aff</w:t>
        </w:r>
      </w:ins>
    </w:p>
    <w:p w14:paraId="7C5435F1" w14:textId="77777777" w:rsidR="00441420" w:rsidRDefault="00441420">
      <w:pPr>
        <w:rPr>
          <w:ins w:id="527" w:author="Changxin LIU" w:date="2014-11-03T21:11:00Z"/>
        </w:rPr>
      </w:pPr>
      <w:ins w:id="528" w:author="Changxin LIU" w:date="2014-11-03T20:58:00Z">
        <w:r>
          <w:t>Staff</w:t>
        </w:r>
      </w:ins>
    </w:p>
    <w:p w14:paraId="45A6650C" w14:textId="77777777" w:rsidR="00C63F93" w:rsidRDefault="00C63F93">
      <w:pPr>
        <w:rPr>
          <w:ins w:id="529" w:author="Changxin LIU" w:date="2014-11-03T21:18:00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18E2" w14:paraId="36571510" w14:textId="77777777" w:rsidTr="006449B1">
        <w:trPr>
          <w:ins w:id="530" w:author="Changxin LIU" w:date="2014-11-03T21:18:00Z"/>
        </w:trPr>
        <w:tc>
          <w:tcPr>
            <w:tcW w:w="2074" w:type="dxa"/>
          </w:tcPr>
          <w:p w14:paraId="1B7F5900" w14:textId="77777777" w:rsidR="00D418E2" w:rsidRDefault="00D418E2" w:rsidP="006449B1">
            <w:pPr>
              <w:rPr>
                <w:ins w:id="531" w:author="Changxin LIU" w:date="2014-11-03T21:18:00Z"/>
              </w:rPr>
            </w:pPr>
            <w:ins w:id="532" w:author="Changxin LIU" w:date="2014-11-03T21:18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7F860E18" w14:textId="77777777" w:rsidR="00D418E2" w:rsidRDefault="00D418E2" w:rsidP="006449B1">
            <w:pPr>
              <w:rPr>
                <w:ins w:id="533" w:author="Changxin LIU" w:date="2014-11-03T21:18:00Z"/>
              </w:rPr>
            </w:pPr>
            <w:ins w:id="534" w:author="Changxin LIU" w:date="2014-11-03T21:18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54D7984B" w14:textId="77777777" w:rsidR="00D418E2" w:rsidRDefault="00D418E2" w:rsidP="006449B1">
            <w:pPr>
              <w:rPr>
                <w:ins w:id="535" w:author="Changxin LIU" w:date="2014-11-03T21:18:00Z"/>
              </w:rPr>
            </w:pPr>
            <w:ins w:id="536" w:author="Changxin LIU" w:date="2014-11-03T21:18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6DFA4C89" w14:textId="77777777" w:rsidR="00D418E2" w:rsidRDefault="00D418E2" w:rsidP="006449B1">
            <w:pPr>
              <w:rPr>
                <w:ins w:id="537" w:author="Changxin LIU" w:date="2014-11-03T21:18:00Z"/>
              </w:rPr>
            </w:pPr>
          </w:p>
        </w:tc>
      </w:tr>
      <w:tr w:rsidR="00D418E2" w14:paraId="0F331C25" w14:textId="77777777" w:rsidTr="006449B1">
        <w:trPr>
          <w:ins w:id="538" w:author="Changxin LIU" w:date="2014-11-03T21:18:00Z"/>
        </w:trPr>
        <w:tc>
          <w:tcPr>
            <w:tcW w:w="2074" w:type="dxa"/>
          </w:tcPr>
          <w:p w14:paraId="45CFD2DD" w14:textId="77777777" w:rsidR="00D418E2" w:rsidRDefault="00FB3A18" w:rsidP="00FB3A18">
            <w:pPr>
              <w:rPr>
                <w:ins w:id="539" w:author="Changxin LIU" w:date="2014-11-03T21:18:00Z"/>
              </w:rPr>
            </w:pPr>
            <w:ins w:id="540" w:author="Changxin LIU" w:date="2014-11-03T21:18:00Z">
              <w:r>
                <w:t>S_user_id</w:t>
              </w:r>
            </w:ins>
          </w:p>
        </w:tc>
        <w:tc>
          <w:tcPr>
            <w:tcW w:w="2074" w:type="dxa"/>
          </w:tcPr>
          <w:p w14:paraId="50D95023" w14:textId="77777777" w:rsidR="00D418E2" w:rsidRDefault="00B75D43" w:rsidP="006449B1">
            <w:pPr>
              <w:rPr>
                <w:ins w:id="541" w:author="Changxin LIU" w:date="2014-11-03T21:18:00Z"/>
              </w:rPr>
            </w:pPr>
            <w:ins w:id="542" w:author="Changxin LIU" w:date="2014-11-03T21:18:00Z">
              <w:r>
                <w:rPr>
                  <w:rFonts w:hint="eastAsia"/>
                </w:rPr>
                <w:t>integer</w:t>
              </w:r>
            </w:ins>
          </w:p>
        </w:tc>
        <w:tc>
          <w:tcPr>
            <w:tcW w:w="2074" w:type="dxa"/>
          </w:tcPr>
          <w:p w14:paraId="3BE41F1D" w14:textId="77777777" w:rsidR="00D418E2" w:rsidRDefault="007E3857" w:rsidP="006449B1">
            <w:pPr>
              <w:rPr>
                <w:ins w:id="543" w:author="Changxin LIU" w:date="2014-11-03T21:18:00Z"/>
              </w:rPr>
            </w:pPr>
            <w:ins w:id="544" w:author="Changxin LIU" w:date="2014-11-03T21:19:00Z">
              <w:r>
                <w:t>对应</w:t>
              </w:r>
              <w:r w:rsidR="00DA42F5">
                <w:t>用户表</w:t>
              </w:r>
              <w:r w:rsidR="00244F9D">
                <w:t>中</w:t>
              </w:r>
              <w:r w:rsidR="00DA42F5">
                <w:t>id</w:t>
              </w:r>
            </w:ins>
          </w:p>
        </w:tc>
        <w:tc>
          <w:tcPr>
            <w:tcW w:w="2074" w:type="dxa"/>
          </w:tcPr>
          <w:p w14:paraId="398A718E" w14:textId="77777777" w:rsidR="00D418E2" w:rsidRDefault="00D418E2" w:rsidP="006449B1">
            <w:pPr>
              <w:rPr>
                <w:ins w:id="545" w:author="Changxin LIU" w:date="2014-11-03T21:18:00Z"/>
              </w:rPr>
            </w:pPr>
          </w:p>
        </w:tc>
      </w:tr>
      <w:tr w:rsidR="00D418E2" w14:paraId="3F7436BE" w14:textId="77777777" w:rsidTr="006449B1">
        <w:trPr>
          <w:ins w:id="546" w:author="Changxin LIU" w:date="2014-11-03T21:18:00Z"/>
        </w:trPr>
        <w:tc>
          <w:tcPr>
            <w:tcW w:w="2074" w:type="dxa"/>
          </w:tcPr>
          <w:p w14:paraId="36CB7CD3" w14:textId="77777777" w:rsidR="00D418E2" w:rsidRDefault="00385015" w:rsidP="00385015">
            <w:pPr>
              <w:rPr>
                <w:ins w:id="547" w:author="Changxin LIU" w:date="2014-11-03T21:18:00Z"/>
              </w:rPr>
            </w:pPr>
            <w:ins w:id="548" w:author="Changxin LIU" w:date="2014-11-03T21:19:00Z">
              <w:r>
                <w:rPr>
                  <w:rFonts w:hint="eastAsia"/>
                </w:rPr>
                <w:t>s</w:t>
              </w:r>
            </w:ins>
            <w:ins w:id="549" w:author="Changxin LIU" w:date="2014-11-03T21:18:00Z">
              <w:r w:rsidR="00D418E2">
                <w:t>_</w:t>
              </w:r>
            </w:ins>
            <w:ins w:id="550" w:author="Changxin LIU" w:date="2014-11-03T21:19:00Z">
              <w:r>
                <w:t>exp</w:t>
              </w:r>
            </w:ins>
          </w:p>
        </w:tc>
        <w:tc>
          <w:tcPr>
            <w:tcW w:w="2074" w:type="dxa"/>
          </w:tcPr>
          <w:p w14:paraId="37808C23" w14:textId="77777777" w:rsidR="00D418E2" w:rsidRDefault="00D418E2" w:rsidP="006449B1">
            <w:pPr>
              <w:rPr>
                <w:ins w:id="551" w:author="Changxin LIU" w:date="2014-11-03T21:18:00Z"/>
              </w:rPr>
            </w:pPr>
            <w:ins w:id="552" w:author="Changxin LIU" w:date="2014-11-03T21:18:00Z">
              <w:r>
                <w:t>V</w:t>
              </w:r>
              <w:r>
                <w:rPr>
                  <w:rFonts w:hint="eastAsia"/>
                </w:rPr>
                <w:t>archar(20)</w:t>
              </w:r>
            </w:ins>
          </w:p>
        </w:tc>
        <w:tc>
          <w:tcPr>
            <w:tcW w:w="2074" w:type="dxa"/>
          </w:tcPr>
          <w:p w14:paraId="598CDA41" w14:textId="77777777" w:rsidR="00D418E2" w:rsidRDefault="008B3E34" w:rsidP="006449B1">
            <w:pPr>
              <w:rPr>
                <w:ins w:id="553" w:author="Changxin LIU" w:date="2014-11-03T21:18:00Z"/>
              </w:rPr>
            </w:pPr>
            <w:ins w:id="554" w:author="Changxin LIU" w:date="2014-11-03T21:19:00Z">
              <w:r>
                <w:rPr>
                  <w:rFonts w:hint="eastAsia"/>
                </w:rPr>
                <w:t>员工</w:t>
              </w:r>
            </w:ins>
            <w:ins w:id="555" w:author="Changxin LIU" w:date="2014-11-03T21:20:00Z">
              <w:r>
                <w:rPr>
                  <w:rFonts w:hint="eastAsia"/>
                </w:rPr>
                <w:t>经验值</w:t>
              </w:r>
            </w:ins>
          </w:p>
        </w:tc>
        <w:tc>
          <w:tcPr>
            <w:tcW w:w="2074" w:type="dxa"/>
          </w:tcPr>
          <w:p w14:paraId="0B9DCAA8" w14:textId="77777777" w:rsidR="00D418E2" w:rsidRDefault="00D418E2" w:rsidP="006449B1">
            <w:pPr>
              <w:rPr>
                <w:ins w:id="556" w:author="Changxin LIU" w:date="2014-11-03T21:18:00Z"/>
              </w:rPr>
            </w:pPr>
          </w:p>
        </w:tc>
      </w:tr>
      <w:tr w:rsidR="00D418E2" w14:paraId="4C79F70B" w14:textId="77777777" w:rsidTr="006449B1">
        <w:trPr>
          <w:ins w:id="557" w:author="Changxin LIU" w:date="2014-11-03T21:18:00Z"/>
        </w:trPr>
        <w:tc>
          <w:tcPr>
            <w:tcW w:w="2074" w:type="dxa"/>
          </w:tcPr>
          <w:p w14:paraId="6864FB33" w14:textId="77777777" w:rsidR="00D418E2" w:rsidRDefault="00CE58E8" w:rsidP="00CE58E8">
            <w:pPr>
              <w:rPr>
                <w:ins w:id="558" w:author="Changxin LIU" w:date="2014-11-03T21:18:00Z"/>
              </w:rPr>
            </w:pPr>
            <w:ins w:id="559" w:author="Changxin LIU" w:date="2014-11-03T21:20:00Z">
              <w:r>
                <w:rPr>
                  <w:rFonts w:hint="eastAsia"/>
                </w:rPr>
                <w:t>s</w:t>
              </w:r>
            </w:ins>
            <w:ins w:id="560" w:author="Changxin LIU" w:date="2014-11-03T21:18:00Z">
              <w:r w:rsidR="00D418E2">
                <w:t>_</w:t>
              </w:r>
            </w:ins>
            <w:ins w:id="561" w:author="Changxin LIU" w:date="2014-11-03T21:20:00Z">
              <w:r>
                <w:t>join_date</w:t>
              </w:r>
            </w:ins>
          </w:p>
        </w:tc>
        <w:tc>
          <w:tcPr>
            <w:tcW w:w="2074" w:type="dxa"/>
          </w:tcPr>
          <w:p w14:paraId="0505CE1D" w14:textId="77777777" w:rsidR="00D418E2" w:rsidRDefault="00D418E2" w:rsidP="006449B1">
            <w:pPr>
              <w:rPr>
                <w:ins w:id="562" w:author="Changxin LIU" w:date="2014-11-03T21:18:00Z"/>
              </w:rPr>
            </w:pPr>
            <w:ins w:id="563" w:author="Changxin LIU" w:date="2014-11-03T21:18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4AC0E84E" w14:textId="77777777" w:rsidR="00D418E2" w:rsidRDefault="00B348E1" w:rsidP="006449B1">
            <w:pPr>
              <w:rPr>
                <w:ins w:id="564" w:author="Changxin LIU" w:date="2014-11-03T21:18:00Z"/>
              </w:rPr>
            </w:pPr>
            <w:ins w:id="565" w:author="Changxin LIU" w:date="2014-11-03T21:20:00Z">
              <w:r>
                <w:rPr>
                  <w:rFonts w:hint="eastAsia"/>
                </w:rPr>
                <w:t>入职</w:t>
              </w:r>
            </w:ins>
            <w:ins w:id="566" w:author="Changxin LIU" w:date="2014-11-03T21:21:00Z">
              <w:r>
                <w:rPr>
                  <w:rFonts w:hint="eastAsia"/>
                </w:rPr>
                <w:t>日期</w:t>
              </w:r>
            </w:ins>
          </w:p>
        </w:tc>
        <w:tc>
          <w:tcPr>
            <w:tcW w:w="2074" w:type="dxa"/>
          </w:tcPr>
          <w:p w14:paraId="659CD3E5" w14:textId="77777777" w:rsidR="00D418E2" w:rsidRDefault="00D418E2" w:rsidP="006449B1">
            <w:pPr>
              <w:rPr>
                <w:ins w:id="567" w:author="Changxin LIU" w:date="2014-11-03T21:18:00Z"/>
              </w:rPr>
            </w:pPr>
          </w:p>
        </w:tc>
      </w:tr>
      <w:tr w:rsidR="00D418E2" w14:paraId="0D6FABF5" w14:textId="77777777" w:rsidTr="006449B1">
        <w:trPr>
          <w:ins w:id="568" w:author="Changxin LIU" w:date="2014-11-03T21:18:00Z"/>
        </w:trPr>
        <w:tc>
          <w:tcPr>
            <w:tcW w:w="2074" w:type="dxa"/>
          </w:tcPr>
          <w:p w14:paraId="7E074EB0" w14:textId="77777777" w:rsidR="00D418E2" w:rsidRDefault="008D67BD" w:rsidP="006449B1">
            <w:pPr>
              <w:rPr>
                <w:ins w:id="569" w:author="Changxin LIU" w:date="2014-11-03T21:18:00Z"/>
              </w:rPr>
            </w:pPr>
            <w:ins w:id="570" w:author="Changxin LIU" w:date="2014-11-03T21:21:00Z">
              <w:r>
                <w:t>S_edu</w:t>
              </w:r>
            </w:ins>
          </w:p>
        </w:tc>
        <w:tc>
          <w:tcPr>
            <w:tcW w:w="2074" w:type="dxa"/>
          </w:tcPr>
          <w:p w14:paraId="7962B324" w14:textId="77777777" w:rsidR="00D418E2" w:rsidRDefault="009404C5" w:rsidP="006449B1">
            <w:pPr>
              <w:rPr>
                <w:ins w:id="571" w:author="Changxin LIU" w:date="2014-11-03T21:18:00Z"/>
              </w:rPr>
            </w:pPr>
            <w:ins w:id="572" w:author="Changxin LIU" w:date="2014-11-03T21:21:00Z">
              <w:r>
                <w:t>V</w:t>
              </w:r>
              <w:r>
                <w:rPr>
                  <w:rFonts w:hint="eastAsia"/>
                </w:rPr>
                <w:t>a</w:t>
              </w:r>
              <w:r>
                <w:t>rchar(20)</w:t>
              </w:r>
            </w:ins>
          </w:p>
        </w:tc>
        <w:tc>
          <w:tcPr>
            <w:tcW w:w="2074" w:type="dxa"/>
          </w:tcPr>
          <w:p w14:paraId="5A7F59FF" w14:textId="77777777" w:rsidR="00D418E2" w:rsidRDefault="001B02FC" w:rsidP="006449B1">
            <w:pPr>
              <w:rPr>
                <w:ins w:id="573" w:author="Changxin LIU" w:date="2014-11-03T21:18:00Z"/>
              </w:rPr>
            </w:pPr>
            <w:ins w:id="574" w:author="Changxin LIU" w:date="2014-11-03T21:21:00Z">
              <w:r>
                <w:rPr>
                  <w:rFonts w:hint="eastAsia"/>
                </w:rPr>
                <w:t>学历</w:t>
              </w:r>
            </w:ins>
          </w:p>
        </w:tc>
        <w:tc>
          <w:tcPr>
            <w:tcW w:w="2074" w:type="dxa"/>
          </w:tcPr>
          <w:p w14:paraId="62AC7775" w14:textId="77777777" w:rsidR="00D418E2" w:rsidRDefault="00D418E2" w:rsidP="006449B1">
            <w:pPr>
              <w:rPr>
                <w:ins w:id="575" w:author="Changxin LIU" w:date="2014-11-03T21:18:00Z"/>
              </w:rPr>
            </w:pPr>
          </w:p>
        </w:tc>
      </w:tr>
      <w:tr w:rsidR="00D418E2" w14:paraId="34F2363B" w14:textId="77777777" w:rsidTr="006449B1">
        <w:trPr>
          <w:ins w:id="576" w:author="Changxin LIU" w:date="2014-11-03T21:18:00Z"/>
        </w:trPr>
        <w:tc>
          <w:tcPr>
            <w:tcW w:w="2074" w:type="dxa"/>
          </w:tcPr>
          <w:p w14:paraId="1024916D" w14:textId="77777777" w:rsidR="00D418E2" w:rsidRDefault="006C58A6" w:rsidP="006449B1">
            <w:pPr>
              <w:rPr>
                <w:ins w:id="577" w:author="Changxin LIU" w:date="2014-11-03T21:18:00Z"/>
              </w:rPr>
            </w:pPr>
            <w:ins w:id="578" w:author="Changxin LIU" w:date="2014-11-03T21:21:00Z">
              <w:r>
                <w:t>S_</w:t>
              </w:r>
            </w:ins>
            <w:ins w:id="579" w:author="Changxin LIU" w:date="2014-11-03T21:23:00Z">
              <w:r>
                <w:t>salary</w:t>
              </w:r>
            </w:ins>
          </w:p>
        </w:tc>
        <w:tc>
          <w:tcPr>
            <w:tcW w:w="2074" w:type="dxa"/>
          </w:tcPr>
          <w:p w14:paraId="65EBB7A5" w14:textId="77777777" w:rsidR="00D418E2" w:rsidRDefault="00897718" w:rsidP="006449B1">
            <w:pPr>
              <w:rPr>
                <w:ins w:id="580" w:author="Changxin LIU" w:date="2014-11-03T21:18:00Z"/>
              </w:rPr>
            </w:pPr>
            <w:ins w:id="581" w:author="Changxin LIU" w:date="2014-11-03T21:23:00Z">
              <w:r>
                <w:rPr>
                  <w:rFonts w:hint="eastAsia"/>
                </w:rPr>
                <w:t>integer</w:t>
              </w:r>
            </w:ins>
          </w:p>
        </w:tc>
        <w:tc>
          <w:tcPr>
            <w:tcW w:w="2074" w:type="dxa"/>
          </w:tcPr>
          <w:p w14:paraId="1EF125DC" w14:textId="77777777" w:rsidR="00D418E2" w:rsidRDefault="00133B62" w:rsidP="006449B1">
            <w:pPr>
              <w:rPr>
                <w:ins w:id="582" w:author="Changxin LIU" w:date="2014-11-03T21:18:00Z"/>
              </w:rPr>
            </w:pPr>
            <w:ins w:id="583" w:author="Changxin LIU" w:date="2014-11-03T21:23:00Z">
              <w:r>
                <w:rPr>
                  <w:rFonts w:hint="eastAsia"/>
                </w:rPr>
                <w:t>期望</w:t>
              </w:r>
              <w:r w:rsidR="00897718">
                <w:rPr>
                  <w:rFonts w:hint="eastAsia"/>
                </w:rPr>
                <w:t>薪资</w:t>
              </w:r>
            </w:ins>
          </w:p>
        </w:tc>
        <w:tc>
          <w:tcPr>
            <w:tcW w:w="2074" w:type="dxa"/>
          </w:tcPr>
          <w:p w14:paraId="2446387F" w14:textId="77777777" w:rsidR="00D418E2" w:rsidRDefault="00D418E2" w:rsidP="006449B1">
            <w:pPr>
              <w:rPr>
                <w:ins w:id="584" w:author="Changxin LIU" w:date="2014-11-03T21:18:00Z"/>
              </w:rPr>
            </w:pPr>
          </w:p>
        </w:tc>
      </w:tr>
      <w:tr w:rsidR="00546184" w14:paraId="02222835" w14:textId="77777777" w:rsidTr="006449B1">
        <w:trPr>
          <w:ins w:id="585" w:author="Changxin LIU" w:date="2014-11-03T21:24:00Z"/>
        </w:trPr>
        <w:tc>
          <w:tcPr>
            <w:tcW w:w="2074" w:type="dxa"/>
          </w:tcPr>
          <w:p w14:paraId="4B1743F5" w14:textId="77777777" w:rsidR="00546184" w:rsidRDefault="00546184" w:rsidP="006449B1">
            <w:pPr>
              <w:rPr>
                <w:ins w:id="586" w:author="Changxin LIU" w:date="2014-11-03T21:24:00Z"/>
              </w:rPr>
            </w:pPr>
            <w:ins w:id="587" w:author="Changxin LIU" w:date="2014-11-03T21:24:00Z">
              <w:r>
                <w:t>S_</w:t>
              </w:r>
              <w:r w:rsidR="00336083">
                <w:t>city</w:t>
              </w:r>
              <w:r w:rsidR="00336083">
                <w:rPr>
                  <w:rFonts w:hint="eastAsia"/>
                </w:rPr>
                <w:t>_id</w:t>
              </w:r>
            </w:ins>
          </w:p>
        </w:tc>
        <w:tc>
          <w:tcPr>
            <w:tcW w:w="2074" w:type="dxa"/>
          </w:tcPr>
          <w:p w14:paraId="5696F5A1" w14:textId="77777777" w:rsidR="00546184" w:rsidRDefault="00546184" w:rsidP="006449B1">
            <w:pPr>
              <w:rPr>
                <w:ins w:id="588" w:author="Changxin LIU" w:date="2014-11-03T21:24:00Z"/>
              </w:rPr>
            </w:pPr>
            <w:ins w:id="589" w:author="Changxin LIU" w:date="2014-11-03T21:24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785A0357" w14:textId="77777777" w:rsidR="00546184" w:rsidRDefault="00D75BFE" w:rsidP="00F66462">
            <w:pPr>
              <w:rPr>
                <w:ins w:id="590" w:author="Changxin LIU" w:date="2014-11-03T21:24:00Z"/>
              </w:rPr>
            </w:pPr>
            <w:ins w:id="591" w:author="Changxin LIU" w:date="2014-11-03T21:25:00Z">
              <w:r>
                <w:rPr>
                  <w:rFonts w:hint="eastAsia"/>
                </w:rPr>
                <w:t>所属</w:t>
              </w:r>
              <w:r w:rsidR="00F66462">
                <w:rPr>
                  <w:rFonts w:hint="eastAsia"/>
                </w:rPr>
                <w:t>城市</w:t>
              </w:r>
            </w:ins>
          </w:p>
        </w:tc>
        <w:tc>
          <w:tcPr>
            <w:tcW w:w="2074" w:type="dxa"/>
          </w:tcPr>
          <w:p w14:paraId="303F295A" w14:textId="77777777" w:rsidR="00546184" w:rsidRDefault="00546184" w:rsidP="006449B1">
            <w:pPr>
              <w:rPr>
                <w:ins w:id="592" w:author="Changxin LIU" w:date="2014-11-03T21:24:00Z"/>
              </w:rPr>
            </w:pPr>
          </w:p>
        </w:tc>
      </w:tr>
      <w:tr w:rsidR="00546184" w14:paraId="02453D6A" w14:textId="77777777" w:rsidTr="006449B1">
        <w:trPr>
          <w:ins w:id="593" w:author="Changxin LIU" w:date="2014-11-03T21:24:00Z"/>
        </w:trPr>
        <w:tc>
          <w:tcPr>
            <w:tcW w:w="2074" w:type="dxa"/>
          </w:tcPr>
          <w:p w14:paraId="736D29CE" w14:textId="77777777" w:rsidR="00546184" w:rsidRDefault="0084245F" w:rsidP="006449B1">
            <w:pPr>
              <w:rPr>
                <w:ins w:id="594" w:author="Changxin LIU" w:date="2014-11-03T21:24:00Z"/>
              </w:rPr>
            </w:pPr>
            <w:ins w:id="595" w:author="Changxin LIU" w:date="2014-11-03T21:25:00Z">
              <w:r>
                <w:t>S</w:t>
              </w:r>
              <w:r>
                <w:rPr>
                  <w:rFonts w:hint="eastAsia"/>
                </w:rPr>
                <w:t>_</w:t>
              </w:r>
              <w:r>
                <w:t>email</w:t>
              </w:r>
            </w:ins>
          </w:p>
        </w:tc>
        <w:tc>
          <w:tcPr>
            <w:tcW w:w="2074" w:type="dxa"/>
          </w:tcPr>
          <w:p w14:paraId="3DE9B8A7" w14:textId="77777777" w:rsidR="00546184" w:rsidRDefault="0084245F" w:rsidP="006449B1">
            <w:pPr>
              <w:rPr>
                <w:ins w:id="596" w:author="Changxin LIU" w:date="2014-11-03T21:24:00Z"/>
              </w:rPr>
            </w:pPr>
            <w:ins w:id="597" w:author="Changxin LIU" w:date="2014-11-03T21:25:00Z">
              <w:r>
                <w:t>V</w:t>
              </w:r>
              <w:r>
                <w:rPr>
                  <w:rFonts w:hint="eastAsia"/>
                </w:rPr>
                <w:t>archar(</w:t>
              </w:r>
              <w:r w:rsidR="00A46CF5">
                <w:t>128</w:t>
              </w:r>
              <w:r>
                <w:t>)</w:t>
              </w:r>
            </w:ins>
          </w:p>
        </w:tc>
        <w:tc>
          <w:tcPr>
            <w:tcW w:w="2074" w:type="dxa"/>
          </w:tcPr>
          <w:p w14:paraId="4A5DAFF7" w14:textId="77777777" w:rsidR="00546184" w:rsidRDefault="00A46CF5" w:rsidP="006449B1">
            <w:pPr>
              <w:rPr>
                <w:ins w:id="598" w:author="Changxin LIU" w:date="2014-11-03T21:24:00Z"/>
              </w:rPr>
            </w:pPr>
            <w:ins w:id="599" w:author="Changxin LIU" w:date="2014-11-03T21:25:00Z">
              <w:r>
                <w:rPr>
                  <w:rFonts w:hint="eastAsia"/>
                </w:rPr>
                <w:t>邮箱</w:t>
              </w:r>
            </w:ins>
          </w:p>
        </w:tc>
        <w:tc>
          <w:tcPr>
            <w:tcW w:w="2074" w:type="dxa"/>
          </w:tcPr>
          <w:p w14:paraId="073473A5" w14:textId="77777777" w:rsidR="00546184" w:rsidRDefault="00546184" w:rsidP="006449B1">
            <w:pPr>
              <w:rPr>
                <w:ins w:id="600" w:author="Changxin LIU" w:date="2014-11-03T21:24:00Z"/>
              </w:rPr>
            </w:pPr>
          </w:p>
        </w:tc>
      </w:tr>
      <w:tr w:rsidR="00546184" w14:paraId="44066945" w14:textId="77777777" w:rsidTr="006449B1">
        <w:trPr>
          <w:ins w:id="601" w:author="Changxin LIU" w:date="2014-11-03T21:24:00Z"/>
        </w:trPr>
        <w:tc>
          <w:tcPr>
            <w:tcW w:w="2074" w:type="dxa"/>
          </w:tcPr>
          <w:p w14:paraId="3551AF06" w14:textId="77777777" w:rsidR="00546184" w:rsidRDefault="00E033B7" w:rsidP="006449B1">
            <w:pPr>
              <w:rPr>
                <w:ins w:id="602" w:author="Changxin LIU" w:date="2014-11-03T21:24:00Z"/>
              </w:rPr>
            </w:pPr>
            <w:ins w:id="603" w:author="Changxin LIU" w:date="2014-11-03T21:25:00Z">
              <w:r>
                <w:t>S_location</w:t>
              </w:r>
            </w:ins>
          </w:p>
        </w:tc>
        <w:tc>
          <w:tcPr>
            <w:tcW w:w="2074" w:type="dxa"/>
          </w:tcPr>
          <w:p w14:paraId="19B456C5" w14:textId="77777777" w:rsidR="00546184" w:rsidRDefault="005937D3" w:rsidP="006449B1">
            <w:pPr>
              <w:rPr>
                <w:ins w:id="604" w:author="Changxin LIU" w:date="2014-11-03T21:24:00Z"/>
              </w:rPr>
            </w:pPr>
            <w:ins w:id="605" w:author="Changxin LIU" w:date="2014-11-03T21:25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128)</w:t>
              </w:r>
            </w:ins>
          </w:p>
        </w:tc>
        <w:tc>
          <w:tcPr>
            <w:tcW w:w="2074" w:type="dxa"/>
          </w:tcPr>
          <w:p w14:paraId="36718907" w14:textId="77777777" w:rsidR="00546184" w:rsidRDefault="005937D3" w:rsidP="006449B1">
            <w:pPr>
              <w:rPr>
                <w:ins w:id="606" w:author="Changxin LIU" w:date="2014-11-03T21:24:00Z"/>
              </w:rPr>
            </w:pPr>
            <w:ins w:id="607" w:author="Changxin LIU" w:date="2014-11-03T21:25:00Z">
              <w:r>
                <w:rPr>
                  <w:rFonts w:hint="eastAsia"/>
                </w:rPr>
                <w:t>期望工作地点</w:t>
              </w:r>
            </w:ins>
          </w:p>
        </w:tc>
        <w:tc>
          <w:tcPr>
            <w:tcW w:w="2074" w:type="dxa"/>
          </w:tcPr>
          <w:p w14:paraId="3CA293A1" w14:textId="77777777" w:rsidR="00546184" w:rsidRDefault="00546184" w:rsidP="006449B1">
            <w:pPr>
              <w:rPr>
                <w:ins w:id="608" w:author="Changxin LIU" w:date="2014-11-03T21:24:00Z"/>
              </w:rPr>
            </w:pPr>
          </w:p>
        </w:tc>
      </w:tr>
      <w:tr w:rsidR="00546184" w14:paraId="7C2D73DA" w14:textId="77777777" w:rsidTr="006449B1">
        <w:trPr>
          <w:ins w:id="609" w:author="Changxin LIU" w:date="2014-11-03T21:24:00Z"/>
        </w:trPr>
        <w:tc>
          <w:tcPr>
            <w:tcW w:w="2074" w:type="dxa"/>
          </w:tcPr>
          <w:p w14:paraId="4501577B" w14:textId="77777777" w:rsidR="00546184" w:rsidRDefault="00F66462" w:rsidP="006449B1">
            <w:pPr>
              <w:rPr>
                <w:ins w:id="610" w:author="Changxin LIU" w:date="2014-11-03T21:24:00Z"/>
              </w:rPr>
            </w:pPr>
            <w:ins w:id="611" w:author="Changxin LIU" w:date="2014-11-03T21:26:00Z">
              <w:r>
                <w:t>S_desc</w:t>
              </w:r>
            </w:ins>
          </w:p>
        </w:tc>
        <w:tc>
          <w:tcPr>
            <w:tcW w:w="2074" w:type="dxa"/>
          </w:tcPr>
          <w:p w14:paraId="5F85D43C" w14:textId="77777777" w:rsidR="00546184" w:rsidRDefault="00F66462" w:rsidP="006449B1">
            <w:pPr>
              <w:rPr>
                <w:ins w:id="612" w:author="Changxin LIU" w:date="2014-11-03T21:24:00Z"/>
              </w:rPr>
            </w:pPr>
            <w:ins w:id="613" w:author="Changxin LIU" w:date="2014-11-03T21:26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65500)</w:t>
              </w:r>
            </w:ins>
          </w:p>
        </w:tc>
        <w:tc>
          <w:tcPr>
            <w:tcW w:w="2074" w:type="dxa"/>
          </w:tcPr>
          <w:p w14:paraId="2C2BF7BC" w14:textId="77777777" w:rsidR="00546184" w:rsidRDefault="00DB21FD" w:rsidP="006449B1">
            <w:pPr>
              <w:rPr>
                <w:ins w:id="614" w:author="Changxin LIU" w:date="2014-11-03T21:24:00Z"/>
              </w:rPr>
            </w:pPr>
            <w:ins w:id="615" w:author="Changxin LIU" w:date="2014-11-03T21:26:00Z">
              <w:r>
                <w:rPr>
                  <w:rFonts w:hint="eastAsia"/>
                </w:rPr>
                <w:t>个人描述</w:t>
              </w:r>
            </w:ins>
          </w:p>
        </w:tc>
        <w:tc>
          <w:tcPr>
            <w:tcW w:w="2074" w:type="dxa"/>
          </w:tcPr>
          <w:p w14:paraId="2DCBBD64" w14:textId="77777777" w:rsidR="00546184" w:rsidRDefault="00546184" w:rsidP="006449B1">
            <w:pPr>
              <w:rPr>
                <w:ins w:id="616" w:author="Changxin LIU" w:date="2014-11-03T21:24:00Z"/>
              </w:rPr>
            </w:pPr>
          </w:p>
        </w:tc>
      </w:tr>
      <w:tr w:rsidR="00954D1B" w14:paraId="54598708" w14:textId="77777777" w:rsidTr="006449B1">
        <w:trPr>
          <w:ins w:id="617" w:author="Changxin LIU" w:date="2014-11-03T21:26:00Z"/>
        </w:trPr>
        <w:tc>
          <w:tcPr>
            <w:tcW w:w="2074" w:type="dxa"/>
          </w:tcPr>
          <w:p w14:paraId="76C259D1" w14:textId="77777777" w:rsidR="00954D1B" w:rsidRDefault="00954D1B" w:rsidP="006449B1">
            <w:pPr>
              <w:rPr>
                <w:ins w:id="618" w:author="Changxin LIU" w:date="2014-11-03T21:26:00Z"/>
              </w:rPr>
            </w:pPr>
            <w:ins w:id="619" w:author="Changxin LIU" w:date="2014-11-03T21:26:00Z">
              <w:r>
                <w:t>S</w:t>
              </w:r>
            </w:ins>
            <w:ins w:id="620" w:author="Changxin LIU" w:date="2014-11-03T21:27:00Z">
              <w:r>
                <w:t>_wash_shop_id</w:t>
              </w:r>
            </w:ins>
          </w:p>
        </w:tc>
        <w:tc>
          <w:tcPr>
            <w:tcW w:w="2074" w:type="dxa"/>
          </w:tcPr>
          <w:p w14:paraId="18FCAF39" w14:textId="77777777" w:rsidR="00954D1B" w:rsidRDefault="00954D1B" w:rsidP="006449B1">
            <w:pPr>
              <w:rPr>
                <w:ins w:id="621" w:author="Changxin LIU" w:date="2014-11-03T21:26:00Z"/>
              </w:rPr>
            </w:pPr>
            <w:ins w:id="622" w:author="Changxin LIU" w:date="2014-11-03T21:27:00Z">
              <w:r>
                <w:t>Integer</w:t>
              </w:r>
            </w:ins>
          </w:p>
        </w:tc>
        <w:tc>
          <w:tcPr>
            <w:tcW w:w="2074" w:type="dxa"/>
          </w:tcPr>
          <w:p w14:paraId="30DAE0C5" w14:textId="77777777" w:rsidR="00954D1B" w:rsidRDefault="00954D1B" w:rsidP="006449B1">
            <w:pPr>
              <w:rPr>
                <w:ins w:id="623" w:author="Changxin LIU" w:date="2014-11-03T21:26:00Z"/>
              </w:rPr>
            </w:pPr>
            <w:ins w:id="624" w:author="Changxin LIU" w:date="2014-11-03T21:27:00Z">
              <w:r>
                <w:rPr>
                  <w:rFonts w:hint="eastAsia"/>
                </w:rPr>
                <w:t>所属车行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57EDAED8" w14:textId="77777777" w:rsidR="00954D1B" w:rsidRDefault="00475A15" w:rsidP="006449B1">
            <w:pPr>
              <w:rPr>
                <w:ins w:id="625" w:author="Changxin LIU" w:date="2014-11-03T21:26:00Z"/>
              </w:rPr>
            </w:pPr>
            <w:ins w:id="626" w:author="Changxin LIU" w:date="2014-11-03T21:27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代表未加入车行</w:t>
              </w:r>
            </w:ins>
          </w:p>
        </w:tc>
      </w:tr>
      <w:tr w:rsidR="00D11BEA" w14:paraId="7DAD5743" w14:textId="77777777" w:rsidTr="006449B1">
        <w:trPr>
          <w:ins w:id="627" w:author="Changxin LIU" w:date="2014-11-03T21:35:00Z"/>
        </w:trPr>
        <w:tc>
          <w:tcPr>
            <w:tcW w:w="2074" w:type="dxa"/>
          </w:tcPr>
          <w:p w14:paraId="099E33B2" w14:textId="77777777" w:rsidR="00D11BEA" w:rsidRDefault="00D11BEA" w:rsidP="006449B1">
            <w:pPr>
              <w:rPr>
                <w:ins w:id="628" w:author="Changxin LIU" w:date="2014-11-03T21:35:00Z"/>
              </w:rPr>
            </w:pPr>
            <w:ins w:id="629" w:author="Changxin LIU" w:date="2014-11-03T21:35:00Z">
              <w:r>
                <w:t>S</w:t>
              </w:r>
              <w:r>
                <w:rPr>
                  <w:rFonts w:hint="eastAsia"/>
                </w:rPr>
                <w:t>_state</w:t>
              </w:r>
            </w:ins>
          </w:p>
        </w:tc>
        <w:tc>
          <w:tcPr>
            <w:tcW w:w="2074" w:type="dxa"/>
          </w:tcPr>
          <w:p w14:paraId="1531FBD3" w14:textId="77777777" w:rsidR="00D11BEA" w:rsidRDefault="00D11BEA" w:rsidP="006449B1">
            <w:pPr>
              <w:rPr>
                <w:ins w:id="630" w:author="Changxin LIU" w:date="2014-11-03T21:35:00Z"/>
              </w:rPr>
            </w:pPr>
            <w:ins w:id="631" w:author="Changxin LIU" w:date="2014-11-03T21:36:00Z">
              <w:r w:rsidRPr="00D11BEA">
                <w:t>TINYINT</w:t>
              </w:r>
            </w:ins>
          </w:p>
        </w:tc>
        <w:tc>
          <w:tcPr>
            <w:tcW w:w="2074" w:type="dxa"/>
          </w:tcPr>
          <w:p w14:paraId="39967E0F" w14:textId="77777777" w:rsidR="00D11BEA" w:rsidRDefault="00B308EB" w:rsidP="006449B1">
            <w:pPr>
              <w:rPr>
                <w:ins w:id="632" w:author="Changxin LIU" w:date="2014-11-03T21:35:00Z"/>
              </w:rPr>
            </w:pPr>
            <w:ins w:id="633" w:author="Changxin LIU" w:date="2014-11-03T21:36:00Z">
              <w:r>
                <w:rPr>
                  <w:rFonts w:hint="eastAsia"/>
                </w:rPr>
                <w:t>员工状态</w:t>
              </w:r>
            </w:ins>
          </w:p>
        </w:tc>
        <w:tc>
          <w:tcPr>
            <w:tcW w:w="2074" w:type="dxa"/>
          </w:tcPr>
          <w:p w14:paraId="5D6EC5F6" w14:textId="77777777" w:rsidR="009E35AE" w:rsidRDefault="00B05C6A" w:rsidP="006449B1">
            <w:pPr>
              <w:rPr>
                <w:ins w:id="634" w:author="Changxin LIU" w:date="2014-11-03T21:35:00Z"/>
              </w:rPr>
            </w:pPr>
            <w:ins w:id="635" w:author="Changxin LIU" w:date="2014-11-03T21:36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求职中</w:t>
              </w:r>
              <w:r>
                <w:rPr>
                  <w:rFonts w:hint="eastAsia"/>
                </w:rPr>
                <w:t xml:space="preserve"> 1</w:t>
              </w:r>
              <w:r>
                <w:rPr>
                  <w:rFonts w:hint="eastAsia"/>
                </w:rPr>
                <w:t>已入职</w:t>
              </w:r>
            </w:ins>
            <w:ins w:id="636" w:author="Changxin LIU" w:date="2014-11-04T13:21:00Z">
              <w:r w:rsidR="00E6495A">
                <w:rPr>
                  <w:rFonts w:hint="eastAsia"/>
                </w:rPr>
                <w:t xml:space="preserve"> -</w:t>
              </w:r>
            </w:ins>
            <w:ins w:id="637" w:author="Changxin LIU" w:date="2014-11-07T13:36:00Z">
              <w:r w:rsidR="007A0C2F">
                <w:rPr>
                  <w:rFonts w:hint="eastAsia"/>
                </w:rPr>
                <w:t>-</w:t>
              </w:r>
            </w:ins>
            <w:ins w:id="638" w:author="Changxin LIU" w:date="2014-11-04T13:21:00Z">
              <w:r w:rsidR="00E6495A">
                <w:t xml:space="preserve">1 </w:t>
              </w:r>
              <w:r w:rsidR="00E6495A">
                <w:t>临时屏蔽</w:t>
              </w:r>
              <w:r w:rsidR="00E67030">
                <w:rPr>
                  <w:rFonts w:hint="eastAsia"/>
                </w:rPr>
                <w:t xml:space="preserve"> -</w:t>
              </w:r>
              <w:r w:rsidR="00E67030">
                <w:t>2</w:t>
              </w:r>
              <w:r w:rsidR="00E67030">
                <w:t>拉黑</w:t>
              </w:r>
            </w:ins>
            <w:ins w:id="639" w:author="Changxin LIU" w:date="2014-11-03T21:37:00Z">
              <w:r w:rsidR="009E35AE">
                <w:rPr>
                  <w:rFonts w:hint="eastAsia"/>
                </w:rPr>
                <w:t xml:space="preserve"> </w:t>
              </w:r>
            </w:ins>
          </w:p>
        </w:tc>
      </w:tr>
      <w:tr w:rsidR="00F230E3" w14:paraId="4AB4DC3B" w14:textId="77777777" w:rsidTr="006449B1">
        <w:trPr>
          <w:ins w:id="640" w:author="Changxin LIU" w:date="2014-11-03T22:49:00Z"/>
        </w:trPr>
        <w:tc>
          <w:tcPr>
            <w:tcW w:w="2074" w:type="dxa"/>
          </w:tcPr>
          <w:p w14:paraId="7DF9B0EE" w14:textId="77777777" w:rsidR="00F230E3" w:rsidRDefault="00F230E3" w:rsidP="006449B1">
            <w:pPr>
              <w:rPr>
                <w:ins w:id="641" w:author="Changxin LIU" w:date="2014-11-03T22:49:00Z"/>
              </w:rPr>
            </w:pPr>
            <w:ins w:id="642" w:author="Changxin LIU" w:date="2014-11-03T22:49:00Z">
              <w:r>
                <w:t>S_apply_date</w:t>
              </w:r>
            </w:ins>
          </w:p>
        </w:tc>
        <w:tc>
          <w:tcPr>
            <w:tcW w:w="2074" w:type="dxa"/>
          </w:tcPr>
          <w:p w14:paraId="6F058395" w14:textId="77777777" w:rsidR="00F230E3" w:rsidRPr="00D11BEA" w:rsidRDefault="00FF52BF" w:rsidP="006449B1">
            <w:pPr>
              <w:rPr>
                <w:ins w:id="643" w:author="Changxin LIU" w:date="2014-11-03T22:49:00Z"/>
              </w:rPr>
            </w:pPr>
            <w:ins w:id="644" w:author="Changxin LIU" w:date="2014-11-03T22:49:00Z">
              <w:r>
                <w:rPr>
                  <w:rFonts w:hint="eastAsia"/>
                </w:rPr>
                <w:t>datetime</w:t>
              </w:r>
            </w:ins>
          </w:p>
        </w:tc>
        <w:tc>
          <w:tcPr>
            <w:tcW w:w="2074" w:type="dxa"/>
          </w:tcPr>
          <w:p w14:paraId="4195E556" w14:textId="77777777" w:rsidR="00F230E3" w:rsidRDefault="00FF52BF" w:rsidP="006449B1">
            <w:pPr>
              <w:rPr>
                <w:ins w:id="645" w:author="Changxin LIU" w:date="2014-11-03T22:49:00Z"/>
              </w:rPr>
            </w:pPr>
            <w:ins w:id="646" w:author="Changxin LIU" w:date="2014-11-03T22:49:00Z">
              <w:r>
                <w:rPr>
                  <w:rFonts w:hint="eastAsia"/>
                </w:rPr>
                <w:t>申请时间</w:t>
              </w:r>
            </w:ins>
          </w:p>
        </w:tc>
        <w:tc>
          <w:tcPr>
            <w:tcW w:w="2074" w:type="dxa"/>
          </w:tcPr>
          <w:p w14:paraId="2E8BF7F9" w14:textId="77777777" w:rsidR="00F230E3" w:rsidRDefault="003A1BE9" w:rsidP="006449B1">
            <w:pPr>
              <w:rPr>
                <w:ins w:id="647" w:author="Changxin LIU" w:date="2014-11-03T22:49:00Z"/>
              </w:rPr>
            </w:pPr>
            <w:ins w:id="648" w:author="Changxin LIU" w:date="2014-11-03T22:49:00Z">
              <w:r>
                <w:rPr>
                  <w:rFonts w:hint="eastAsia"/>
                </w:rPr>
                <w:t>默认为</w:t>
              </w:r>
              <w:r w:rsidR="00365F72">
                <w:rPr>
                  <w:rFonts w:hint="eastAsia"/>
                </w:rPr>
                <w:t>用户</w:t>
              </w:r>
              <w:r>
                <w:rPr>
                  <w:rFonts w:hint="eastAsia"/>
                </w:rPr>
                <w:t>注册时间</w:t>
              </w:r>
              <w:r w:rsidR="00FC34DD">
                <w:rPr>
                  <w:rFonts w:hint="eastAsia"/>
                </w:rPr>
                <w:t>，离职后为离职时间</w:t>
              </w:r>
            </w:ins>
          </w:p>
        </w:tc>
      </w:tr>
    </w:tbl>
    <w:p w14:paraId="177195EF" w14:textId="77777777" w:rsidR="00D418E2" w:rsidRDefault="00D418E2">
      <w:pPr>
        <w:rPr>
          <w:ins w:id="649" w:author="Changxin LIU" w:date="2014-11-04T13:23:00Z"/>
        </w:rPr>
      </w:pPr>
    </w:p>
    <w:p w14:paraId="7B91A4C6" w14:textId="77777777" w:rsidR="00B7477E" w:rsidRDefault="00B7477E">
      <w:pPr>
        <w:rPr>
          <w:ins w:id="650" w:author="Changxin LIU" w:date="2014-11-04T13:23:00Z"/>
        </w:rPr>
      </w:pPr>
    </w:p>
    <w:p w14:paraId="1D6B2D8D" w14:textId="77777777" w:rsidR="00B7477E" w:rsidRDefault="001C5B5F">
      <w:pPr>
        <w:pStyle w:val="1"/>
        <w:rPr>
          <w:ins w:id="651" w:author="Changxin LIU" w:date="2014-11-04T13:23:00Z"/>
        </w:rPr>
        <w:pPrChange w:id="652" w:author="Changxin LIU" w:date="2014-11-08T20:21:00Z">
          <w:pPr/>
        </w:pPrChange>
      </w:pPr>
      <w:ins w:id="653" w:author="Changxin LIU" w:date="2014-11-04T13:23:00Z">
        <w:r>
          <w:rPr>
            <w:rFonts w:hint="eastAsia"/>
          </w:rPr>
          <w:lastRenderedPageBreak/>
          <w:t>临时订单员工表</w:t>
        </w:r>
      </w:ins>
      <w:ins w:id="654" w:author="Changxin LIU" w:date="2014-11-08T20:25:00Z">
        <w:r w:rsidR="007A2D4A">
          <w:rPr>
            <w:rFonts w:hint="eastAsia"/>
          </w:rPr>
          <w:t>OrderTempUser</w:t>
        </w:r>
      </w:ins>
    </w:p>
    <w:p w14:paraId="33BF4A2C" w14:textId="77777777" w:rsidR="001C5B5F" w:rsidRDefault="001C5B5F">
      <w:pPr>
        <w:rPr>
          <w:ins w:id="655" w:author="Changxin LIU" w:date="2014-11-04T13:24:00Z"/>
        </w:rPr>
      </w:pPr>
      <w:ins w:id="656" w:author="Changxin LIU" w:date="2014-11-04T13:23:00Z">
        <w:r>
          <w:t>Order</w:t>
        </w:r>
      </w:ins>
      <w:ins w:id="657" w:author="Changxin LIU" w:date="2014-11-04T13:24:00Z">
        <w:r>
          <w:t>_temp_user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610E" w14:paraId="255E082B" w14:textId="77777777" w:rsidTr="006449B1">
        <w:trPr>
          <w:ins w:id="658" w:author="Changxin LIU" w:date="2014-11-04T13:24:00Z"/>
        </w:trPr>
        <w:tc>
          <w:tcPr>
            <w:tcW w:w="2074" w:type="dxa"/>
          </w:tcPr>
          <w:p w14:paraId="4C8D4C8E" w14:textId="77777777" w:rsidR="0004610E" w:rsidRDefault="0004610E" w:rsidP="006449B1">
            <w:pPr>
              <w:rPr>
                <w:ins w:id="659" w:author="Changxin LIU" w:date="2014-11-04T13:24:00Z"/>
              </w:rPr>
            </w:pPr>
            <w:ins w:id="660" w:author="Changxin LIU" w:date="2014-11-04T13:24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63BEC3DE" w14:textId="77777777" w:rsidR="0004610E" w:rsidRDefault="0004610E" w:rsidP="006449B1">
            <w:pPr>
              <w:rPr>
                <w:ins w:id="661" w:author="Changxin LIU" w:date="2014-11-04T13:24:00Z"/>
              </w:rPr>
            </w:pPr>
            <w:ins w:id="662" w:author="Changxin LIU" w:date="2014-11-04T13:24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286D0526" w14:textId="77777777" w:rsidR="0004610E" w:rsidRDefault="0004610E" w:rsidP="006449B1">
            <w:pPr>
              <w:rPr>
                <w:ins w:id="663" w:author="Changxin LIU" w:date="2014-11-04T13:24:00Z"/>
              </w:rPr>
            </w:pPr>
            <w:ins w:id="664" w:author="Changxin LIU" w:date="2014-11-04T13:24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796B530D" w14:textId="77777777" w:rsidR="0004610E" w:rsidRDefault="0004610E" w:rsidP="006449B1">
            <w:pPr>
              <w:rPr>
                <w:ins w:id="665" w:author="Changxin LIU" w:date="2014-11-04T13:24:00Z"/>
              </w:rPr>
            </w:pPr>
          </w:p>
        </w:tc>
      </w:tr>
      <w:tr w:rsidR="0004610E" w14:paraId="632FBF53" w14:textId="77777777" w:rsidTr="006449B1">
        <w:trPr>
          <w:ins w:id="666" w:author="Changxin LIU" w:date="2014-11-04T13:24:00Z"/>
        </w:trPr>
        <w:tc>
          <w:tcPr>
            <w:tcW w:w="2074" w:type="dxa"/>
          </w:tcPr>
          <w:p w14:paraId="236C2992" w14:textId="77777777" w:rsidR="0004610E" w:rsidRDefault="00C30F5E" w:rsidP="006449B1">
            <w:pPr>
              <w:rPr>
                <w:ins w:id="667" w:author="Changxin LIU" w:date="2014-11-04T13:24:00Z"/>
              </w:rPr>
            </w:pPr>
            <w:ins w:id="668" w:author="Changxin LIU" w:date="2014-11-04T13:24:00Z">
              <w:r>
                <w:t>Ot</w:t>
              </w:r>
            </w:ins>
            <w:ins w:id="669" w:author="Changxin LIU" w:date="2014-11-04T13:25:00Z">
              <w:r w:rsidR="0040144A">
                <w:t>u</w:t>
              </w:r>
            </w:ins>
            <w:ins w:id="670" w:author="Changxin LIU" w:date="2014-11-04T13:24:00Z">
              <w:r>
                <w:t>_ot_id</w:t>
              </w:r>
            </w:ins>
          </w:p>
        </w:tc>
        <w:tc>
          <w:tcPr>
            <w:tcW w:w="2074" w:type="dxa"/>
          </w:tcPr>
          <w:p w14:paraId="0783989D" w14:textId="77777777" w:rsidR="0004610E" w:rsidRDefault="0004610E" w:rsidP="006449B1">
            <w:pPr>
              <w:rPr>
                <w:ins w:id="671" w:author="Changxin LIU" w:date="2014-11-04T13:24:00Z"/>
              </w:rPr>
            </w:pPr>
            <w:ins w:id="672" w:author="Changxin LIU" w:date="2014-11-04T13:24:00Z">
              <w:r>
                <w:rPr>
                  <w:rFonts w:hint="eastAsia"/>
                </w:rPr>
                <w:t>integer</w:t>
              </w:r>
            </w:ins>
          </w:p>
        </w:tc>
        <w:tc>
          <w:tcPr>
            <w:tcW w:w="2074" w:type="dxa"/>
          </w:tcPr>
          <w:p w14:paraId="5E8278F4" w14:textId="77777777" w:rsidR="0004610E" w:rsidRDefault="0004610E" w:rsidP="00793FEA">
            <w:pPr>
              <w:rPr>
                <w:ins w:id="673" w:author="Changxin LIU" w:date="2014-11-04T13:24:00Z"/>
              </w:rPr>
            </w:pPr>
            <w:ins w:id="674" w:author="Changxin LIU" w:date="2014-11-04T13:24:00Z">
              <w:r>
                <w:t>对应</w:t>
              </w:r>
              <w:r w:rsidR="00793FEA">
                <w:rPr>
                  <w:rFonts w:hint="eastAsia"/>
                </w:rPr>
                <w:t>临时订单表中订单</w:t>
              </w:r>
              <w:r>
                <w:t>id</w:t>
              </w:r>
            </w:ins>
          </w:p>
        </w:tc>
        <w:tc>
          <w:tcPr>
            <w:tcW w:w="2074" w:type="dxa"/>
          </w:tcPr>
          <w:p w14:paraId="4E671224" w14:textId="77777777" w:rsidR="0004610E" w:rsidRDefault="0004610E" w:rsidP="006449B1">
            <w:pPr>
              <w:rPr>
                <w:ins w:id="675" w:author="Changxin LIU" w:date="2014-11-04T13:24:00Z"/>
              </w:rPr>
            </w:pPr>
          </w:p>
        </w:tc>
      </w:tr>
      <w:tr w:rsidR="0004610E" w14:paraId="4FBE168A" w14:textId="77777777" w:rsidTr="006449B1">
        <w:trPr>
          <w:ins w:id="676" w:author="Changxin LIU" w:date="2014-11-04T13:24:00Z"/>
        </w:trPr>
        <w:tc>
          <w:tcPr>
            <w:tcW w:w="2074" w:type="dxa"/>
          </w:tcPr>
          <w:p w14:paraId="39CBC199" w14:textId="77777777" w:rsidR="0004610E" w:rsidRDefault="00DF740E" w:rsidP="0040144A">
            <w:pPr>
              <w:rPr>
                <w:ins w:id="677" w:author="Changxin LIU" w:date="2014-11-04T13:24:00Z"/>
              </w:rPr>
            </w:pPr>
            <w:ins w:id="678" w:author="Changxin LIU" w:date="2014-11-04T13:25:00Z">
              <w:r>
                <w:t>O</w:t>
              </w:r>
              <w:r>
                <w:rPr>
                  <w:rFonts w:hint="eastAsia"/>
                </w:rPr>
                <w:t>t</w:t>
              </w:r>
              <w:r w:rsidR="0040144A">
                <w:t>u</w:t>
              </w:r>
              <w:r>
                <w:t>_ot_user_id</w:t>
              </w:r>
            </w:ins>
          </w:p>
        </w:tc>
        <w:tc>
          <w:tcPr>
            <w:tcW w:w="2074" w:type="dxa"/>
          </w:tcPr>
          <w:p w14:paraId="58CEDA61" w14:textId="77777777" w:rsidR="0004610E" w:rsidRDefault="00DF740E" w:rsidP="006449B1">
            <w:pPr>
              <w:rPr>
                <w:ins w:id="679" w:author="Changxin LIU" w:date="2014-11-04T13:24:00Z"/>
              </w:rPr>
            </w:pPr>
            <w:ins w:id="680" w:author="Changxin LIU" w:date="2014-11-04T13:25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129CA63D" w14:textId="77777777" w:rsidR="0004610E" w:rsidRDefault="00DF740E" w:rsidP="006449B1">
            <w:pPr>
              <w:rPr>
                <w:ins w:id="681" w:author="Changxin LIU" w:date="2014-11-04T13:24:00Z"/>
              </w:rPr>
            </w:pPr>
            <w:ins w:id="682" w:author="Changxin LIU" w:date="2014-11-04T13:25:00Z">
              <w:r>
                <w:rPr>
                  <w:rFonts w:hint="eastAsia"/>
                </w:rPr>
                <w:t>对应用户表中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1EA23453" w14:textId="77777777" w:rsidR="0004610E" w:rsidRDefault="0004610E" w:rsidP="006449B1">
            <w:pPr>
              <w:rPr>
                <w:ins w:id="683" w:author="Changxin LIU" w:date="2014-11-04T13:24:00Z"/>
              </w:rPr>
            </w:pPr>
          </w:p>
        </w:tc>
      </w:tr>
      <w:tr w:rsidR="0004610E" w14:paraId="15CF4371" w14:textId="77777777" w:rsidTr="006449B1">
        <w:trPr>
          <w:ins w:id="684" w:author="Changxin LIU" w:date="2014-11-04T13:24:00Z"/>
        </w:trPr>
        <w:tc>
          <w:tcPr>
            <w:tcW w:w="2074" w:type="dxa"/>
          </w:tcPr>
          <w:p w14:paraId="4A73836D" w14:textId="77777777" w:rsidR="0004610E" w:rsidRDefault="0040144A" w:rsidP="006449B1">
            <w:pPr>
              <w:rPr>
                <w:ins w:id="685" w:author="Changxin LIU" w:date="2014-11-04T13:24:00Z"/>
              </w:rPr>
            </w:pPr>
            <w:ins w:id="686" w:author="Changxin LIU" w:date="2014-11-04T13:25:00Z">
              <w:r>
                <w:t>Ot</w:t>
              </w:r>
            </w:ins>
            <w:ins w:id="687" w:author="Changxin LIU" w:date="2014-11-04T13:26:00Z">
              <w:r w:rsidR="006F4DC7">
                <w:t>u</w:t>
              </w:r>
            </w:ins>
            <w:ins w:id="688" w:author="Changxin LIU" w:date="2014-11-04T13:25:00Z">
              <w:r>
                <w:t>_state</w:t>
              </w:r>
            </w:ins>
          </w:p>
        </w:tc>
        <w:tc>
          <w:tcPr>
            <w:tcW w:w="2074" w:type="dxa"/>
          </w:tcPr>
          <w:p w14:paraId="4C85B787" w14:textId="77777777" w:rsidR="0004610E" w:rsidRDefault="00ED5C16" w:rsidP="006449B1">
            <w:pPr>
              <w:rPr>
                <w:ins w:id="689" w:author="Changxin LIU" w:date="2014-11-04T13:24:00Z"/>
              </w:rPr>
            </w:pPr>
            <w:ins w:id="690" w:author="Changxin LIU" w:date="2014-11-04T13:26:00Z">
              <w:r>
                <w:t>Tinyint</w:t>
              </w:r>
            </w:ins>
          </w:p>
        </w:tc>
        <w:tc>
          <w:tcPr>
            <w:tcW w:w="2074" w:type="dxa"/>
          </w:tcPr>
          <w:p w14:paraId="40DE8218" w14:textId="77777777" w:rsidR="0004610E" w:rsidRDefault="00ED5C16" w:rsidP="006449B1">
            <w:pPr>
              <w:rPr>
                <w:ins w:id="691" w:author="Changxin LIU" w:date="2014-11-04T13:24:00Z"/>
              </w:rPr>
            </w:pPr>
            <w:ins w:id="692" w:author="Changxin LIU" w:date="2014-11-04T13:26:00Z">
              <w:r>
                <w:rPr>
                  <w:rFonts w:hint="eastAsia"/>
                </w:rPr>
                <w:t>员工状态</w:t>
              </w:r>
            </w:ins>
          </w:p>
        </w:tc>
        <w:tc>
          <w:tcPr>
            <w:tcW w:w="2074" w:type="dxa"/>
          </w:tcPr>
          <w:p w14:paraId="3331BA92" w14:textId="77777777" w:rsidR="0004610E" w:rsidRDefault="00ED5C16" w:rsidP="006449B1">
            <w:pPr>
              <w:rPr>
                <w:ins w:id="693" w:author="Changxin LIU" w:date="2014-11-04T13:24:00Z"/>
              </w:rPr>
            </w:pPr>
            <w:ins w:id="694" w:author="Changxin LIU" w:date="2014-11-04T13:26:00Z">
              <w:r>
                <w:rPr>
                  <w:rFonts w:hint="eastAsia"/>
                </w:rPr>
                <w:t xml:space="preserve">0 </w:t>
              </w:r>
            </w:ins>
            <w:ins w:id="695" w:author="Changxin LIU" w:date="2014-11-05T13:38:00Z">
              <w:r w:rsidR="000969A2">
                <w:rPr>
                  <w:rFonts w:hint="eastAsia"/>
                </w:rPr>
                <w:t>老板设置</w:t>
              </w:r>
            </w:ins>
            <w:ins w:id="696" w:author="Changxin LIU" w:date="2014-11-04T13:26:00Z">
              <w:r w:rsidR="00780DFF">
                <w:rPr>
                  <w:rFonts w:hint="eastAsia"/>
                </w:rPr>
                <w:t>不可</w:t>
              </w:r>
            </w:ins>
            <w:ins w:id="697" w:author="Changxin LIU" w:date="2014-11-05T13:37:00Z">
              <w:r w:rsidR="00780DFF">
                <w:rPr>
                  <w:rFonts w:hint="eastAsia"/>
                </w:rPr>
                <w:t>用</w:t>
              </w:r>
            </w:ins>
            <w:ins w:id="698" w:author="Changxin LIU" w:date="2014-11-04T13:26:00Z">
              <w:r>
                <w:rPr>
                  <w:rFonts w:hint="eastAsia"/>
                </w:rPr>
                <w:t xml:space="preserve"> 1</w:t>
              </w:r>
              <w:r>
                <w:rPr>
                  <w:rFonts w:hint="eastAsia"/>
                </w:rPr>
                <w:t>可用</w:t>
              </w:r>
            </w:ins>
            <w:ins w:id="699" w:author="Changxin LIU" w:date="2014-11-05T13:37:00Z">
              <w:r w:rsidR="00780DFF">
                <w:rPr>
                  <w:rFonts w:hint="eastAsia"/>
                </w:rPr>
                <w:t xml:space="preserve"> 2</w:t>
              </w:r>
              <w:r w:rsidR="00780DFF">
                <w:rPr>
                  <w:rFonts w:hint="eastAsia"/>
                </w:rPr>
                <w:t>用户预定</w:t>
              </w:r>
            </w:ins>
          </w:p>
        </w:tc>
      </w:tr>
    </w:tbl>
    <w:p w14:paraId="4B5AF5B4" w14:textId="77777777" w:rsidR="001C5B5F" w:rsidRDefault="001C5B5F">
      <w:pPr>
        <w:rPr>
          <w:ins w:id="700" w:author="Changxin LIU" w:date="2014-11-05T13:41:00Z"/>
        </w:rPr>
      </w:pPr>
    </w:p>
    <w:p w14:paraId="7B90E84F" w14:textId="77777777" w:rsidR="00F76D6D" w:rsidRDefault="00F76D6D">
      <w:pPr>
        <w:pStyle w:val="1"/>
        <w:rPr>
          <w:ins w:id="701" w:author="Changxin LIU" w:date="2014-11-05T13:41:00Z"/>
        </w:rPr>
        <w:pPrChange w:id="702" w:author="Changxin LIU" w:date="2014-11-08T20:21:00Z">
          <w:pPr/>
        </w:pPrChange>
      </w:pPr>
      <w:ins w:id="703" w:author="Changxin LIU" w:date="2014-11-05T13:41:00Z">
        <w:r>
          <w:rPr>
            <w:rFonts w:hint="eastAsia"/>
          </w:rPr>
          <w:t>临时订单表</w:t>
        </w:r>
      </w:ins>
      <w:ins w:id="704" w:author="Changxin LIU" w:date="2014-11-08T20:25:00Z">
        <w:r w:rsidR="00D83A33">
          <w:rPr>
            <w:rFonts w:hint="eastAsia"/>
          </w:rPr>
          <w:t>OrderTemp</w:t>
        </w:r>
      </w:ins>
    </w:p>
    <w:p w14:paraId="012D0A73" w14:textId="77777777" w:rsidR="00F76D6D" w:rsidRDefault="00F76D6D" w:rsidP="00F76D6D">
      <w:pPr>
        <w:rPr>
          <w:ins w:id="705" w:author="Changxin LIU" w:date="2014-11-05T13:41:00Z"/>
        </w:rPr>
      </w:pPr>
      <w:ins w:id="706" w:author="Changxin LIU" w:date="2014-11-05T13:41:00Z">
        <w:r>
          <w:t>Order_temp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6D6D" w14:paraId="7F1ED368" w14:textId="77777777" w:rsidTr="006449B1">
        <w:trPr>
          <w:ins w:id="707" w:author="Changxin LIU" w:date="2014-11-05T13:41:00Z"/>
        </w:trPr>
        <w:tc>
          <w:tcPr>
            <w:tcW w:w="2074" w:type="dxa"/>
          </w:tcPr>
          <w:p w14:paraId="37F6990C" w14:textId="77777777" w:rsidR="00F76D6D" w:rsidRDefault="00F76D6D" w:rsidP="006449B1">
            <w:pPr>
              <w:rPr>
                <w:ins w:id="708" w:author="Changxin LIU" w:date="2014-11-05T13:41:00Z"/>
              </w:rPr>
            </w:pPr>
            <w:ins w:id="709" w:author="Changxin LIU" w:date="2014-11-05T13:41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0A5A2ED7" w14:textId="77777777" w:rsidR="00F76D6D" w:rsidRDefault="00F76D6D" w:rsidP="006449B1">
            <w:pPr>
              <w:rPr>
                <w:ins w:id="710" w:author="Changxin LIU" w:date="2014-11-05T13:41:00Z"/>
              </w:rPr>
            </w:pPr>
            <w:ins w:id="711" w:author="Changxin LIU" w:date="2014-11-05T13:41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40C3A601" w14:textId="77777777" w:rsidR="00F76D6D" w:rsidRDefault="00F76D6D" w:rsidP="006449B1">
            <w:pPr>
              <w:rPr>
                <w:ins w:id="712" w:author="Changxin LIU" w:date="2014-11-05T13:41:00Z"/>
              </w:rPr>
            </w:pPr>
            <w:ins w:id="713" w:author="Changxin LIU" w:date="2014-11-05T13:41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2CC43B2C" w14:textId="77777777" w:rsidR="00F76D6D" w:rsidRDefault="00F76D6D" w:rsidP="006449B1">
            <w:pPr>
              <w:rPr>
                <w:ins w:id="714" w:author="Changxin LIU" w:date="2014-11-05T13:41:00Z"/>
              </w:rPr>
            </w:pPr>
          </w:p>
        </w:tc>
      </w:tr>
      <w:tr w:rsidR="00F76D6D" w14:paraId="0042944C" w14:textId="77777777" w:rsidTr="006449B1">
        <w:trPr>
          <w:ins w:id="715" w:author="Changxin LIU" w:date="2014-11-05T13:41:00Z"/>
        </w:trPr>
        <w:tc>
          <w:tcPr>
            <w:tcW w:w="2074" w:type="dxa"/>
          </w:tcPr>
          <w:p w14:paraId="5CA14779" w14:textId="77777777" w:rsidR="00F76D6D" w:rsidRDefault="00F76D6D" w:rsidP="00B578EA">
            <w:pPr>
              <w:rPr>
                <w:ins w:id="716" w:author="Changxin LIU" w:date="2014-11-05T13:41:00Z"/>
              </w:rPr>
            </w:pPr>
            <w:ins w:id="717" w:author="Changxin LIU" w:date="2014-11-05T13:41:00Z">
              <w:r>
                <w:t>Ot_</w:t>
              </w:r>
            </w:ins>
            <w:ins w:id="718" w:author="Changxin LIU" w:date="2014-11-05T13:42:00Z">
              <w:r w:rsidR="00B578EA">
                <w:t>wash_shop</w:t>
              </w:r>
            </w:ins>
            <w:ins w:id="719" w:author="Changxin LIU" w:date="2014-11-05T13:41:00Z">
              <w:r>
                <w:t>_id</w:t>
              </w:r>
            </w:ins>
          </w:p>
        </w:tc>
        <w:tc>
          <w:tcPr>
            <w:tcW w:w="2074" w:type="dxa"/>
          </w:tcPr>
          <w:p w14:paraId="323FCF30" w14:textId="77777777" w:rsidR="00F76D6D" w:rsidRDefault="00F76D6D" w:rsidP="006449B1">
            <w:pPr>
              <w:rPr>
                <w:ins w:id="720" w:author="Changxin LIU" w:date="2014-11-05T13:41:00Z"/>
              </w:rPr>
            </w:pPr>
            <w:ins w:id="721" w:author="Changxin LIU" w:date="2014-11-05T13:41:00Z">
              <w:r>
                <w:rPr>
                  <w:rFonts w:hint="eastAsia"/>
                </w:rPr>
                <w:t>integer</w:t>
              </w:r>
            </w:ins>
          </w:p>
        </w:tc>
        <w:tc>
          <w:tcPr>
            <w:tcW w:w="2074" w:type="dxa"/>
          </w:tcPr>
          <w:p w14:paraId="54FC434C" w14:textId="77777777" w:rsidR="00F76D6D" w:rsidRDefault="00B578EA" w:rsidP="00B578EA">
            <w:pPr>
              <w:rPr>
                <w:ins w:id="722" w:author="Changxin LIU" w:date="2014-11-05T13:41:00Z"/>
              </w:rPr>
            </w:pPr>
            <w:ins w:id="723" w:author="Changxin LIU" w:date="2014-11-05T13:42:00Z">
              <w:r>
                <w:rPr>
                  <w:rFonts w:hint="eastAsia"/>
                </w:rPr>
                <w:t>车行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6CAE92CC" w14:textId="77777777" w:rsidR="00F76D6D" w:rsidRDefault="00F76D6D" w:rsidP="006449B1">
            <w:pPr>
              <w:rPr>
                <w:ins w:id="724" w:author="Changxin LIU" w:date="2014-11-05T13:41:00Z"/>
              </w:rPr>
            </w:pPr>
          </w:p>
        </w:tc>
      </w:tr>
      <w:tr w:rsidR="00F76D6D" w14:paraId="6AB1FC94" w14:textId="77777777" w:rsidTr="006449B1">
        <w:trPr>
          <w:ins w:id="725" w:author="Changxin LIU" w:date="2014-11-05T13:41:00Z"/>
        </w:trPr>
        <w:tc>
          <w:tcPr>
            <w:tcW w:w="2074" w:type="dxa"/>
          </w:tcPr>
          <w:p w14:paraId="153FE893" w14:textId="77777777" w:rsidR="00F76D6D" w:rsidRDefault="009736CF" w:rsidP="006449B1">
            <w:pPr>
              <w:rPr>
                <w:ins w:id="726" w:author="Changxin LIU" w:date="2014-11-05T13:41:00Z"/>
              </w:rPr>
            </w:pPr>
            <w:ins w:id="727" w:author="Changxin LIU" w:date="2014-11-05T13:42:00Z">
              <w:r>
                <w:t>O</w:t>
              </w:r>
              <w:r>
                <w:rPr>
                  <w:rFonts w:hint="eastAsia"/>
                </w:rPr>
                <w:t>t_date_time</w:t>
              </w:r>
            </w:ins>
          </w:p>
        </w:tc>
        <w:tc>
          <w:tcPr>
            <w:tcW w:w="2074" w:type="dxa"/>
          </w:tcPr>
          <w:p w14:paraId="4FCA1563" w14:textId="77777777" w:rsidR="00F76D6D" w:rsidRDefault="009736CF" w:rsidP="009736CF">
            <w:pPr>
              <w:rPr>
                <w:ins w:id="728" w:author="Changxin LIU" w:date="2014-11-05T13:41:00Z"/>
              </w:rPr>
            </w:pPr>
            <w:ins w:id="729" w:author="Changxin LIU" w:date="2014-11-05T13:42:00Z">
              <w:r>
                <w:t>Datetime</w:t>
              </w:r>
            </w:ins>
          </w:p>
        </w:tc>
        <w:tc>
          <w:tcPr>
            <w:tcW w:w="2074" w:type="dxa"/>
          </w:tcPr>
          <w:p w14:paraId="16A351D6" w14:textId="77777777" w:rsidR="00F76D6D" w:rsidRDefault="009736CF" w:rsidP="006449B1">
            <w:pPr>
              <w:rPr>
                <w:ins w:id="730" w:author="Changxin LIU" w:date="2014-11-05T13:41:00Z"/>
              </w:rPr>
            </w:pPr>
            <w:ins w:id="731" w:author="Changxin LIU" w:date="2014-11-05T13:43:00Z">
              <w:r>
                <w:rPr>
                  <w:rFonts w:hint="eastAsia"/>
                </w:rPr>
                <w:t>订单开始时间</w:t>
              </w:r>
            </w:ins>
          </w:p>
        </w:tc>
        <w:tc>
          <w:tcPr>
            <w:tcW w:w="2074" w:type="dxa"/>
          </w:tcPr>
          <w:p w14:paraId="128746C0" w14:textId="77777777" w:rsidR="00F76D6D" w:rsidRDefault="00F76D6D" w:rsidP="006449B1">
            <w:pPr>
              <w:rPr>
                <w:ins w:id="732" w:author="Changxin LIU" w:date="2014-11-05T13:41:00Z"/>
              </w:rPr>
            </w:pPr>
          </w:p>
        </w:tc>
      </w:tr>
      <w:tr w:rsidR="00F76D6D" w14:paraId="47221A09" w14:textId="77777777" w:rsidTr="006449B1">
        <w:trPr>
          <w:ins w:id="733" w:author="Changxin LIU" w:date="2014-11-05T13:41:00Z"/>
        </w:trPr>
        <w:tc>
          <w:tcPr>
            <w:tcW w:w="2074" w:type="dxa"/>
          </w:tcPr>
          <w:p w14:paraId="4933A8E2" w14:textId="77777777" w:rsidR="00F76D6D" w:rsidRDefault="00F76D6D" w:rsidP="006449B1">
            <w:pPr>
              <w:rPr>
                <w:ins w:id="734" w:author="Changxin LIU" w:date="2014-11-05T13:41:00Z"/>
              </w:rPr>
            </w:pPr>
            <w:ins w:id="735" w:author="Changxin LIU" w:date="2014-11-05T13:41:00Z">
              <w:r>
                <w:t>Ot</w:t>
              </w:r>
            </w:ins>
            <w:ins w:id="736" w:author="Changxin LIU" w:date="2014-11-05T13:43:00Z">
              <w:r w:rsidR="009736CF">
                <w:rPr>
                  <w:rFonts w:hint="eastAsia"/>
                </w:rPr>
                <w:t>_date_time_end</w:t>
              </w:r>
            </w:ins>
          </w:p>
        </w:tc>
        <w:tc>
          <w:tcPr>
            <w:tcW w:w="2074" w:type="dxa"/>
          </w:tcPr>
          <w:p w14:paraId="5DE2CE40" w14:textId="77777777" w:rsidR="00F76D6D" w:rsidRDefault="009736CF" w:rsidP="006449B1">
            <w:pPr>
              <w:rPr>
                <w:ins w:id="737" w:author="Changxin LIU" w:date="2014-11-05T13:41:00Z"/>
              </w:rPr>
            </w:pPr>
            <w:ins w:id="738" w:author="Changxin LIU" w:date="2014-11-05T13:43:00Z">
              <w:r>
                <w:t>Datetime</w:t>
              </w:r>
            </w:ins>
          </w:p>
        </w:tc>
        <w:tc>
          <w:tcPr>
            <w:tcW w:w="2074" w:type="dxa"/>
          </w:tcPr>
          <w:p w14:paraId="610F5985" w14:textId="77777777" w:rsidR="00F76D6D" w:rsidRDefault="009736CF" w:rsidP="006449B1">
            <w:pPr>
              <w:rPr>
                <w:ins w:id="739" w:author="Changxin LIU" w:date="2014-11-05T13:41:00Z"/>
              </w:rPr>
            </w:pPr>
            <w:ins w:id="740" w:author="Changxin LIU" w:date="2014-11-05T13:43:00Z">
              <w:r>
                <w:rPr>
                  <w:rFonts w:hint="eastAsia"/>
                </w:rPr>
                <w:t>订单结束时间</w:t>
              </w:r>
            </w:ins>
          </w:p>
        </w:tc>
        <w:tc>
          <w:tcPr>
            <w:tcW w:w="2074" w:type="dxa"/>
          </w:tcPr>
          <w:p w14:paraId="24EA2F37" w14:textId="77777777" w:rsidR="00F76D6D" w:rsidRDefault="00F76D6D" w:rsidP="006449B1">
            <w:pPr>
              <w:rPr>
                <w:ins w:id="741" w:author="Changxin LIU" w:date="2014-11-05T13:41:00Z"/>
              </w:rPr>
            </w:pPr>
          </w:p>
        </w:tc>
      </w:tr>
      <w:tr w:rsidR="00913F84" w14:paraId="66269E8B" w14:textId="77777777" w:rsidTr="006449B1">
        <w:trPr>
          <w:ins w:id="742" w:author="Changxin LIU" w:date="2014-11-05T13:43:00Z"/>
        </w:trPr>
        <w:tc>
          <w:tcPr>
            <w:tcW w:w="2074" w:type="dxa"/>
          </w:tcPr>
          <w:p w14:paraId="024DA8EF" w14:textId="77777777" w:rsidR="00913F84" w:rsidRPr="00F65EA0" w:rsidRDefault="00913F84" w:rsidP="006449B1">
            <w:pPr>
              <w:rPr>
                <w:ins w:id="743" w:author="Changxin LIU" w:date="2014-11-05T13:43:00Z"/>
                <w:strike/>
                <w:color w:val="A6A6A6" w:themeColor="background1" w:themeShade="A6"/>
                <w:rPrChange w:id="744" w:author="Changxin LIU" w:date="2014-11-08T21:32:00Z">
                  <w:rPr>
                    <w:ins w:id="745" w:author="Changxin LIU" w:date="2014-11-05T13:43:00Z"/>
                  </w:rPr>
                </w:rPrChange>
              </w:rPr>
            </w:pPr>
            <w:ins w:id="746" w:author="Changxin LIU" w:date="2014-11-05T13:43:00Z">
              <w:r w:rsidRPr="00F65EA0">
                <w:rPr>
                  <w:strike/>
                  <w:color w:val="A6A6A6" w:themeColor="background1" w:themeShade="A6"/>
                  <w:rPrChange w:id="747" w:author="Changxin LIU" w:date="2014-11-08T21:32:00Z">
                    <w:rPr/>
                  </w:rPrChange>
                </w:rPr>
                <w:t>Ot_value5</w:t>
              </w:r>
            </w:ins>
          </w:p>
        </w:tc>
        <w:tc>
          <w:tcPr>
            <w:tcW w:w="2074" w:type="dxa"/>
          </w:tcPr>
          <w:p w14:paraId="78568E3F" w14:textId="77777777" w:rsidR="00913F84" w:rsidRPr="00F65EA0" w:rsidRDefault="00913F84" w:rsidP="006449B1">
            <w:pPr>
              <w:rPr>
                <w:ins w:id="748" w:author="Changxin LIU" w:date="2014-11-05T13:43:00Z"/>
                <w:strike/>
                <w:color w:val="A6A6A6" w:themeColor="background1" w:themeShade="A6"/>
                <w:rPrChange w:id="749" w:author="Changxin LIU" w:date="2014-11-08T21:32:00Z">
                  <w:rPr>
                    <w:ins w:id="750" w:author="Changxin LIU" w:date="2014-11-05T13:43:00Z"/>
                  </w:rPr>
                </w:rPrChange>
              </w:rPr>
            </w:pPr>
            <w:ins w:id="751" w:author="Changxin LIU" w:date="2014-11-05T13:43:00Z">
              <w:r w:rsidRPr="00F65EA0">
                <w:rPr>
                  <w:strike/>
                  <w:color w:val="A6A6A6" w:themeColor="background1" w:themeShade="A6"/>
                  <w:rPrChange w:id="752" w:author="Changxin LIU" w:date="2014-11-08T21:32:00Z">
                    <w:rPr/>
                  </w:rPrChange>
                </w:rPr>
                <w:t>Smallint</w:t>
              </w:r>
            </w:ins>
          </w:p>
        </w:tc>
        <w:tc>
          <w:tcPr>
            <w:tcW w:w="2074" w:type="dxa"/>
          </w:tcPr>
          <w:p w14:paraId="2B9BF449" w14:textId="77777777" w:rsidR="00913F84" w:rsidRPr="00F65EA0" w:rsidRDefault="00913F84" w:rsidP="006449B1">
            <w:pPr>
              <w:rPr>
                <w:ins w:id="753" w:author="Changxin LIU" w:date="2014-11-05T13:43:00Z"/>
                <w:strike/>
                <w:color w:val="A6A6A6" w:themeColor="background1" w:themeShade="A6"/>
                <w:rPrChange w:id="754" w:author="Changxin LIU" w:date="2014-11-08T21:32:00Z">
                  <w:rPr>
                    <w:ins w:id="755" w:author="Changxin LIU" w:date="2014-11-05T13:43:00Z"/>
                  </w:rPr>
                </w:rPrChange>
              </w:rPr>
            </w:pPr>
            <w:ins w:id="756" w:author="Changxin LIU" w:date="2014-11-05T13:44:00Z">
              <w:r w:rsidRPr="00F65EA0">
                <w:rPr>
                  <w:strike/>
                  <w:color w:val="A6A6A6" w:themeColor="background1" w:themeShade="A6"/>
                  <w:rPrChange w:id="757" w:author="Changxin LIU" w:date="2014-11-08T21:32:00Z">
                    <w:rPr/>
                  </w:rPrChange>
                </w:rPr>
                <w:t>5</w:t>
              </w:r>
              <w:r w:rsidRPr="00F65EA0">
                <w:rPr>
                  <w:rFonts w:hint="eastAsia"/>
                  <w:strike/>
                  <w:color w:val="A6A6A6" w:themeColor="background1" w:themeShade="A6"/>
                  <w:rPrChange w:id="758" w:author="Changxin LIU" w:date="2014-11-08T21:32:00Z">
                    <w:rPr>
                      <w:rFonts w:hint="eastAsia"/>
                    </w:rPr>
                  </w:rPrChange>
                </w:rPr>
                <w:t>座车型服务价格</w:t>
              </w:r>
            </w:ins>
          </w:p>
        </w:tc>
        <w:tc>
          <w:tcPr>
            <w:tcW w:w="2074" w:type="dxa"/>
          </w:tcPr>
          <w:p w14:paraId="18F76692" w14:textId="77777777" w:rsidR="00913F84" w:rsidRPr="004839B8" w:rsidRDefault="00913F84" w:rsidP="006449B1">
            <w:pPr>
              <w:rPr>
                <w:ins w:id="759" w:author="Changxin LIU" w:date="2014-11-05T13:43:00Z"/>
                <w:strike/>
                <w:rPrChange w:id="760" w:author="Changxin LIU" w:date="2014-11-08T20:52:00Z">
                  <w:rPr>
                    <w:ins w:id="761" w:author="Changxin LIU" w:date="2014-11-05T13:43:00Z"/>
                  </w:rPr>
                </w:rPrChange>
              </w:rPr>
            </w:pPr>
          </w:p>
        </w:tc>
      </w:tr>
      <w:tr w:rsidR="00913F84" w14:paraId="4B057F51" w14:textId="77777777" w:rsidTr="006449B1">
        <w:trPr>
          <w:ins w:id="762" w:author="Changxin LIU" w:date="2014-11-05T13:43:00Z"/>
        </w:trPr>
        <w:tc>
          <w:tcPr>
            <w:tcW w:w="2074" w:type="dxa"/>
          </w:tcPr>
          <w:p w14:paraId="729D1A7A" w14:textId="77777777" w:rsidR="00913F84" w:rsidRPr="00F65EA0" w:rsidRDefault="00913F84" w:rsidP="006449B1">
            <w:pPr>
              <w:rPr>
                <w:ins w:id="763" w:author="Changxin LIU" w:date="2014-11-05T13:43:00Z"/>
                <w:strike/>
                <w:color w:val="A6A6A6" w:themeColor="background1" w:themeShade="A6"/>
                <w:rPrChange w:id="764" w:author="Changxin LIU" w:date="2014-11-08T21:32:00Z">
                  <w:rPr>
                    <w:ins w:id="765" w:author="Changxin LIU" w:date="2014-11-05T13:43:00Z"/>
                  </w:rPr>
                </w:rPrChange>
              </w:rPr>
            </w:pPr>
            <w:ins w:id="766" w:author="Changxin LIU" w:date="2014-11-05T13:44:00Z">
              <w:r w:rsidRPr="00F65EA0">
                <w:rPr>
                  <w:strike/>
                  <w:color w:val="A6A6A6" w:themeColor="background1" w:themeShade="A6"/>
                  <w:rPrChange w:id="767" w:author="Changxin LIU" w:date="2014-11-08T21:32:00Z">
                    <w:rPr/>
                  </w:rPrChange>
                </w:rPr>
                <w:t>Ot_value7</w:t>
              </w:r>
            </w:ins>
          </w:p>
        </w:tc>
        <w:tc>
          <w:tcPr>
            <w:tcW w:w="2074" w:type="dxa"/>
          </w:tcPr>
          <w:p w14:paraId="100DAE50" w14:textId="77777777" w:rsidR="00913F84" w:rsidRPr="00F65EA0" w:rsidRDefault="00913F84" w:rsidP="006449B1">
            <w:pPr>
              <w:rPr>
                <w:ins w:id="768" w:author="Changxin LIU" w:date="2014-11-05T13:43:00Z"/>
                <w:strike/>
                <w:color w:val="A6A6A6" w:themeColor="background1" w:themeShade="A6"/>
                <w:rPrChange w:id="769" w:author="Changxin LIU" w:date="2014-11-08T21:32:00Z">
                  <w:rPr>
                    <w:ins w:id="770" w:author="Changxin LIU" w:date="2014-11-05T13:43:00Z"/>
                  </w:rPr>
                </w:rPrChange>
              </w:rPr>
            </w:pPr>
            <w:ins w:id="771" w:author="Changxin LIU" w:date="2014-11-05T13:44:00Z">
              <w:r w:rsidRPr="00F65EA0">
                <w:rPr>
                  <w:strike/>
                  <w:color w:val="A6A6A6" w:themeColor="background1" w:themeShade="A6"/>
                  <w:rPrChange w:id="772" w:author="Changxin LIU" w:date="2014-11-08T21:32:00Z">
                    <w:rPr/>
                  </w:rPrChange>
                </w:rPr>
                <w:t>Smallint</w:t>
              </w:r>
            </w:ins>
          </w:p>
        </w:tc>
        <w:tc>
          <w:tcPr>
            <w:tcW w:w="2074" w:type="dxa"/>
          </w:tcPr>
          <w:p w14:paraId="77E4ED6E" w14:textId="77777777" w:rsidR="00913F84" w:rsidRPr="00F65EA0" w:rsidRDefault="00913F84" w:rsidP="006449B1">
            <w:pPr>
              <w:rPr>
                <w:ins w:id="773" w:author="Changxin LIU" w:date="2014-11-05T13:43:00Z"/>
                <w:strike/>
                <w:color w:val="A6A6A6" w:themeColor="background1" w:themeShade="A6"/>
                <w:rPrChange w:id="774" w:author="Changxin LIU" w:date="2014-11-08T21:32:00Z">
                  <w:rPr>
                    <w:ins w:id="775" w:author="Changxin LIU" w:date="2014-11-05T13:43:00Z"/>
                  </w:rPr>
                </w:rPrChange>
              </w:rPr>
            </w:pPr>
            <w:ins w:id="776" w:author="Changxin LIU" w:date="2014-11-05T13:44:00Z">
              <w:r w:rsidRPr="00F65EA0">
                <w:rPr>
                  <w:strike/>
                  <w:color w:val="A6A6A6" w:themeColor="background1" w:themeShade="A6"/>
                  <w:rPrChange w:id="777" w:author="Changxin LIU" w:date="2014-11-08T21:32:00Z">
                    <w:rPr/>
                  </w:rPrChange>
                </w:rPr>
                <w:t>7</w:t>
              </w:r>
              <w:r w:rsidRPr="00F65EA0">
                <w:rPr>
                  <w:rFonts w:hint="eastAsia"/>
                  <w:strike/>
                  <w:color w:val="A6A6A6" w:themeColor="background1" w:themeShade="A6"/>
                  <w:rPrChange w:id="778" w:author="Changxin LIU" w:date="2014-11-08T21:32:00Z">
                    <w:rPr>
                      <w:rFonts w:hint="eastAsia"/>
                    </w:rPr>
                  </w:rPrChange>
                </w:rPr>
                <w:t>座车型服务价格</w:t>
              </w:r>
            </w:ins>
          </w:p>
        </w:tc>
        <w:tc>
          <w:tcPr>
            <w:tcW w:w="2074" w:type="dxa"/>
          </w:tcPr>
          <w:p w14:paraId="247581E9" w14:textId="77777777" w:rsidR="00913F84" w:rsidRPr="004839B8" w:rsidRDefault="00913F84" w:rsidP="006449B1">
            <w:pPr>
              <w:rPr>
                <w:ins w:id="779" w:author="Changxin LIU" w:date="2014-11-05T13:43:00Z"/>
                <w:strike/>
                <w:rPrChange w:id="780" w:author="Changxin LIU" w:date="2014-11-08T20:52:00Z">
                  <w:rPr>
                    <w:ins w:id="781" w:author="Changxin LIU" w:date="2014-11-05T13:43:00Z"/>
                  </w:rPr>
                </w:rPrChange>
              </w:rPr>
            </w:pPr>
          </w:p>
        </w:tc>
      </w:tr>
      <w:tr w:rsidR="00913F84" w14:paraId="3C4A5777" w14:textId="77777777" w:rsidTr="006449B1">
        <w:trPr>
          <w:ins w:id="782" w:author="Changxin LIU" w:date="2014-11-05T13:43:00Z"/>
        </w:trPr>
        <w:tc>
          <w:tcPr>
            <w:tcW w:w="2074" w:type="dxa"/>
          </w:tcPr>
          <w:p w14:paraId="2CF21EB1" w14:textId="77777777" w:rsidR="00913F84" w:rsidRDefault="00913F84" w:rsidP="006449B1">
            <w:pPr>
              <w:rPr>
                <w:ins w:id="783" w:author="Changxin LIU" w:date="2014-11-05T13:43:00Z"/>
              </w:rPr>
            </w:pPr>
            <w:ins w:id="784" w:author="Changxin LIU" w:date="2014-11-05T13:44:00Z">
              <w:r>
                <w:t>Ot</w:t>
              </w:r>
              <w:r>
                <w:rPr>
                  <w:rFonts w:hint="eastAsia"/>
                </w:rPr>
                <w:t>_state</w:t>
              </w:r>
            </w:ins>
          </w:p>
        </w:tc>
        <w:tc>
          <w:tcPr>
            <w:tcW w:w="2074" w:type="dxa"/>
          </w:tcPr>
          <w:p w14:paraId="5F904517" w14:textId="77777777" w:rsidR="00913F84" w:rsidRDefault="00AD630D" w:rsidP="006449B1">
            <w:pPr>
              <w:rPr>
                <w:ins w:id="785" w:author="Changxin LIU" w:date="2014-11-05T13:43:00Z"/>
              </w:rPr>
            </w:pPr>
            <w:ins w:id="786" w:author="Changxin LIU" w:date="2014-11-05T13:44:00Z">
              <w:r>
                <w:rPr>
                  <w:rFonts w:hint="eastAsia"/>
                </w:rPr>
                <w:t>tinyint</w:t>
              </w:r>
            </w:ins>
          </w:p>
        </w:tc>
        <w:tc>
          <w:tcPr>
            <w:tcW w:w="2074" w:type="dxa"/>
          </w:tcPr>
          <w:p w14:paraId="3CB76690" w14:textId="77777777" w:rsidR="00913F84" w:rsidRDefault="001E03DC" w:rsidP="006449B1">
            <w:pPr>
              <w:rPr>
                <w:ins w:id="787" w:author="Changxin LIU" w:date="2014-11-05T13:43:00Z"/>
              </w:rPr>
            </w:pPr>
            <w:ins w:id="788" w:author="Changxin LIU" w:date="2014-11-05T13:45:00Z">
              <w:r>
                <w:rPr>
                  <w:rFonts w:hint="eastAsia"/>
                </w:rPr>
                <w:t>时间段状态</w:t>
              </w:r>
            </w:ins>
          </w:p>
        </w:tc>
        <w:tc>
          <w:tcPr>
            <w:tcW w:w="2074" w:type="dxa"/>
          </w:tcPr>
          <w:p w14:paraId="62E668AB" w14:textId="77777777" w:rsidR="00913F84" w:rsidRPr="00C16A99" w:rsidRDefault="001E03DC" w:rsidP="006449B1">
            <w:pPr>
              <w:rPr>
                <w:ins w:id="789" w:author="Changxin LIU" w:date="2014-11-05T13:43:00Z"/>
              </w:rPr>
            </w:pPr>
            <w:ins w:id="790" w:author="Changxin LIU" w:date="2014-11-05T13:45:00Z">
              <w:r>
                <w:rPr>
                  <w:rFonts w:hint="eastAsia"/>
                </w:rPr>
                <w:t xml:space="preserve">0 </w:t>
              </w:r>
              <w:r w:rsidR="00997CB8">
                <w:rPr>
                  <w:rFonts w:hint="eastAsia"/>
                </w:rPr>
                <w:t>老板</w:t>
              </w:r>
              <w:r w:rsidR="00F45D4A">
                <w:rPr>
                  <w:rFonts w:hint="eastAsia"/>
                </w:rPr>
                <w:t>设置</w:t>
              </w:r>
              <w:r>
                <w:rPr>
                  <w:rFonts w:hint="eastAsia"/>
                </w:rPr>
                <w:t>不可用</w:t>
              </w:r>
              <w:r>
                <w:rPr>
                  <w:rFonts w:hint="eastAsia"/>
                </w:rPr>
                <w:t xml:space="preserve"> 1</w:t>
              </w:r>
              <w:r>
                <w:rPr>
                  <w:rFonts w:hint="eastAsia"/>
                </w:rPr>
                <w:t>可用</w:t>
              </w:r>
              <w:r>
                <w:rPr>
                  <w:rFonts w:hint="eastAsia"/>
                </w:rPr>
                <w:t xml:space="preserve"> 2</w:t>
              </w:r>
              <w:r>
                <w:rPr>
                  <w:rFonts w:hint="eastAsia"/>
                </w:rPr>
                <w:t>用户预定</w:t>
              </w:r>
            </w:ins>
            <w:ins w:id="791" w:author="Changxin LIU" w:date="2014-11-06T08:09:00Z">
              <w:r w:rsidR="00C16A99">
                <w:rPr>
                  <w:rFonts w:hint="eastAsia"/>
                </w:rPr>
                <w:t xml:space="preserve"> 3</w:t>
              </w:r>
            </w:ins>
            <w:ins w:id="792" w:author="Changxin LIU" w:date="2014-11-06T08:10:00Z">
              <w:r w:rsidR="00C16A99">
                <w:rPr>
                  <w:rFonts w:hint="eastAsia"/>
                </w:rPr>
                <w:t>因用户预定</w:t>
              </w:r>
              <w:r w:rsidR="00D05B12">
                <w:rPr>
                  <w:rFonts w:hint="eastAsia"/>
                </w:rPr>
                <w:t>时间占用</w:t>
              </w:r>
              <w:r w:rsidR="00C16A99">
                <w:rPr>
                  <w:rFonts w:hint="eastAsia"/>
                </w:rPr>
                <w:t>而不可用</w:t>
              </w:r>
            </w:ins>
          </w:p>
        </w:tc>
      </w:tr>
      <w:tr w:rsidR="00A704E7" w14:paraId="2C64AFE6" w14:textId="77777777" w:rsidTr="006449B1">
        <w:trPr>
          <w:ins w:id="793" w:author="Changxin LIU" w:date="2014-11-05T13:45:00Z"/>
        </w:trPr>
        <w:tc>
          <w:tcPr>
            <w:tcW w:w="2074" w:type="dxa"/>
          </w:tcPr>
          <w:p w14:paraId="0B0A46ED" w14:textId="77777777" w:rsidR="00A704E7" w:rsidRDefault="00A704E7" w:rsidP="006449B1">
            <w:pPr>
              <w:rPr>
                <w:ins w:id="794" w:author="Changxin LIU" w:date="2014-11-05T13:45:00Z"/>
              </w:rPr>
            </w:pPr>
            <w:ins w:id="795" w:author="Changxin LIU" w:date="2014-11-05T13:45:00Z">
              <w:r>
                <w:t>Ot_user_id</w:t>
              </w:r>
            </w:ins>
          </w:p>
        </w:tc>
        <w:tc>
          <w:tcPr>
            <w:tcW w:w="2074" w:type="dxa"/>
          </w:tcPr>
          <w:p w14:paraId="244FABA5" w14:textId="77777777" w:rsidR="00A704E7" w:rsidRDefault="004B7CEB" w:rsidP="006449B1">
            <w:pPr>
              <w:rPr>
                <w:ins w:id="796" w:author="Changxin LIU" w:date="2014-11-05T13:45:00Z"/>
              </w:rPr>
            </w:pPr>
            <w:ins w:id="797" w:author="Changxin LIU" w:date="2014-11-05T13:46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1F789F9A" w14:textId="77777777" w:rsidR="00A704E7" w:rsidRDefault="004B7CEB" w:rsidP="006449B1">
            <w:pPr>
              <w:rPr>
                <w:ins w:id="798" w:author="Changxin LIU" w:date="2014-11-05T13:45:00Z"/>
              </w:rPr>
            </w:pPr>
            <w:ins w:id="799" w:author="Changxin LIU" w:date="2014-11-05T13:46:00Z">
              <w:r>
                <w:rPr>
                  <w:rFonts w:hint="eastAsia"/>
                </w:rPr>
                <w:t>用户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718F956F" w14:textId="77777777" w:rsidR="00A704E7" w:rsidRDefault="00A704E7" w:rsidP="006449B1">
            <w:pPr>
              <w:rPr>
                <w:ins w:id="800" w:author="Changxin LIU" w:date="2014-11-05T13:45:00Z"/>
              </w:rPr>
            </w:pPr>
          </w:p>
        </w:tc>
      </w:tr>
      <w:tr w:rsidR="00A704E7" w14:paraId="10F67B05" w14:textId="77777777" w:rsidTr="006449B1">
        <w:trPr>
          <w:ins w:id="801" w:author="Changxin LIU" w:date="2014-11-05T13:45:00Z"/>
        </w:trPr>
        <w:tc>
          <w:tcPr>
            <w:tcW w:w="2074" w:type="dxa"/>
          </w:tcPr>
          <w:p w14:paraId="2DBCC5AD" w14:textId="77777777" w:rsidR="00A704E7" w:rsidRDefault="004B7CEB" w:rsidP="006449B1">
            <w:pPr>
              <w:rPr>
                <w:ins w:id="802" w:author="Changxin LIU" w:date="2014-11-05T13:45:00Z"/>
              </w:rPr>
            </w:pPr>
            <w:ins w:id="803" w:author="Changxin LIU" w:date="2014-11-05T13:46:00Z">
              <w:r>
                <w:t>Ot_position</w:t>
              </w:r>
            </w:ins>
          </w:p>
        </w:tc>
        <w:tc>
          <w:tcPr>
            <w:tcW w:w="2074" w:type="dxa"/>
          </w:tcPr>
          <w:p w14:paraId="3DF83D63" w14:textId="77777777" w:rsidR="00A704E7" w:rsidRDefault="00973546" w:rsidP="006449B1">
            <w:pPr>
              <w:rPr>
                <w:ins w:id="804" w:author="Changxin LIU" w:date="2014-11-05T13:45:00Z"/>
              </w:rPr>
            </w:pPr>
            <w:ins w:id="805" w:author="Changxin LIU" w:date="2014-11-05T13:46:00Z">
              <w:r>
                <w:t>Tinyint</w:t>
              </w:r>
            </w:ins>
          </w:p>
        </w:tc>
        <w:tc>
          <w:tcPr>
            <w:tcW w:w="2074" w:type="dxa"/>
          </w:tcPr>
          <w:p w14:paraId="7757DA00" w14:textId="77777777" w:rsidR="00A704E7" w:rsidRDefault="00973546" w:rsidP="006449B1">
            <w:pPr>
              <w:rPr>
                <w:ins w:id="806" w:author="Changxin LIU" w:date="2014-11-05T13:45:00Z"/>
              </w:rPr>
            </w:pPr>
            <w:ins w:id="807" w:author="Changxin LIU" w:date="2014-11-05T13:46:00Z">
              <w:r>
                <w:rPr>
                  <w:rFonts w:hint="eastAsia"/>
                </w:rPr>
                <w:t>洗车档口</w:t>
              </w:r>
            </w:ins>
          </w:p>
        </w:tc>
        <w:tc>
          <w:tcPr>
            <w:tcW w:w="2074" w:type="dxa"/>
          </w:tcPr>
          <w:p w14:paraId="00532671" w14:textId="77777777" w:rsidR="00A704E7" w:rsidRDefault="00A704E7" w:rsidP="006449B1">
            <w:pPr>
              <w:rPr>
                <w:ins w:id="808" w:author="Changxin LIU" w:date="2014-11-05T13:45:00Z"/>
              </w:rPr>
            </w:pPr>
          </w:p>
        </w:tc>
      </w:tr>
      <w:tr w:rsidR="00A704E7" w14:paraId="5AD16A1C" w14:textId="77777777" w:rsidTr="006449B1">
        <w:trPr>
          <w:ins w:id="809" w:author="Changxin LIU" w:date="2014-11-05T13:45:00Z"/>
        </w:trPr>
        <w:tc>
          <w:tcPr>
            <w:tcW w:w="2074" w:type="dxa"/>
          </w:tcPr>
          <w:p w14:paraId="5ADA2A9C" w14:textId="77777777" w:rsidR="00A704E7" w:rsidRDefault="00973546" w:rsidP="006449B1">
            <w:pPr>
              <w:rPr>
                <w:ins w:id="810" w:author="Changxin LIU" w:date="2014-11-05T13:45:00Z"/>
              </w:rPr>
            </w:pPr>
            <w:ins w:id="811" w:author="Changxin LIU" w:date="2014-11-05T13:46:00Z">
              <w:r>
                <w:t>Ot_staff_id1</w:t>
              </w:r>
            </w:ins>
          </w:p>
        </w:tc>
        <w:tc>
          <w:tcPr>
            <w:tcW w:w="2074" w:type="dxa"/>
          </w:tcPr>
          <w:p w14:paraId="7EA188ED" w14:textId="77777777" w:rsidR="00A704E7" w:rsidRDefault="00973546" w:rsidP="006449B1">
            <w:pPr>
              <w:rPr>
                <w:ins w:id="812" w:author="Changxin LIU" w:date="2014-11-05T13:45:00Z"/>
              </w:rPr>
            </w:pPr>
            <w:ins w:id="813" w:author="Changxin LIU" w:date="2014-11-05T13:46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160EF1D9" w14:textId="77777777" w:rsidR="00A704E7" w:rsidRDefault="00973546" w:rsidP="006449B1">
            <w:pPr>
              <w:rPr>
                <w:ins w:id="814" w:author="Changxin LIU" w:date="2014-11-05T13:45:00Z"/>
              </w:rPr>
            </w:pPr>
            <w:ins w:id="815" w:author="Changxin LIU" w:date="2014-11-05T13:47:00Z">
              <w:r>
                <w:rPr>
                  <w:rFonts w:hint="eastAsia"/>
                </w:rPr>
                <w:t>洗车工</w:t>
              </w:r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2074" w:type="dxa"/>
          </w:tcPr>
          <w:p w14:paraId="5660CE26" w14:textId="77777777" w:rsidR="00A704E7" w:rsidRDefault="00A704E7" w:rsidP="006449B1">
            <w:pPr>
              <w:rPr>
                <w:ins w:id="816" w:author="Changxin LIU" w:date="2014-11-05T13:45:00Z"/>
              </w:rPr>
            </w:pPr>
          </w:p>
        </w:tc>
      </w:tr>
      <w:tr w:rsidR="00973546" w14:paraId="6D34EF0E" w14:textId="77777777" w:rsidTr="006449B1">
        <w:trPr>
          <w:ins w:id="817" w:author="Changxin LIU" w:date="2014-11-05T13:45:00Z"/>
        </w:trPr>
        <w:tc>
          <w:tcPr>
            <w:tcW w:w="2074" w:type="dxa"/>
          </w:tcPr>
          <w:p w14:paraId="2EE09A00" w14:textId="77777777" w:rsidR="00973546" w:rsidRDefault="00973546" w:rsidP="00973546">
            <w:pPr>
              <w:rPr>
                <w:ins w:id="818" w:author="Changxin LIU" w:date="2014-11-05T13:45:00Z"/>
              </w:rPr>
            </w:pPr>
            <w:ins w:id="819" w:author="Changxin LIU" w:date="2014-11-05T13:47:00Z">
              <w:r>
                <w:t>Ot_staff_id2</w:t>
              </w:r>
            </w:ins>
          </w:p>
        </w:tc>
        <w:tc>
          <w:tcPr>
            <w:tcW w:w="2074" w:type="dxa"/>
          </w:tcPr>
          <w:p w14:paraId="7980C611" w14:textId="77777777" w:rsidR="00973546" w:rsidRDefault="00973546" w:rsidP="00973546">
            <w:pPr>
              <w:rPr>
                <w:ins w:id="820" w:author="Changxin LIU" w:date="2014-11-05T13:45:00Z"/>
              </w:rPr>
            </w:pPr>
            <w:ins w:id="821" w:author="Changxin LIU" w:date="2014-11-05T13:47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5C3B72BC" w14:textId="77777777" w:rsidR="00973546" w:rsidRDefault="00973546" w:rsidP="00973546">
            <w:pPr>
              <w:rPr>
                <w:ins w:id="822" w:author="Changxin LIU" w:date="2014-11-05T13:45:00Z"/>
              </w:rPr>
            </w:pPr>
            <w:ins w:id="823" w:author="Changxin LIU" w:date="2014-11-05T13:47:00Z">
              <w:r>
                <w:rPr>
                  <w:rFonts w:hint="eastAsia"/>
                </w:rPr>
                <w:t>洗车工</w:t>
              </w:r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2074" w:type="dxa"/>
          </w:tcPr>
          <w:p w14:paraId="6FAD7A2C" w14:textId="77777777" w:rsidR="00973546" w:rsidRDefault="00973546" w:rsidP="00973546">
            <w:pPr>
              <w:rPr>
                <w:ins w:id="824" w:author="Changxin LIU" w:date="2014-11-05T13:45:00Z"/>
              </w:rPr>
            </w:pPr>
          </w:p>
        </w:tc>
      </w:tr>
      <w:tr w:rsidR="00973546" w14:paraId="2A91F5D4" w14:textId="77777777" w:rsidTr="006449B1">
        <w:trPr>
          <w:ins w:id="825" w:author="Changxin LIU" w:date="2014-11-05T13:45:00Z"/>
        </w:trPr>
        <w:tc>
          <w:tcPr>
            <w:tcW w:w="2074" w:type="dxa"/>
          </w:tcPr>
          <w:p w14:paraId="22C3DCB5" w14:textId="77777777" w:rsidR="00973546" w:rsidRDefault="00E3498B" w:rsidP="00973546">
            <w:pPr>
              <w:rPr>
                <w:ins w:id="826" w:author="Changxin LIU" w:date="2014-11-05T13:45:00Z"/>
              </w:rPr>
            </w:pPr>
            <w:ins w:id="827" w:author="Changxin LIU" w:date="2014-11-05T13:47:00Z">
              <w:r>
                <w:t>Ot_type</w:t>
              </w:r>
            </w:ins>
          </w:p>
        </w:tc>
        <w:tc>
          <w:tcPr>
            <w:tcW w:w="2074" w:type="dxa"/>
          </w:tcPr>
          <w:p w14:paraId="4EF6BF87" w14:textId="77777777" w:rsidR="00973546" w:rsidRDefault="00E3498B" w:rsidP="00973546">
            <w:pPr>
              <w:rPr>
                <w:ins w:id="828" w:author="Changxin LIU" w:date="2014-11-05T13:45:00Z"/>
              </w:rPr>
            </w:pPr>
            <w:ins w:id="829" w:author="Changxin LIU" w:date="2014-11-05T13:47:00Z">
              <w:r>
                <w:rPr>
                  <w:rFonts w:hint="eastAsia"/>
                </w:rPr>
                <w:t>mediumint</w:t>
              </w:r>
            </w:ins>
          </w:p>
        </w:tc>
        <w:tc>
          <w:tcPr>
            <w:tcW w:w="2074" w:type="dxa"/>
          </w:tcPr>
          <w:p w14:paraId="6B1E8B96" w14:textId="77777777" w:rsidR="00973546" w:rsidRDefault="002F3173" w:rsidP="00973546">
            <w:pPr>
              <w:rPr>
                <w:ins w:id="830" w:author="Changxin LIU" w:date="2014-11-05T13:45:00Z"/>
              </w:rPr>
            </w:pPr>
            <w:ins w:id="831" w:author="Changxin LIU" w:date="2014-11-05T13:48:00Z">
              <w:r>
                <w:rPr>
                  <w:rFonts w:hint="eastAsia"/>
                </w:rPr>
                <w:t>服务类型</w:t>
              </w:r>
            </w:ins>
          </w:p>
        </w:tc>
        <w:tc>
          <w:tcPr>
            <w:tcW w:w="2074" w:type="dxa"/>
          </w:tcPr>
          <w:p w14:paraId="0DDDE8C4" w14:textId="77777777" w:rsidR="00BC31FB" w:rsidRDefault="00BC31FB" w:rsidP="00973546">
            <w:pPr>
              <w:rPr>
                <w:ins w:id="832" w:author="Changxin LIU" w:date="2014-11-08T20:53:00Z"/>
              </w:rPr>
            </w:pPr>
            <w:ins w:id="833" w:author="Changxin LIU" w:date="2014-11-08T20:54:00Z">
              <w:r>
                <w:t>对应洗车行开通服务表</w:t>
              </w:r>
              <w:r w:rsidR="00625C25">
                <w:t>中的服务</w:t>
              </w:r>
              <w:r>
                <w:t>id</w:t>
              </w:r>
            </w:ins>
          </w:p>
          <w:p w14:paraId="153750A4" w14:textId="77777777" w:rsidR="00BC31FB" w:rsidRPr="00F65EA0" w:rsidRDefault="002F3173" w:rsidP="00973546">
            <w:pPr>
              <w:rPr>
                <w:ins w:id="834" w:author="Changxin LIU" w:date="2014-11-08T20:53:00Z"/>
                <w:strike/>
                <w:color w:val="A6A6A6" w:themeColor="background1" w:themeShade="A6"/>
                <w:rPrChange w:id="835" w:author="Changxin LIU" w:date="2014-11-08T21:32:00Z">
                  <w:rPr>
                    <w:ins w:id="836" w:author="Changxin LIU" w:date="2014-11-08T20:53:00Z"/>
                  </w:rPr>
                </w:rPrChange>
              </w:rPr>
            </w:pPr>
            <w:ins w:id="837" w:author="Changxin LIU" w:date="2014-11-05T13:48:00Z">
              <w:r w:rsidRPr="00F65EA0">
                <w:rPr>
                  <w:strike/>
                  <w:color w:val="A6A6A6" w:themeColor="background1" w:themeShade="A6"/>
                  <w:rPrChange w:id="838" w:author="Changxin LIU" w:date="2014-11-08T21:32:00Z">
                    <w:rPr/>
                  </w:rPrChange>
                </w:rPr>
                <w:t>1</w:t>
              </w:r>
              <w:r w:rsidRPr="00F65EA0">
                <w:rPr>
                  <w:rFonts w:hint="eastAsia"/>
                  <w:strike/>
                  <w:color w:val="A6A6A6" w:themeColor="background1" w:themeShade="A6"/>
                  <w:rPrChange w:id="839" w:author="Changxin LIU" w:date="2014-11-08T21:32:00Z">
                    <w:rPr>
                      <w:rFonts w:hint="eastAsia"/>
                    </w:rPr>
                  </w:rPrChange>
                </w:rPr>
                <w:t>洗车</w:t>
              </w:r>
            </w:ins>
          </w:p>
          <w:p w14:paraId="061D6837" w14:textId="77777777" w:rsidR="00BC31FB" w:rsidRPr="00F65EA0" w:rsidRDefault="002F3173" w:rsidP="00973546">
            <w:pPr>
              <w:rPr>
                <w:ins w:id="840" w:author="Changxin LIU" w:date="2014-11-08T20:53:00Z"/>
                <w:strike/>
                <w:color w:val="A6A6A6" w:themeColor="background1" w:themeShade="A6"/>
                <w:rPrChange w:id="841" w:author="Changxin LIU" w:date="2014-11-08T21:32:00Z">
                  <w:rPr>
                    <w:ins w:id="842" w:author="Changxin LIU" w:date="2014-11-08T20:53:00Z"/>
                  </w:rPr>
                </w:rPrChange>
              </w:rPr>
            </w:pPr>
            <w:ins w:id="843" w:author="Changxin LIU" w:date="2014-11-05T13:48:00Z">
              <w:r w:rsidRPr="00F65EA0">
                <w:rPr>
                  <w:strike/>
                  <w:color w:val="A6A6A6" w:themeColor="background1" w:themeShade="A6"/>
                  <w:rPrChange w:id="844" w:author="Changxin LIU" w:date="2014-11-08T21:32:00Z">
                    <w:rPr/>
                  </w:rPrChange>
                </w:rPr>
                <w:t>2</w:t>
              </w:r>
              <w:r w:rsidRPr="00F65EA0">
                <w:rPr>
                  <w:rFonts w:hint="eastAsia"/>
                  <w:strike/>
                  <w:color w:val="A6A6A6" w:themeColor="background1" w:themeShade="A6"/>
                  <w:rPrChange w:id="845" w:author="Changxin LIU" w:date="2014-11-08T21:32:00Z">
                    <w:rPr>
                      <w:rFonts w:hint="eastAsia"/>
                    </w:rPr>
                  </w:rPrChange>
                </w:rPr>
                <w:t>打蜡</w:t>
              </w:r>
            </w:ins>
          </w:p>
          <w:p w14:paraId="3133C825" w14:textId="77777777" w:rsidR="00973546" w:rsidRDefault="002F3173" w:rsidP="00973546">
            <w:pPr>
              <w:rPr>
                <w:ins w:id="846" w:author="Changxin LIU" w:date="2014-11-05T13:45:00Z"/>
              </w:rPr>
            </w:pPr>
            <w:ins w:id="847" w:author="Changxin LIU" w:date="2014-11-05T13:48:00Z">
              <w:r w:rsidRPr="00F65EA0">
                <w:rPr>
                  <w:strike/>
                  <w:color w:val="A6A6A6" w:themeColor="background1" w:themeShade="A6"/>
                  <w:rPrChange w:id="848" w:author="Changxin LIU" w:date="2014-11-08T21:32:00Z">
                    <w:rPr/>
                  </w:rPrChange>
                </w:rPr>
                <w:t>3</w:t>
              </w:r>
              <w:r w:rsidRPr="00F65EA0">
                <w:rPr>
                  <w:rFonts w:hint="eastAsia"/>
                  <w:strike/>
                  <w:color w:val="A6A6A6" w:themeColor="background1" w:themeShade="A6"/>
                  <w:rPrChange w:id="849" w:author="Changxin LIU" w:date="2014-11-08T21:32:00Z">
                    <w:rPr>
                      <w:rFonts w:hint="eastAsia"/>
                    </w:rPr>
                  </w:rPrChange>
                </w:rPr>
                <w:t>精洗</w:t>
              </w:r>
            </w:ins>
          </w:p>
        </w:tc>
      </w:tr>
      <w:tr w:rsidR="00973546" w14:paraId="523B52F2" w14:textId="77777777" w:rsidTr="006449B1">
        <w:trPr>
          <w:ins w:id="850" w:author="Changxin LIU" w:date="2014-11-05T13:45:00Z"/>
        </w:trPr>
        <w:tc>
          <w:tcPr>
            <w:tcW w:w="2074" w:type="dxa"/>
          </w:tcPr>
          <w:p w14:paraId="3C909D4F" w14:textId="77777777" w:rsidR="00973546" w:rsidRDefault="008E0992" w:rsidP="00973546">
            <w:pPr>
              <w:rPr>
                <w:ins w:id="851" w:author="Changxin LIU" w:date="2014-11-05T13:45:00Z"/>
              </w:rPr>
            </w:pPr>
            <w:ins w:id="852" w:author="Changxin LIU" w:date="2014-11-05T13:47:00Z">
              <w:r>
                <w:t>O</w:t>
              </w:r>
              <w:r>
                <w:rPr>
                  <w:rFonts w:hint="eastAsia"/>
                </w:rPr>
                <w:t>t_bias</w:t>
              </w:r>
            </w:ins>
          </w:p>
        </w:tc>
        <w:tc>
          <w:tcPr>
            <w:tcW w:w="2074" w:type="dxa"/>
          </w:tcPr>
          <w:p w14:paraId="12EFAAA1" w14:textId="77777777" w:rsidR="00973546" w:rsidRDefault="0009728A" w:rsidP="00973546">
            <w:pPr>
              <w:rPr>
                <w:ins w:id="853" w:author="Changxin LIU" w:date="2014-11-05T13:45:00Z"/>
              </w:rPr>
            </w:pPr>
            <w:ins w:id="854" w:author="Changxin LIU" w:date="2014-11-05T13:48:00Z">
              <w:r>
                <w:rPr>
                  <w:rFonts w:hint="eastAsia"/>
                </w:rPr>
                <w:t>tinyint</w:t>
              </w:r>
            </w:ins>
          </w:p>
        </w:tc>
        <w:tc>
          <w:tcPr>
            <w:tcW w:w="2074" w:type="dxa"/>
          </w:tcPr>
          <w:p w14:paraId="0F71AE8B" w14:textId="77777777" w:rsidR="00973546" w:rsidRDefault="00CB3E72" w:rsidP="00973546">
            <w:pPr>
              <w:rPr>
                <w:ins w:id="855" w:author="Changxin LIU" w:date="2014-11-05T13:45:00Z"/>
              </w:rPr>
            </w:pPr>
            <w:ins w:id="856" w:author="Changxin LIU" w:date="2014-11-05T13:48:00Z">
              <w:r>
                <w:rPr>
                  <w:rFonts w:hint="eastAsia"/>
                </w:rPr>
                <w:t>日期偏移量</w:t>
              </w:r>
            </w:ins>
          </w:p>
        </w:tc>
        <w:tc>
          <w:tcPr>
            <w:tcW w:w="2074" w:type="dxa"/>
          </w:tcPr>
          <w:p w14:paraId="1741CBFC" w14:textId="77777777" w:rsidR="00973546" w:rsidRDefault="00CB3E72" w:rsidP="00973546">
            <w:pPr>
              <w:rPr>
                <w:ins w:id="857" w:author="Changxin LIU" w:date="2014-11-05T13:45:00Z"/>
              </w:rPr>
            </w:pPr>
            <w:ins w:id="858" w:author="Changxin LIU" w:date="2014-11-05T13:48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今天</w:t>
              </w:r>
              <w:r>
                <w:rPr>
                  <w:rFonts w:hint="eastAsia"/>
                </w:rPr>
                <w:t xml:space="preserve"> 1</w:t>
              </w:r>
              <w:r>
                <w:rPr>
                  <w:rFonts w:hint="eastAsia"/>
                </w:rPr>
                <w:t>明天</w:t>
              </w:r>
              <w:r>
                <w:rPr>
                  <w:rFonts w:hint="eastAsia"/>
                </w:rPr>
                <w:t xml:space="preserve"> 2</w:t>
              </w:r>
              <w:r>
                <w:rPr>
                  <w:rFonts w:hint="eastAsia"/>
                </w:rPr>
                <w:t>后天</w:t>
              </w:r>
            </w:ins>
          </w:p>
        </w:tc>
      </w:tr>
      <w:tr w:rsidR="00973546" w14:paraId="621E4285" w14:textId="77777777" w:rsidTr="006449B1">
        <w:trPr>
          <w:ins w:id="859" w:author="Changxin LIU" w:date="2014-11-05T13:45:00Z"/>
        </w:trPr>
        <w:tc>
          <w:tcPr>
            <w:tcW w:w="2074" w:type="dxa"/>
          </w:tcPr>
          <w:p w14:paraId="48E9E3EE" w14:textId="77777777" w:rsidR="00973546" w:rsidRPr="00F65EA0" w:rsidRDefault="008E0992" w:rsidP="00973546">
            <w:pPr>
              <w:rPr>
                <w:ins w:id="860" w:author="Changxin LIU" w:date="2014-11-05T13:45:00Z"/>
                <w:strike/>
                <w:color w:val="A6A6A6" w:themeColor="background1" w:themeShade="A6"/>
                <w:rPrChange w:id="861" w:author="Changxin LIU" w:date="2014-11-08T21:32:00Z">
                  <w:rPr>
                    <w:ins w:id="862" w:author="Changxin LIU" w:date="2014-11-05T13:45:00Z"/>
                  </w:rPr>
                </w:rPrChange>
              </w:rPr>
            </w:pPr>
            <w:ins w:id="863" w:author="Changxin LIU" w:date="2014-11-05T13:47:00Z">
              <w:r w:rsidRPr="00F65EA0">
                <w:rPr>
                  <w:strike/>
                  <w:color w:val="A6A6A6" w:themeColor="background1" w:themeShade="A6"/>
                  <w:rPrChange w:id="864" w:author="Changxin LIU" w:date="2014-11-08T21:32:00Z">
                    <w:rPr/>
                  </w:rPrChange>
                </w:rPr>
                <w:t>Ot_value5_discount</w:t>
              </w:r>
            </w:ins>
          </w:p>
        </w:tc>
        <w:tc>
          <w:tcPr>
            <w:tcW w:w="2074" w:type="dxa"/>
          </w:tcPr>
          <w:p w14:paraId="4FDA0F61" w14:textId="77777777" w:rsidR="00973546" w:rsidRPr="00F65EA0" w:rsidRDefault="001B25B9" w:rsidP="00973546">
            <w:pPr>
              <w:rPr>
                <w:ins w:id="865" w:author="Changxin LIU" w:date="2014-11-05T13:45:00Z"/>
                <w:strike/>
                <w:color w:val="A6A6A6" w:themeColor="background1" w:themeShade="A6"/>
                <w:rPrChange w:id="866" w:author="Changxin LIU" w:date="2014-11-08T21:32:00Z">
                  <w:rPr>
                    <w:ins w:id="867" w:author="Changxin LIU" w:date="2014-11-05T13:45:00Z"/>
                  </w:rPr>
                </w:rPrChange>
              </w:rPr>
            </w:pPr>
            <w:ins w:id="868" w:author="Changxin LIU" w:date="2014-11-05T13:48:00Z">
              <w:r w:rsidRPr="00F65EA0">
                <w:rPr>
                  <w:strike/>
                  <w:color w:val="A6A6A6" w:themeColor="background1" w:themeShade="A6"/>
                  <w:rPrChange w:id="869" w:author="Changxin LIU" w:date="2014-11-08T21:32:00Z">
                    <w:rPr/>
                  </w:rPrChange>
                </w:rPr>
                <w:t>Float</w:t>
              </w:r>
            </w:ins>
          </w:p>
        </w:tc>
        <w:tc>
          <w:tcPr>
            <w:tcW w:w="2074" w:type="dxa"/>
          </w:tcPr>
          <w:p w14:paraId="7B8CE7FB" w14:textId="77777777" w:rsidR="00973546" w:rsidRPr="00F65EA0" w:rsidRDefault="009B792C" w:rsidP="00973546">
            <w:pPr>
              <w:rPr>
                <w:ins w:id="870" w:author="Changxin LIU" w:date="2014-11-05T13:45:00Z"/>
                <w:strike/>
                <w:color w:val="A6A6A6" w:themeColor="background1" w:themeShade="A6"/>
                <w:rPrChange w:id="871" w:author="Changxin LIU" w:date="2014-11-08T21:32:00Z">
                  <w:rPr>
                    <w:ins w:id="872" w:author="Changxin LIU" w:date="2014-11-05T13:45:00Z"/>
                  </w:rPr>
                </w:rPrChange>
              </w:rPr>
            </w:pPr>
            <w:ins w:id="873" w:author="Changxin LIU" w:date="2014-11-05T13:49:00Z">
              <w:r w:rsidRPr="00F65EA0">
                <w:rPr>
                  <w:strike/>
                  <w:color w:val="A6A6A6" w:themeColor="background1" w:themeShade="A6"/>
                  <w:rPrChange w:id="874" w:author="Changxin LIU" w:date="2014-11-08T21:32:00Z">
                    <w:rPr/>
                  </w:rPrChange>
                </w:rPr>
                <w:t>5</w:t>
              </w:r>
              <w:r w:rsidRPr="00F65EA0">
                <w:rPr>
                  <w:rFonts w:hint="eastAsia"/>
                  <w:strike/>
                  <w:color w:val="A6A6A6" w:themeColor="background1" w:themeShade="A6"/>
                  <w:rPrChange w:id="875" w:author="Changxin LIU" w:date="2014-11-08T21:32:00Z">
                    <w:rPr>
                      <w:rFonts w:hint="eastAsia"/>
                    </w:rPr>
                  </w:rPrChange>
                </w:rPr>
                <w:t>座车折扣</w:t>
              </w:r>
            </w:ins>
          </w:p>
        </w:tc>
        <w:tc>
          <w:tcPr>
            <w:tcW w:w="2074" w:type="dxa"/>
          </w:tcPr>
          <w:p w14:paraId="67AC9007" w14:textId="77777777" w:rsidR="00973546" w:rsidRPr="00F9357B" w:rsidRDefault="00973546" w:rsidP="00973546">
            <w:pPr>
              <w:rPr>
                <w:ins w:id="876" w:author="Changxin LIU" w:date="2014-11-05T13:45:00Z"/>
                <w:strike/>
                <w:rPrChange w:id="877" w:author="Changxin LIU" w:date="2014-11-08T20:52:00Z">
                  <w:rPr>
                    <w:ins w:id="878" w:author="Changxin LIU" w:date="2014-11-05T13:45:00Z"/>
                  </w:rPr>
                </w:rPrChange>
              </w:rPr>
            </w:pPr>
          </w:p>
        </w:tc>
      </w:tr>
      <w:tr w:rsidR="001B25B9" w14:paraId="0C9C5C52" w14:textId="77777777" w:rsidTr="006449B1">
        <w:trPr>
          <w:ins w:id="879" w:author="Changxin LIU" w:date="2014-11-05T13:47:00Z"/>
        </w:trPr>
        <w:tc>
          <w:tcPr>
            <w:tcW w:w="2074" w:type="dxa"/>
          </w:tcPr>
          <w:p w14:paraId="3DEACA53" w14:textId="77777777" w:rsidR="001B25B9" w:rsidRPr="00F65EA0" w:rsidRDefault="001B25B9" w:rsidP="00973546">
            <w:pPr>
              <w:rPr>
                <w:ins w:id="880" w:author="Changxin LIU" w:date="2014-11-05T13:47:00Z"/>
                <w:strike/>
                <w:color w:val="A6A6A6" w:themeColor="background1" w:themeShade="A6"/>
                <w:rPrChange w:id="881" w:author="Changxin LIU" w:date="2014-11-08T21:32:00Z">
                  <w:rPr>
                    <w:ins w:id="882" w:author="Changxin LIU" w:date="2014-11-05T13:47:00Z"/>
                  </w:rPr>
                </w:rPrChange>
              </w:rPr>
            </w:pPr>
            <w:ins w:id="883" w:author="Changxin LIU" w:date="2014-11-05T13:47:00Z">
              <w:r w:rsidRPr="00F65EA0">
                <w:rPr>
                  <w:strike/>
                  <w:color w:val="A6A6A6" w:themeColor="background1" w:themeShade="A6"/>
                  <w:rPrChange w:id="884" w:author="Changxin LIU" w:date="2014-11-08T21:32:00Z">
                    <w:rPr/>
                  </w:rPrChange>
                </w:rPr>
                <w:t>Ot_value7_discount</w:t>
              </w:r>
            </w:ins>
          </w:p>
        </w:tc>
        <w:tc>
          <w:tcPr>
            <w:tcW w:w="2074" w:type="dxa"/>
          </w:tcPr>
          <w:p w14:paraId="73609C1B" w14:textId="77777777" w:rsidR="001B25B9" w:rsidRPr="00F65EA0" w:rsidRDefault="0009728A" w:rsidP="00973546">
            <w:pPr>
              <w:rPr>
                <w:ins w:id="885" w:author="Changxin LIU" w:date="2014-11-05T13:47:00Z"/>
                <w:strike/>
                <w:color w:val="A6A6A6" w:themeColor="background1" w:themeShade="A6"/>
                <w:rPrChange w:id="886" w:author="Changxin LIU" w:date="2014-11-08T21:32:00Z">
                  <w:rPr>
                    <w:ins w:id="887" w:author="Changxin LIU" w:date="2014-11-05T13:47:00Z"/>
                  </w:rPr>
                </w:rPrChange>
              </w:rPr>
            </w:pPr>
            <w:ins w:id="888" w:author="Changxin LIU" w:date="2014-11-05T13:48:00Z">
              <w:r w:rsidRPr="00F65EA0">
                <w:rPr>
                  <w:strike/>
                  <w:color w:val="A6A6A6" w:themeColor="background1" w:themeShade="A6"/>
                  <w:rPrChange w:id="889" w:author="Changxin LIU" w:date="2014-11-08T21:32:00Z">
                    <w:rPr/>
                  </w:rPrChange>
                </w:rPr>
                <w:t>F</w:t>
              </w:r>
              <w:r w:rsidR="001B25B9" w:rsidRPr="00F65EA0">
                <w:rPr>
                  <w:strike/>
                  <w:color w:val="A6A6A6" w:themeColor="background1" w:themeShade="A6"/>
                  <w:rPrChange w:id="890" w:author="Changxin LIU" w:date="2014-11-08T21:32:00Z">
                    <w:rPr/>
                  </w:rPrChange>
                </w:rPr>
                <w:t>loat</w:t>
              </w:r>
            </w:ins>
          </w:p>
        </w:tc>
        <w:tc>
          <w:tcPr>
            <w:tcW w:w="2074" w:type="dxa"/>
          </w:tcPr>
          <w:p w14:paraId="5C519C5C" w14:textId="77777777" w:rsidR="001B25B9" w:rsidRPr="00F65EA0" w:rsidRDefault="009B792C" w:rsidP="00973546">
            <w:pPr>
              <w:rPr>
                <w:ins w:id="891" w:author="Changxin LIU" w:date="2014-11-05T13:47:00Z"/>
                <w:strike/>
                <w:color w:val="A6A6A6" w:themeColor="background1" w:themeShade="A6"/>
                <w:rPrChange w:id="892" w:author="Changxin LIU" w:date="2014-11-08T21:32:00Z">
                  <w:rPr>
                    <w:ins w:id="893" w:author="Changxin LIU" w:date="2014-11-05T13:47:00Z"/>
                  </w:rPr>
                </w:rPrChange>
              </w:rPr>
            </w:pPr>
            <w:ins w:id="894" w:author="Changxin LIU" w:date="2014-11-05T13:49:00Z">
              <w:r w:rsidRPr="00F65EA0">
                <w:rPr>
                  <w:strike/>
                  <w:color w:val="A6A6A6" w:themeColor="background1" w:themeShade="A6"/>
                  <w:rPrChange w:id="895" w:author="Changxin LIU" w:date="2014-11-08T21:32:00Z">
                    <w:rPr/>
                  </w:rPrChange>
                </w:rPr>
                <w:t>7</w:t>
              </w:r>
              <w:r w:rsidRPr="00F65EA0">
                <w:rPr>
                  <w:rFonts w:hint="eastAsia"/>
                  <w:strike/>
                  <w:color w:val="A6A6A6" w:themeColor="background1" w:themeShade="A6"/>
                  <w:rPrChange w:id="896" w:author="Changxin LIU" w:date="2014-11-08T21:32:00Z">
                    <w:rPr>
                      <w:rFonts w:hint="eastAsia"/>
                    </w:rPr>
                  </w:rPrChange>
                </w:rPr>
                <w:t>座车折扣</w:t>
              </w:r>
            </w:ins>
          </w:p>
        </w:tc>
        <w:tc>
          <w:tcPr>
            <w:tcW w:w="2074" w:type="dxa"/>
          </w:tcPr>
          <w:p w14:paraId="41E86CA2" w14:textId="77777777" w:rsidR="001B25B9" w:rsidRPr="00F9357B" w:rsidRDefault="001B25B9" w:rsidP="00973546">
            <w:pPr>
              <w:rPr>
                <w:ins w:id="897" w:author="Changxin LIU" w:date="2014-11-05T13:47:00Z"/>
                <w:strike/>
                <w:rPrChange w:id="898" w:author="Changxin LIU" w:date="2014-11-08T20:52:00Z">
                  <w:rPr>
                    <w:ins w:id="899" w:author="Changxin LIU" w:date="2014-11-05T13:47:00Z"/>
                  </w:rPr>
                </w:rPrChange>
              </w:rPr>
            </w:pPr>
          </w:p>
        </w:tc>
      </w:tr>
      <w:tr w:rsidR="00F9357B" w14:paraId="657E7255" w14:textId="77777777" w:rsidTr="006449B1">
        <w:trPr>
          <w:ins w:id="900" w:author="Changxin LIU" w:date="2014-11-08T20:52:00Z"/>
        </w:trPr>
        <w:tc>
          <w:tcPr>
            <w:tcW w:w="2074" w:type="dxa"/>
          </w:tcPr>
          <w:p w14:paraId="658E649E" w14:textId="77777777" w:rsidR="00F9357B" w:rsidRPr="00C1189D" w:rsidRDefault="00F9357B">
            <w:pPr>
              <w:rPr>
                <w:ins w:id="901" w:author="Changxin LIU" w:date="2014-11-08T20:52:00Z"/>
              </w:rPr>
            </w:pPr>
            <w:ins w:id="902" w:author="Changxin LIU" w:date="2014-11-08T20:52:00Z">
              <w:r w:rsidRPr="00C1189D">
                <w:rPr>
                  <w:rPrChange w:id="903" w:author="Changxin LIU" w:date="2014-11-08T20:53:00Z">
                    <w:rPr>
                      <w:strike/>
                    </w:rPr>
                  </w:rPrChange>
                </w:rPr>
                <w:t>Ot_</w:t>
              </w:r>
              <w:r w:rsidR="00C1189D">
                <w:t>value</w:t>
              </w:r>
            </w:ins>
          </w:p>
        </w:tc>
        <w:tc>
          <w:tcPr>
            <w:tcW w:w="2074" w:type="dxa"/>
          </w:tcPr>
          <w:p w14:paraId="22B6EF65" w14:textId="77777777" w:rsidR="00F9357B" w:rsidRPr="00C1189D" w:rsidRDefault="00C1189D" w:rsidP="00F9357B">
            <w:pPr>
              <w:rPr>
                <w:ins w:id="904" w:author="Changxin LIU" w:date="2014-11-08T20:52:00Z"/>
              </w:rPr>
            </w:pPr>
            <w:ins w:id="905" w:author="Changxin LIU" w:date="2014-11-08T20:53:00Z">
              <w:r>
                <w:t>S</w:t>
              </w:r>
              <w:r>
                <w:rPr>
                  <w:rFonts w:hint="eastAsia"/>
                </w:rPr>
                <w:t>mall</w:t>
              </w:r>
              <w:r>
                <w:t>int</w:t>
              </w:r>
            </w:ins>
          </w:p>
        </w:tc>
        <w:tc>
          <w:tcPr>
            <w:tcW w:w="2074" w:type="dxa"/>
          </w:tcPr>
          <w:p w14:paraId="5F0AC20B" w14:textId="77777777" w:rsidR="00F9357B" w:rsidRPr="00C1189D" w:rsidRDefault="00036671" w:rsidP="00F9357B">
            <w:pPr>
              <w:rPr>
                <w:ins w:id="906" w:author="Changxin LIU" w:date="2014-11-08T20:52:00Z"/>
              </w:rPr>
            </w:pPr>
            <w:ins w:id="907" w:author="Changxin LIU" w:date="2014-11-08T20:53:00Z">
              <w:r>
                <w:t>服务价格</w:t>
              </w:r>
            </w:ins>
          </w:p>
        </w:tc>
        <w:tc>
          <w:tcPr>
            <w:tcW w:w="2074" w:type="dxa"/>
          </w:tcPr>
          <w:p w14:paraId="3AC2FD5B" w14:textId="77777777" w:rsidR="00F9357B" w:rsidRPr="00C1189D" w:rsidRDefault="00F9357B" w:rsidP="00F9357B">
            <w:pPr>
              <w:rPr>
                <w:ins w:id="908" w:author="Changxin LIU" w:date="2014-11-08T20:52:00Z"/>
              </w:rPr>
            </w:pPr>
          </w:p>
        </w:tc>
      </w:tr>
      <w:tr w:rsidR="00F9357B" w14:paraId="40D8957B" w14:textId="77777777" w:rsidTr="006449B1">
        <w:trPr>
          <w:ins w:id="909" w:author="Changxin LIU" w:date="2014-11-08T20:52:00Z"/>
        </w:trPr>
        <w:tc>
          <w:tcPr>
            <w:tcW w:w="2074" w:type="dxa"/>
          </w:tcPr>
          <w:p w14:paraId="3EF524C2" w14:textId="77777777" w:rsidR="00F9357B" w:rsidRPr="00C1189D" w:rsidRDefault="00F9357B">
            <w:pPr>
              <w:rPr>
                <w:ins w:id="910" w:author="Changxin LIU" w:date="2014-11-08T20:52:00Z"/>
              </w:rPr>
            </w:pPr>
            <w:ins w:id="911" w:author="Changxin LIU" w:date="2014-11-08T20:52:00Z">
              <w:r w:rsidRPr="00C1189D">
                <w:rPr>
                  <w:rPrChange w:id="912" w:author="Changxin LIU" w:date="2014-11-08T20:53:00Z">
                    <w:rPr>
                      <w:strike/>
                    </w:rPr>
                  </w:rPrChange>
                </w:rPr>
                <w:t>Ot_value_discount</w:t>
              </w:r>
            </w:ins>
          </w:p>
        </w:tc>
        <w:tc>
          <w:tcPr>
            <w:tcW w:w="2074" w:type="dxa"/>
          </w:tcPr>
          <w:p w14:paraId="5D90064F" w14:textId="77777777" w:rsidR="00F9357B" w:rsidRPr="00C1189D" w:rsidRDefault="00F9357B" w:rsidP="00F9357B">
            <w:pPr>
              <w:rPr>
                <w:ins w:id="913" w:author="Changxin LIU" w:date="2014-11-08T20:52:00Z"/>
              </w:rPr>
            </w:pPr>
            <w:ins w:id="914" w:author="Changxin LIU" w:date="2014-11-08T20:52:00Z">
              <w:r w:rsidRPr="00C1189D">
                <w:rPr>
                  <w:rPrChange w:id="915" w:author="Changxin LIU" w:date="2014-11-08T20:53:00Z">
                    <w:rPr>
                      <w:strike/>
                    </w:rPr>
                  </w:rPrChange>
                </w:rPr>
                <w:t>Float</w:t>
              </w:r>
            </w:ins>
          </w:p>
        </w:tc>
        <w:tc>
          <w:tcPr>
            <w:tcW w:w="2074" w:type="dxa"/>
          </w:tcPr>
          <w:p w14:paraId="794EEAC0" w14:textId="77777777" w:rsidR="00F9357B" w:rsidRPr="00C1189D" w:rsidRDefault="00C60986" w:rsidP="00F9357B">
            <w:pPr>
              <w:rPr>
                <w:ins w:id="916" w:author="Changxin LIU" w:date="2014-11-08T20:52:00Z"/>
              </w:rPr>
            </w:pPr>
            <w:ins w:id="917" w:author="Changxin LIU" w:date="2014-11-08T20:53:00Z">
              <w:r>
                <w:rPr>
                  <w:rFonts w:hint="eastAsia"/>
                </w:rPr>
                <w:t>服务</w:t>
              </w:r>
            </w:ins>
            <w:ins w:id="918" w:author="Changxin LIU" w:date="2014-11-08T20:52:00Z">
              <w:r w:rsidR="00F9357B" w:rsidRPr="00C1189D">
                <w:rPr>
                  <w:rFonts w:hint="eastAsia"/>
                  <w:rPrChange w:id="919" w:author="Changxin LIU" w:date="2014-11-08T20:53:00Z">
                    <w:rPr>
                      <w:rFonts w:hint="eastAsia"/>
                      <w:strike/>
                    </w:rPr>
                  </w:rPrChange>
                </w:rPr>
                <w:t>折扣</w:t>
              </w:r>
            </w:ins>
          </w:p>
        </w:tc>
        <w:tc>
          <w:tcPr>
            <w:tcW w:w="2074" w:type="dxa"/>
          </w:tcPr>
          <w:p w14:paraId="6390B0B9" w14:textId="77777777" w:rsidR="00F9357B" w:rsidRPr="00C1189D" w:rsidRDefault="00F9357B" w:rsidP="00F9357B">
            <w:pPr>
              <w:rPr>
                <w:ins w:id="920" w:author="Changxin LIU" w:date="2014-11-08T20:52:00Z"/>
              </w:rPr>
            </w:pPr>
          </w:p>
        </w:tc>
      </w:tr>
      <w:tr w:rsidR="00350E81" w14:paraId="54847170" w14:textId="77777777" w:rsidTr="006449B1">
        <w:trPr>
          <w:ins w:id="921" w:author="Changxin LIU" w:date="2014-11-09T15:16:00Z"/>
        </w:trPr>
        <w:tc>
          <w:tcPr>
            <w:tcW w:w="2074" w:type="dxa"/>
          </w:tcPr>
          <w:p w14:paraId="4FEB5537" w14:textId="77777777" w:rsidR="00350E81" w:rsidRPr="00C1189D" w:rsidRDefault="00350E81">
            <w:pPr>
              <w:rPr>
                <w:ins w:id="922" w:author="Changxin LIU" w:date="2014-11-09T15:16:00Z"/>
              </w:rPr>
            </w:pPr>
            <w:ins w:id="923" w:author="Changxin LIU" w:date="2014-11-09T15:16:00Z">
              <w:r>
                <w:t>Ot_car_type</w:t>
              </w:r>
            </w:ins>
          </w:p>
        </w:tc>
        <w:tc>
          <w:tcPr>
            <w:tcW w:w="2074" w:type="dxa"/>
          </w:tcPr>
          <w:p w14:paraId="12310E67" w14:textId="77777777" w:rsidR="00350E81" w:rsidRPr="00C1189D" w:rsidRDefault="00350E81" w:rsidP="00F9357B">
            <w:pPr>
              <w:rPr>
                <w:ins w:id="924" w:author="Changxin LIU" w:date="2014-11-09T15:16:00Z"/>
              </w:rPr>
            </w:pPr>
            <w:ins w:id="925" w:author="Changxin LIU" w:date="2014-11-09T15:16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7F023CB6" w14:textId="77777777" w:rsidR="00350E81" w:rsidRDefault="00350E81" w:rsidP="00F9357B">
            <w:pPr>
              <w:rPr>
                <w:ins w:id="926" w:author="Changxin LIU" w:date="2014-11-09T15:16:00Z"/>
              </w:rPr>
            </w:pPr>
            <w:ins w:id="927" w:author="Changxin LIU" w:date="2014-11-09T15:16:00Z">
              <w:r>
                <w:rPr>
                  <w:rFonts w:hint="eastAsia"/>
                </w:rPr>
                <w:t>车型划分</w:t>
              </w:r>
            </w:ins>
          </w:p>
        </w:tc>
        <w:tc>
          <w:tcPr>
            <w:tcW w:w="2074" w:type="dxa"/>
          </w:tcPr>
          <w:p w14:paraId="13E01445" w14:textId="77777777" w:rsidR="00CD07C6" w:rsidRDefault="00CD07C6" w:rsidP="00F9357B">
            <w:pPr>
              <w:rPr>
                <w:ins w:id="928" w:author="Changxin LIU" w:date="2014-11-09T15:17:00Z"/>
                <w:color w:val="FF0000"/>
              </w:rPr>
            </w:pPr>
            <w:ins w:id="929" w:author="Changxin LIU" w:date="2014-11-09T15:17:00Z">
              <w:r>
                <w:rPr>
                  <w:rFonts w:hint="eastAsia"/>
                  <w:color w:val="FF0000"/>
                </w:rPr>
                <w:t>0</w:t>
              </w:r>
              <w:r>
                <w:rPr>
                  <w:rFonts w:hint="eastAsia"/>
                  <w:color w:val="FF0000"/>
                </w:rPr>
                <w:t>：默认未分配</w:t>
              </w:r>
            </w:ins>
          </w:p>
          <w:p w14:paraId="1676622D" w14:textId="77777777" w:rsidR="00350E81" w:rsidRPr="00F030E7" w:rsidRDefault="00350E81" w:rsidP="00F9357B">
            <w:pPr>
              <w:rPr>
                <w:ins w:id="930" w:author="Changxin LIU" w:date="2014-11-09T15:16:00Z"/>
                <w:color w:val="FF0000"/>
                <w:rPrChange w:id="931" w:author="Changxin LIU" w:date="2014-11-09T15:16:00Z">
                  <w:rPr>
                    <w:ins w:id="932" w:author="Changxin LIU" w:date="2014-11-09T15:16:00Z"/>
                  </w:rPr>
                </w:rPrChange>
              </w:rPr>
            </w:pPr>
            <w:ins w:id="933" w:author="Changxin LIU" w:date="2014-11-09T15:16:00Z">
              <w:r w:rsidRPr="00F030E7">
                <w:rPr>
                  <w:color w:val="FF0000"/>
                  <w:rPrChange w:id="934" w:author="Changxin LIU" w:date="2014-11-09T15:16:00Z">
                    <w:rPr/>
                  </w:rPrChange>
                </w:rPr>
                <w:lastRenderedPageBreak/>
                <w:t>1:5</w:t>
              </w:r>
              <w:r w:rsidRPr="00F030E7">
                <w:rPr>
                  <w:rFonts w:hint="eastAsia"/>
                  <w:color w:val="FF0000"/>
                  <w:rPrChange w:id="935" w:author="Changxin LIU" w:date="2014-11-09T15:16:00Z">
                    <w:rPr>
                      <w:rFonts w:hint="eastAsia"/>
                    </w:rPr>
                  </w:rPrChange>
                </w:rPr>
                <w:t>座</w:t>
              </w:r>
            </w:ins>
          </w:p>
          <w:p w14:paraId="56A11A49" w14:textId="77777777" w:rsidR="00350E81" w:rsidRDefault="00350E81" w:rsidP="00F9357B">
            <w:pPr>
              <w:rPr>
                <w:ins w:id="936" w:author="Changxin LIU" w:date="2014-11-09T15:17:00Z"/>
                <w:color w:val="FF0000"/>
              </w:rPr>
            </w:pPr>
            <w:ins w:id="937" w:author="Changxin LIU" w:date="2014-11-09T15:16:00Z">
              <w:r w:rsidRPr="00F030E7">
                <w:rPr>
                  <w:color w:val="FF0000"/>
                  <w:rPrChange w:id="938" w:author="Changxin LIU" w:date="2014-11-09T15:16:00Z">
                    <w:rPr/>
                  </w:rPrChange>
                </w:rPr>
                <w:t>2:7</w:t>
              </w:r>
              <w:r w:rsidRPr="00F030E7">
                <w:rPr>
                  <w:rFonts w:hint="eastAsia"/>
                  <w:color w:val="FF0000"/>
                  <w:rPrChange w:id="939" w:author="Changxin LIU" w:date="2014-11-09T15:16:00Z">
                    <w:rPr>
                      <w:rFonts w:hint="eastAsia"/>
                    </w:rPr>
                  </w:rPrChange>
                </w:rPr>
                <w:t>座</w:t>
              </w:r>
            </w:ins>
          </w:p>
          <w:p w14:paraId="7D7A365C" w14:textId="77777777" w:rsidR="00CD07C6" w:rsidRPr="00C1189D" w:rsidRDefault="00CD07C6" w:rsidP="00F9357B">
            <w:pPr>
              <w:rPr>
                <w:ins w:id="940" w:author="Changxin LIU" w:date="2014-11-09T15:16:00Z"/>
              </w:rPr>
            </w:pPr>
          </w:p>
        </w:tc>
      </w:tr>
    </w:tbl>
    <w:p w14:paraId="7800C600" w14:textId="77777777" w:rsidR="00F76D6D" w:rsidRDefault="00F76D6D" w:rsidP="00F76D6D">
      <w:pPr>
        <w:rPr>
          <w:ins w:id="941" w:author="Changxin LIU" w:date="2014-11-05T13:41:00Z"/>
        </w:rPr>
      </w:pPr>
    </w:p>
    <w:p w14:paraId="50B8F8EB" w14:textId="77777777" w:rsidR="00733AED" w:rsidRPr="00F76D6D" w:rsidRDefault="00733AED">
      <w:pPr>
        <w:rPr>
          <w:ins w:id="942" w:author="Changxin LIU" w:date="2014-11-05T13:41:00Z"/>
        </w:rPr>
      </w:pPr>
    </w:p>
    <w:p w14:paraId="63322038" w14:textId="77777777" w:rsidR="00733AED" w:rsidRPr="0004610E" w:rsidRDefault="00733AED">
      <w:pPr>
        <w:rPr>
          <w:ins w:id="943" w:author="Changxin LIU" w:date="2014-11-03T20:58:00Z"/>
        </w:rPr>
      </w:pPr>
    </w:p>
    <w:p w14:paraId="150ADDD0" w14:textId="77777777" w:rsidR="00B02C56" w:rsidRDefault="00B02C56">
      <w:pPr>
        <w:rPr>
          <w:ins w:id="944" w:author="Changxin LIU" w:date="2014-11-05T13:32:00Z"/>
        </w:rPr>
      </w:pPr>
    </w:p>
    <w:p w14:paraId="5CEC2364" w14:textId="77777777" w:rsidR="00427565" w:rsidRDefault="00427565">
      <w:pPr>
        <w:pStyle w:val="1"/>
        <w:rPr>
          <w:ins w:id="945" w:author="Changxin LIU" w:date="2014-11-05T14:25:00Z"/>
        </w:rPr>
        <w:pPrChange w:id="946" w:author="Changxin LIU" w:date="2014-11-08T20:20:00Z">
          <w:pPr/>
        </w:pPrChange>
      </w:pPr>
      <w:ins w:id="947" w:author="Changxin LIU" w:date="2014-11-05T13:32:00Z">
        <w:r>
          <w:t>老板</w:t>
        </w:r>
      </w:ins>
      <w:ins w:id="948" w:author="Changxin LIU" w:date="2014-11-05T13:33:00Z">
        <w:r w:rsidR="001E73D5">
          <w:t>控制器</w:t>
        </w:r>
      </w:ins>
      <w:ins w:id="949" w:author="Changxin LIU" w:date="2014-11-08T20:25:00Z">
        <w:r w:rsidR="00285C81">
          <w:t>Boss</w:t>
        </w:r>
      </w:ins>
    </w:p>
    <w:p w14:paraId="6A16A152" w14:textId="77777777" w:rsidR="00AC58A5" w:rsidRDefault="00AC58A5">
      <w:pPr>
        <w:rPr>
          <w:ins w:id="950" w:author="Changxin LIU" w:date="2014-11-05T14:25:00Z"/>
        </w:rPr>
      </w:pPr>
    </w:p>
    <w:p w14:paraId="0137B982" w14:textId="77777777" w:rsidR="00AC58A5" w:rsidRDefault="00AC58A5">
      <w:pPr>
        <w:rPr>
          <w:ins w:id="951" w:author="Changxin LIU" w:date="2014-11-05T14:25:00Z"/>
        </w:rPr>
      </w:pPr>
    </w:p>
    <w:p w14:paraId="51D46739" w14:textId="77777777" w:rsidR="00AC58A5" w:rsidRDefault="00AC58A5">
      <w:pPr>
        <w:pStyle w:val="2"/>
        <w:rPr>
          <w:ins w:id="952" w:author="Changxin LIU" w:date="2014-11-05T14:25:00Z"/>
        </w:rPr>
        <w:pPrChange w:id="953" w:author="Changxin LIU" w:date="2014-11-08T20:20:00Z">
          <w:pPr/>
        </w:pPrChange>
      </w:pPr>
      <w:ins w:id="954" w:author="Changxin LIU" w:date="2014-11-05T14:25:00Z">
        <w:r>
          <w:t>Boss/timeList</w:t>
        </w:r>
      </w:ins>
    </w:p>
    <w:p w14:paraId="5C88DBFC" w14:textId="77777777" w:rsidR="002D3F8A" w:rsidRDefault="002D3F8A">
      <w:pPr>
        <w:rPr>
          <w:ins w:id="955" w:author="Changxin LIU" w:date="2014-11-05T14:26:00Z"/>
        </w:rPr>
      </w:pPr>
      <w:ins w:id="956" w:author="Changxin LIU" w:date="2014-11-05T14:25:00Z">
        <w:r>
          <w:t>老板时间段管理界面时间</w:t>
        </w:r>
      </w:ins>
      <w:ins w:id="957" w:author="Changxin LIU" w:date="2014-11-05T14:26:00Z">
        <w:r>
          <w:t>段颜色分类</w:t>
        </w:r>
        <w:r w:rsidR="00F673C4">
          <w:rPr>
            <w:rFonts w:hint="eastAsia"/>
          </w:rPr>
          <w:t>：</w:t>
        </w:r>
      </w:ins>
    </w:p>
    <w:p w14:paraId="096C3588" w14:textId="77777777" w:rsidR="00A27592" w:rsidRDefault="0069087D">
      <w:pPr>
        <w:rPr>
          <w:ins w:id="958" w:author="Changxin LIU" w:date="2014-11-05T13:49:00Z"/>
        </w:rPr>
      </w:pPr>
      <w:ins w:id="959" w:author="Changxin LIU" w:date="2014-11-05T14:26:00Z">
        <w:r>
          <w:t>Ot_state</w:t>
        </w:r>
        <w:r w:rsidR="00C159CA">
          <w:t>: 0</w:t>
        </w:r>
      </w:ins>
      <w:ins w:id="960" w:author="Changxin LIU" w:date="2014-11-05T14:29:00Z">
        <w:r w:rsidR="007C4AA2">
          <w:t xml:space="preserve"> </w:t>
        </w:r>
      </w:ins>
      <w:ins w:id="961" w:author="Changxin LIU" w:date="2014-11-05T14:37:00Z">
        <w:r w:rsidR="00E55C94">
          <w:rPr>
            <w:rFonts w:hint="eastAsia"/>
          </w:rPr>
          <w:t>蓝色</w:t>
        </w:r>
        <w:r w:rsidR="002803FF">
          <w:rPr>
            <w:rFonts w:hint="eastAsia"/>
          </w:rPr>
          <w:t>/</w:t>
        </w:r>
        <w:r w:rsidR="00272DFB">
          <w:rPr>
            <w:rFonts w:hint="eastAsia"/>
          </w:rPr>
          <w:t>灰色</w:t>
        </w:r>
      </w:ins>
      <w:ins w:id="962" w:author="Changxin LIU" w:date="2014-11-05T14:26:00Z">
        <w:r w:rsidR="00C159CA">
          <w:t xml:space="preserve"> </w:t>
        </w:r>
      </w:ins>
      <w:ins w:id="963" w:author="Changxin LIU" w:date="2014-11-05T14:27:00Z">
        <w:r w:rsidR="008A6FAE">
          <w:t>老板设置</w:t>
        </w:r>
      </w:ins>
      <w:ins w:id="964" w:author="Changxin LIU" w:date="2014-11-05T14:26:00Z">
        <w:r w:rsidR="007C378C">
          <w:t>不可用</w:t>
        </w:r>
      </w:ins>
      <w:ins w:id="965" w:author="Changxin LIU" w:date="2014-11-05T14:29:00Z">
        <w:r w:rsidR="008239F0">
          <w:rPr>
            <w:rFonts w:hint="eastAsia"/>
          </w:rPr>
          <w:t xml:space="preserve"> </w:t>
        </w:r>
      </w:ins>
    </w:p>
    <w:p w14:paraId="174E53DD" w14:textId="77777777" w:rsidR="009106A2" w:rsidRDefault="00B249B0">
      <w:pPr>
        <w:rPr>
          <w:ins w:id="966" w:author="Changxin LIU" w:date="2014-11-05T14:27:00Z"/>
        </w:rPr>
      </w:pPr>
      <w:ins w:id="967" w:author="Changxin LIU" w:date="2014-11-05T14:27:00Z">
        <w:r>
          <w:tab/>
        </w:r>
        <w:r>
          <w:tab/>
          <w:t xml:space="preserve">1 </w:t>
        </w:r>
        <w:r>
          <w:t>绿色</w:t>
        </w:r>
        <w:r>
          <w:t xml:space="preserve"> </w:t>
        </w:r>
        <w:r>
          <w:t>可用</w:t>
        </w:r>
      </w:ins>
    </w:p>
    <w:p w14:paraId="32F3F444" w14:textId="77777777" w:rsidR="00A75F3A" w:rsidRDefault="00A75F3A">
      <w:pPr>
        <w:rPr>
          <w:ins w:id="968" w:author="Changxin LIU" w:date="2014-11-05T14:37:00Z"/>
        </w:rPr>
      </w:pPr>
      <w:ins w:id="969" w:author="Changxin LIU" w:date="2014-11-05T14:27:00Z">
        <w:r>
          <w:tab/>
        </w:r>
        <w:r>
          <w:tab/>
          <w:t xml:space="preserve">2 </w:t>
        </w:r>
      </w:ins>
      <w:ins w:id="970" w:author="Changxin LIU" w:date="2014-11-05T14:37:00Z">
        <w:r w:rsidR="00E55C94">
          <w:rPr>
            <w:rFonts w:hint="eastAsia"/>
          </w:rPr>
          <w:t>红色</w:t>
        </w:r>
      </w:ins>
      <w:ins w:id="971" w:author="Changxin LIU" w:date="2014-11-05T14:27:00Z">
        <w:r>
          <w:rPr>
            <w:rFonts w:hint="eastAsia"/>
          </w:rPr>
          <w:t xml:space="preserve"> </w:t>
        </w:r>
        <w:r>
          <w:rPr>
            <w:rFonts w:hint="eastAsia"/>
          </w:rPr>
          <w:t>用户已经预订，老板不可更改</w:t>
        </w:r>
      </w:ins>
    </w:p>
    <w:p w14:paraId="53EEAA45" w14:textId="77777777" w:rsidR="002E3C9C" w:rsidRDefault="004A703B">
      <w:pPr>
        <w:rPr>
          <w:ins w:id="972" w:author="Changxin LIU" w:date="2014-11-05T14:32:00Z"/>
        </w:rPr>
      </w:pPr>
      <w:ins w:id="973" w:author="Changxin LIU" w:date="2014-11-05T14:38:00Z">
        <w:r>
          <w:t>距离当前时间</w:t>
        </w:r>
        <w:r w:rsidR="0087262E">
          <w:rPr>
            <w:rFonts w:hint="eastAsia"/>
          </w:rPr>
          <w:t>1</w:t>
        </w:r>
        <w:r w:rsidR="0087262E">
          <w:rPr>
            <w:rFonts w:hint="eastAsia"/>
          </w:rPr>
          <w:t>个小时</w:t>
        </w:r>
        <w:r>
          <w:rPr>
            <w:rFonts w:hint="eastAsia"/>
          </w:rPr>
          <w:t>之前时间，</w:t>
        </w:r>
      </w:ins>
      <w:ins w:id="974" w:author="Changxin LIU" w:date="2014-11-05T14:37:00Z">
        <w:r w:rsidR="002E3C9C">
          <w:t>自动变成灰色</w:t>
        </w:r>
        <w:r w:rsidR="002E3C9C">
          <w:rPr>
            <w:rFonts w:hint="eastAsia"/>
          </w:rPr>
          <w:t>，</w:t>
        </w:r>
      </w:ins>
      <w:ins w:id="975" w:author="Changxin LIU" w:date="2014-11-05T14:38:00Z">
        <w:r w:rsidR="00C66104">
          <w:rPr>
            <w:rFonts w:hint="eastAsia"/>
          </w:rPr>
          <w:t>老板</w:t>
        </w:r>
      </w:ins>
      <w:ins w:id="976" w:author="Changxin LIU" w:date="2014-11-05T14:37:00Z">
        <w:r w:rsidR="002E3C9C">
          <w:rPr>
            <w:rFonts w:hint="eastAsia"/>
          </w:rPr>
          <w:t>不可操作</w:t>
        </w:r>
      </w:ins>
      <w:ins w:id="977" w:author="Changxin LIU" w:date="2014-11-05T14:38:00Z">
        <w:r w:rsidR="002E3C9C">
          <w:rPr>
            <w:rFonts w:hint="eastAsia"/>
          </w:rPr>
          <w:t>状态</w:t>
        </w:r>
      </w:ins>
    </w:p>
    <w:p w14:paraId="0607038B" w14:textId="77777777" w:rsidR="004D50C9" w:rsidRDefault="004D50C9">
      <w:pPr>
        <w:rPr>
          <w:ins w:id="978" w:author="Changxin LIU" w:date="2014-11-05T14:32:00Z"/>
        </w:rPr>
      </w:pPr>
    </w:p>
    <w:p w14:paraId="561FA33E" w14:textId="77777777" w:rsidR="00C673BE" w:rsidRDefault="00C673BE">
      <w:pPr>
        <w:rPr>
          <w:ins w:id="979" w:author="Changxin LIU" w:date="2014-11-05T14:33:00Z"/>
        </w:rPr>
      </w:pPr>
      <w:ins w:id="980" w:author="Changxin LIU" w:date="2014-11-05T14:33:00Z">
        <w:r>
          <w:t>更新临时订单表</w:t>
        </w:r>
        <w:r>
          <w:t>orderUpdate</w:t>
        </w:r>
        <w:r>
          <w:t>时</w:t>
        </w:r>
        <w:r>
          <w:rPr>
            <w:rFonts w:hint="eastAsia"/>
          </w:rPr>
          <w:t>，</w:t>
        </w:r>
      </w:ins>
    </w:p>
    <w:p w14:paraId="16C660C3" w14:textId="77777777" w:rsidR="00C673BE" w:rsidRDefault="00C673BE">
      <w:pPr>
        <w:rPr>
          <w:ins w:id="981" w:author="Changxin LIU" w:date="2014-11-05T14:32:00Z"/>
        </w:rPr>
      </w:pPr>
      <w:ins w:id="982" w:author="Changxin LIU" w:date="2014-11-05T14:33:00Z">
        <w:r>
          <w:rPr>
            <w:rFonts w:hint="eastAsia"/>
          </w:rPr>
          <w:t>$</w:t>
        </w:r>
        <w:r>
          <w:t>utype: 1</w:t>
        </w:r>
        <w:r>
          <w:t>禁用选中时间段</w:t>
        </w:r>
        <w:r>
          <w:rPr>
            <w:rFonts w:hint="eastAsia"/>
          </w:rPr>
          <w:t xml:space="preserve"> 2</w:t>
        </w:r>
        <w:r>
          <w:rPr>
            <w:rFonts w:hint="eastAsia"/>
          </w:rPr>
          <w:t>启用选中时间段</w:t>
        </w:r>
        <w:r>
          <w:rPr>
            <w:rFonts w:hint="eastAsia"/>
          </w:rPr>
          <w:t xml:space="preserve"> 3</w:t>
        </w:r>
        <w:r>
          <w:rPr>
            <w:rFonts w:hint="eastAsia"/>
          </w:rPr>
          <w:t>更新选中时间段信息</w:t>
        </w:r>
      </w:ins>
    </w:p>
    <w:p w14:paraId="537AC725" w14:textId="77777777" w:rsidR="00714A06" w:rsidRDefault="00714A06">
      <w:pPr>
        <w:rPr>
          <w:ins w:id="983" w:author="Changxin LIU" w:date="2014-11-05T13:49:00Z"/>
        </w:rPr>
      </w:pPr>
    </w:p>
    <w:p w14:paraId="2836BA06" w14:textId="77777777" w:rsidR="009106A2" w:rsidRDefault="009106A2">
      <w:pPr>
        <w:rPr>
          <w:ins w:id="984" w:author="Changxin LIU" w:date="2014-11-05T13:33:00Z"/>
        </w:rPr>
      </w:pPr>
      <w:ins w:id="985" w:author="Changxin LIU" w:date="2014-11-05T13:49:00Z">
        <w:r>
          <w:t>临时订单表</w:t>
        </w:r>
        <w:r>
          <w:rPr>
            <w:rFonts w:hint="eastAsia"/>
          </w:rPr>
          <w:t>OrderTemp</w:t>
        </w:r>
        <w:r>
          <w:rPr>
            <w:rFonts w:hint="eastAsia"/>
          </w:rPr>
          <w:t>模型</w:t>
        </w:r>
      </w:ins>
    </w:p>
    <w:p w14:paraId="568B3B04" w14:textId="77777777" w:rsidR="00714A06" w:rsidRDefault="00714A06">
      <w:pPr>
        <w:rPr>
          <w:ins w:id="986" w:author="Changxin LIU" w:date="2014-11-05T14:32:00Z"/>
        </w:rPr>
      </w:pPr>
    </w:p>
    <w:p w14:paraId="3663E331" w14:textId="77777777" w:rsidR="001E73D5" w:rsidRDefault="00A54D81">
      <w:pPr>
        <w:rPr>
          <w:ins w:id="987" w:author="Changxin LIU" w:date="2014-11-06T07:47:00Z"/>
        </w:rPr>
      </w:pPr>
      <w:ins w:id="988" w:author="Changxin LIU" w:date="2014-11-05T13:33:00Z">
        <w:r>
          <w:t>更新订单信息</w:t>
        </w:r>
        <w:r w:rsidR="00EC12E2">
          <w:t>orderUpdate</w:t>
        </w:r>
      </w:ins>
      <w:ins w:id="989" w:author="Changxin LIU" w:date="2014-11-05T13:49:00Z">
        <w:r w:rsidR="0087399E">
          <w:t>ByBoss</w:t>
        </w:r>
      </w:ins>
    </w:p>
    <w:p w14:paraId="310FA75E" w14:textId="77777777" w:rsidR="00E14115" w:rsidRDefault="00E14115">
      <w:pPr>
        <w:rPr>
          <w:ins w:id="990" w:author="Changxin LIU" w:date="2014-11-08T10:42:00Z"/>
        </w:rPr>
      </w:pPr>
      <w:ins w:id="991" w:author="Changxin LIU" w:date="2014-11-06T07:47:00Z">
        <w:r>
          <w:t>如果老板设置员工数少于</w:t>
        </w:r>
        <w:r>
          <w:rPr>
            <w:rFonts w:hint="eastAsia"/>
          </w:rPr>
          <w:t>2</w:t>
        </w:r>
        <w:r>
          <w:rPr>
            <w:rFonts w:hint="eastAsia"/>
          </w:rPr>
          <w:t>个，则该时间段因为员工缺少自动变更状态为老板禁用</w:t>
        </w:r>
      </w:ins>
    </w:p>
    <w:p w14:paraId="40948F73" w14:textId="77777777" w:rsidR="00EC6A86" w:rsidRDefault="00EC6A86">
      <w:pPr>
        <w:rPr>
          <w:ins w:id="992" w:author="Changxin LIU" w:date="2014-11-08T10:42:00Z"/>
        </w:rPr>
      </w:pPr>
    </w:p>
    <w:p w14:paraId="1E500180" w14:textId="77777777" w:rsidR="00EC6A86" w:rsidRDefault="00EC6A86">
      <w:pPr>
        <w:rPr>
          <w:ins w:id="993" w:author="Changxin LIU" w:date="2014-11-08T10:42:00Z"/>
        </w:rPr>
      </w:pPr>
    </w:p>
    <w:p w14:paraId="7E56535A" w14:textId="77777777" w:rsidR="00EC6A86" w:rsidRPr="009B3037" w:rsidRDefault="002E2FFA">
      <w:pPr>
        <w:pStyle w:val="1"/>
        <w:rPr>
          <w:ins w:id="994" w:author="Changxin LIU" w:date="2014-11-08T10:42:00Z"/>
          <w:color w:val="FF0000"/>
          <w:rPrChange w:id="995" w:author="Changxin LIU" w:date="2015-02-14T12:16:00Z">
            <w:rPr>
              <w:ins w:id="996" w:author="Changxin LIU" w:date="2014-11-08T10:42:00Z"/>
            </w:rPr>
          </w:rPrChange>
        </w:rPr>
        <w:pPrChange w:id="997" w:author="Changxin LIU" w:date="2014-11-08T20:21:00Z">
          <w:pPr/>
        </w:pPrChange>
      </w:pPr>
      <w:ins w:id="998" w:author="Changxin LIU" w:date="2014-11-08T10:43:00Z">
        <w:r w:rsidRPr="009B3037">
          <w:rPr>
            <w:rFonts w:hint="eastAsia"/>
            <w:color w:val="FF0000"/>
            <w:rPrChange w:id="999" w:author="Changxin LIU" w:date="2015-02-14T12:16:00Z">
              <w:rPr>
                <w:rFonts w:hint="eastAsia"/>
              </w:rPr>
            </w:rPrChange>
          </w:rPr>
          <w:t>订单评论</w:t>
        </w:r>
      </w:ins>
      <w:ins w:id="1000" w:author="Changxin LIU" w:date="2014-11-08T20:25:00Z">
        <w:r w:rsidR="0079060C" w:rsidRPr="009B3037">
          <w:rPr>
            <w:color w:val="FF0000"/>
            <w:rPrChange w:id="1001" w:author="Changxin LIU" w:date="2015-02-14T12:16:00Z">
              <w:rPr/>
            </w:rPrChange>
          </w:rPr>
          <w:t>OrderComments</w:t>
        </w:r>
      </w:ins>
    </w:p>
    <w:p w14:paraId="50C8AB51" w14:textId="77777777" w:rsidR="00EC6A86" w:rsidRDefault="00EC6A86" w:rsidP="00EC6A86">
      <w:pPr>
        <w:rPr>
          <w:ins w:id="1002" w:author="Changxin LIU" w:date="2014-11-08T10:42:00Z"/>
        </w:rPr>
      </w:pPr>
      <w:ins w:id="1003" w:author="Changxin LIU" w:date="2014-11-08T10:42:00Z">
        <w:r>
          <w:t>Order</w:t>
        </w:r>
        <w:r w:rsidR="00280E36">
          <w:t>_</w:t>
        </w:r>
      </w:ins>
      <w:ins w:id="1004" w:author="Changxin LIU" w:date="2014-11-08T10:43:00Z">
        <w:r w:rsidR="00280E36">
          <w:t>comments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2027"/>
        <w:gridCol w:w="1972"/>
        <w:gridCol w:w="1972"/>
      </w:tblGrid>
      <w:tr w:rsidR="00EC6A86" w14:paraId="589A2769" w14:textId="77777777" w:rsidTr="006449B1">
        <w:trPr>
          <w:ins w:id="1005" w:author="Changxin LIU" w:date="2014-11-08T10:42:00Z"/>
        </w:trPr>
        <w:tc>
          <w:tcPr>
            <w:tcW w:w="2074" w:type="dxa"/>
          </w:tcPr>
          <w:p w14:paraId="3D611393" w14:textId="77777777" w:rsidR="00EC6A86" w:rsidRDefault="00EC6A86" w:rsidP="006449B1">
            <w:pPr>
              <w:rPr>
                <w:ins w:id="1006" w:author="Changxin LIU" w:date="2014-11-08T10:42:00Z"/>
              </w:rPr>
            </w:pPr>
            <w:ins w:id="1007" w:author="Changxin LIU" w:date="2014-11-08T10:42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5038BD60" w14:textId="77777777" w:rsidR="00EC6A86" w:rsidRDefault="00EC6A86" w:rsidP="006449B1">
            <w:pPr>
              <w:rPr>
                <w:ins w:id="1008" w:author="Changxin LIU" w:date="2014-11-08T10:42:00Z"/>
              </w:rPr>
            </w:pPr>
            <w:ins w:id="1009" w:author="Changxin LIU" w:date="2014-11-08T10:42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2BC5F6F3" w14:textId="77777777" w:rsidR="00EC6A86" w:rsidRDefault="00EC6A86" w:rsidP="006449B1">
            <w:pPr>
              <w:rPr>
                <w:ins w:id="1010" w:author="Changxin LIU" w:date="2014-11-08T10:42:00Z"/>
              </w:rPr>
            </w:pPr>
            <w:ins w:id="1011" w:author="Changxin LIU" w:date="2014-11-08T10:42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649F9168" w14:textId="77777777" w:rsidR="00EC6A86" w:rsidRDefault="00EC6A86" w:rsidP="006449B1">
            <w:pPr>
              <w:rPr>
                <w:ins w:id="1012" w:author="Changxin LIU" w:date="2014-11-08T10:42:00Z"/>
              </w:rPr>
            </w:pPr>
          </w:p>
        </w:tc>
      </w:tr>
      <w:tr w:rsidR="00EC6A86" w14:paraId="1DA4DABC" w14:textId="77777777" w:rsidTr="006449B1">
        <w:trPr>
          <w:ins w:id="1013" w:author="Changxin LIU" w:date="2014-11-08T10:42:00Z"/>
        </w:trPr>
        <w:tc>
          <w:tcPr>
            <w:tcW w:w="2074" w:type="dxa"/>
          </w:tcPr>
          <w:p w14:paraId="2CE6BED0" w14:textId="77777777" w:rsidR="00EC6A86" w:rsidRDefault="004D54DB" w:rsidP="006449B1">
            <w:pPr>
              <w:rPr>
                <w:ins w:id="1014" w:author="Changxin LIU" w:date="2014-11-08T10:42:00Z"/>
              </w:rPr>
            </w:pPr>
            <w:ins w:id="1015" w:author="Changxin LIU" w:date="2014-11-08T10:43:00Z">
              <w:r>
                <w:t>O</w:t>
              </w:r>
              <w:r>
                <w:rPr>
                  <w:rFonts w:hint="eastAsia"/>
                </w:rPr>
                <w:t>c</w:t>
              </w:r>
              <w:r>
                <w:t>_order_id</w:t>
              </w:r>
            </w:ins>
          </w:p>
        </w:tc>
        <w:tc>
          <w:tcPr>
            <w:tcW w:w="2074" w:type="dxa"/>
          </w:tcPr>
          <w:p w14:paraId="2B32F8F9" w14:textId="77777777" w:rsidR="00EC6A86" w:rsidRDefault="00EC6A86" w:rsidP="006449B1">
            <w:pPr>
              <w:rPr>
                <w:ins w:id="1016" w:author="Changxin LIU" w:date="2014-11-08T10:42:00Z"/>
              </w:rPr>
            </w:pPr>
            <w:ins w:id="1017" w:author="Changxin LIU" w:date="2014-11-08T10:42:00Z">
              <w:r>
                <w:rPr>
                  <w:rFonts w:hint="eastAsia"/>
                </w:rPr>
                <w:t>integer</w:t>
              </w:r>
            </w:ins>
          </w:p>
        </w:tc>
        <w:tc>
          <w:tcPr>
            <w:tcW w:w="2074" w:type="dxa"/>
          </w:tcPr>
          <w:p w14:paraId="5D861FE7" w14:textId="77777777" w:rsidR="00EC6A86" w:rsidRDefault="00EC6A86" w:rsidP="004D54DB">
            <w:pPr>
              <w:rPr>
                <w:ins w:id="1018" w:author="Changxin LIU" w:date="2014-11-08T10:42:00Z"/>
              </w:rPr>
            </w:pPr>
            <w:ins w:id="1019" w:author="Changxin LIU" w:date="2014-11-08T10:42:00Z">
              <w:r>
                <w:t>对应</w:t>
              </w:r>
            </w:ins>
            <w:ins w:id="1020" w:author="Changxin LIU" w:date="2014-11-08T10:43:00Z">
              <w:r w:rsidR="004D54DB">
                <w:rPr>
                  <w:rFonts w:hint="eastAsia"/>
                </w:rPr>
                <w:t>订单历史</w:t>
              </w:r>
            </w:ins>
            <w:ins w:id="1021" w:author="Changxin LIU" w:date="2014-11-08T10:44:00Z">
              <w:r w:rsidR="00A62216">
                <w:rPr>
                  <w:rFonts w:hint="eastAsia"/>
                </w:rPr>
                <w:t>表</w:t>
              </w:r>
            </w:ins>
            <w:ins w:id="1022" w:author="Changxin LIU" w:date="2014-11-08T10:43:00Z">
              <w:r w:rsidR="004D54DB">
                <w:rPr>
                  <w:rFonts w:hint="eastAsia"/>
                </w:rPr>
                <w:t>中</w:t>
              </w:r>
            </w:ins>
            <w:ins w:id="1023" w:author="Changxin LIU" w:date="2014-11-08T10:42:00Z">
              <w:r>
                <w:t>id</w:t>
              </w:r>
            </w:ins>
          </w:p>
        </w:tc>
        <w:tc>
          <w:tcPr>
            <w:tcW w:w="2074" w:type="dxa"/>
          </w:tcPr>
          <w:p w14:paraId="7D82CAA3" w14:textId="77777777" w:rsidR="00EC6A86" w:rsidRDefault="00EC6A86" w:rsidP="006449B1">
            <w:pPr>
              <w:rPr>
                <w:ins w:id="1024" w:author="Changxin LIU" w:date="2014-11-08T10:42:00Z"/>
              </w:rPr>
            </w:pPr>
          </w:p>
        </w:tc>
      </w:tr>
      <w:tr w:rsidR="00EC6A86" w14:paraId="3E8FB4AD" w14:textId="77777777" w:rsidTr="006449B1">
        <w:trPr>
          <w:ins w:id="1025" w:author="Changxin LIU" w:date="2014-11-08T10:42:00Z"/>
        </w:trPr>
        <w:tc>
          <w:tcPr>
            <w:tcW w:w="2074" w:type="dxa"/>
          </w:tcPr>
          <w:p w14:paraId="58681A2A" w14:textId="77777777" w:rsidR="00EC6A86" w:rsidRDefault="00660E78" w:rsidP="006449B1">
            <w:pPr>
              <w:rPr>
                <w:ins w:id="1026" w:author="Changxin LIU" w:date="2014-11-08T10:42:00Z"/>
              </w:rPr>
            </w:pPr>
            <w:ins w:id="1027" w:author="Changxin LIU" w:date="2014-11-08T10:43:00Z">
              <w:r>
                <w:t>O</w:t>
              </w:r>
              <w:r>
                <w:rPr>
                  <w:rFonts w:hint="eastAsia"/>
                </w:rPr>
                <w:t>c</w:t>
              </w:r>
              <w:r>
                <w:t>_washshop_id</w:t>
              </w:r>
            </w:ins>
          </w:p>
        </w:tc>
        <w:tc>
          <w:tcPr>
            <w:tcW w:w="2074" w:type="dxa"/>
          </w:tcPr>
          <w:p w14:paraId="2CC09C1E" w14:textId="77777777" w:rsidR="00EC6A86" w:rsidRDefault="00EC6A86" w:rsidP="006449B1">
            <w:pPr>
              <w:rPr>
                <w:ins w:id="1028" w:author="Changxin LIU" w:date="2014-11-08T10:42:00Z"/>
              </w:rPr>
            </w:pPr>
            <w:ins w:id="1029" w:author="Changxin LIU" w:date="2014-11-08T10:42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74320316" w14:textId="77777777" w:rsidR="00EC6A86" w:rsidRDefault="00EC6A86" w:rsidP="00CC1EB0">
            <w:pPr>
              <w:rPr>
                <w:ins w:id="1030" w:author="Changxin LIU" w:date="2014-11-08T10:42:00Z"/>
              </w:rPr>
            </w:pPr>
            <w:ins w:id="1031" w:author="Changxin LIU" w:date="2014-11-08T10:42:00Z">
              <w:r>
                <w:rPr>
                  <w:rFonts w:hint="eastAsia"/>
                </w:rPr>
                <w:t>对应</w:t>
              </w:r>
            </w:ins>
            <w:ins w:id="1032" w:author="Changxin LIU" w:date="2014-11-08T10:44:00Z">
              <w:r w:rsidR="00CC1EB0">
                <w:rPr>
                  <w:rFonts w:hint="eastAsia"/>
                </w:rPr>
                <w:t>车行表</w:t>
              </w:r>
            </w:ins>
            <w:ins w:id="1033" w:author="Changxin LIU" w:date="2014-11-08T10:42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3DAD5B2D" w14:textId="77777777" w:rsidR="00EC6A86" w:rsidRDefault="00EC6A86" w:rsidP="006449B1">
            <w:pPr>
              <w:rPr>
                <w:ins w:id="1034" w:author="Changxin LIU" w:date="2014-11-08T10:42:00Z"/>
              </w:rPr>
            </w:pPr>
          </w:p>
        </w:tc>
      </w:tr>
      <w:tr w:rsidR="00EC6A86" w14:paraId="01A8079B" w14:textId="77777777" w:rsidTr="006449B1">
        <w:trPr>
          <w:ins w:id="1035" w:author="Changxin LIU" w:date="2014-11-08T10:42:00Z"/>
        </w:trPr>
        <w:tc>
          <w:tcPr>
            <w:tcW w:w="2074" w:type="dxa"/>
          </w:tcPr>
          <w:p w14:paraId="2A1316D5" w14:textId="77777777" w:rsidR="00EC6A86" w:rsidRDefault="00311CB8" w:rsidP="006449B1">
            <w:pPr>
              <w:rPr>
                <w:ins w:id="1036" w:author="Changxin LIU" w:date="2014-11-08T10:42:00Z"/>
              </w:rPr>
            </w:pPr>
            <w:ins w:id="1037" w:author="Changxin LIU" w:date="2014-11-08T10:44:00Z">
              <w:r>
                <w:t>O</w:t>
              </w:r>
              <w:r>
                <w:rPr>
                  <w:rFonts w:hint="eastAsia"/>
                </w:rPr>
                <w:t>c</w:t>
              </w:r>
              <w:r>
                <w:t>_comment_user_id</w:t>
              </w:r>
            </w:ins>
          </w:p>
        </w:tc>
        <w:tc>
          <w:tcPr>
            <w:tcW w:w="2074" w:type="dxa"/>
          </w:tcPr>
          <w:p w14:paraId="395FB5E2" w14:textId="77777777" w:rsidR="00EC6A86" w:rsidRDefault="00311CB8" w:rsidP="006449B1">
            <w:pPr>
              <w:rPr>
                <w:ins w:id="1038" w:author="Changxin LIU" w:date="2014-11-08T10:42:00Z"/>
              </w:rPr>
            </w:pPr>
            <w:ins w:id="1039" w:author="Changxin LIU" w:date="2014-11-08T10:42:00Z">
              <w:r>
                <w:t>Integer</w:t>
              </w:r>
            </w:ins>
          </w:p>
        </w:tc>
        <w:tc>
          <w:tcPr>
            <w:tcW w:w="2074" w:type="dxa"/>
          </w:tcPr>
          <w:p w14:paraId="27D1640A" w14:textId="77777777" w:rsidR="00EC6A86" w:rsidRDefault="00311CB8" w:rsidP="006449B1">
            <w:pPr>
              <w:rPr>
                <w:ins w:id="1040" w:author="Changxin LIU" w:date="2014-11-08T10:42:00Z"/>
              </w:rPr>
            </w:pPr>
            <w:ins w:id="1041" w:author="Changxin LIU" w:date="2014-11-08T10:44:00Z">
              <w:r>
                <w:rPr>
                  <w:rFonts w:hint="eastAsia"/>
                </w:rPr>
                <w:t>订单用户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26F78B4E" w14:textId="77777777" w:rsidR="00EC6A86" w:rsidRDefault="00EC6A86" w:rsidP="006449B1">
            <w:pPr>
              <w:rPr>
                <w:ins w:id="1042" w:author="Changxin LIU" w:date="2014-11-08T10:42:00Z"/>
              </w:rPr>
            </w:pPr>
            <w:ins w:id="1043" w:author="Changxin LIU" w:date="2014-11-08T10:42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老板设置不可用</w:t>
              </w:r>
              <w:r>
                <w:rPr>
                  <w:rFonts w:hint="eastAsia"/>
                </w:rPr>
                <w:t xml:space="preserve"> 1</w:t>
              </w:r>
              <w:r>
                <w:rPr>
                  <w:rFonts w:hint="eastAsia"/>
                </w:rPr>
                <w:t>可用</w:t>
              </w:r>
              <w:r>
                <w:rPr>
                  <w:rFonts w:hint="eastAsia"/>
                </w:rPr>
                <w:t xml:space="preserve"> 2</w:t>
              </w:r>
              <w:r>
                <w:rPr>
                  <w:rFonts w:hint="eastAsia"/>
                </w:rPr>
                <w:t>用户预定</w:t>
              </w:r>
            </w:ins>
          </w:p>
        </w:tc>
      </w:tr>
      <w:tr w:rsidR="00761B2A" w14:paraId="2515F0C9" w14:textId="77777777" w:rsidTr="006449B1">
        <w:trPr>
          <w:ins w:id="1044" w:author="Changxin LIU" w:date="2014-11-08T10:44:00Z"/>
        </w:trPr>
        <w:tc>
          <w:tcPr>
            <w:tcW w:w="2074" w:type="dxa"/>
          </w:tcPr>
          <w:p w14:paraId="263877BD" w14:textId="77777777" w:rsidR="00761B2A" w:rsidRDefault="00761B2A" w:rsidP="006449B1">
            <w:pPr>
              <w:rPr>
                <w:ins w:id="1045" w:author="Changxin LIU" w:date="2014-11-08T10:44:00Z"/>
              </w:rPr>
            </w:pPr>
            <w:ins w:id="1046" w:author="Changxin LIU" w:date="2014-11-08T10:45:00Z">
              <w:r>
                <w:lastRenderedPageBreak/>
                <w:t>Oc_comment_user_type</w:t>
              </w:r>
            </w:ins>
          </w:p>
        </w:tc>
        <w:tc>
          <w:tcPr>
            <w:tcW w:w="2074" w:type="dxa"/>
          </w:tcPr>
          <w:p w14:paraId="5F564A80" w14:textId="77777777" w:rsidR="00761B2A" w:rsidRDefault="00761B2A" w:rsidP="006449B1">
            <w:pPr>
              <w:rPr>
                <w:ins w:id="1047" w:author="Changxin LIU" w:date="2014-11-08T10:44:00Z"/>
              </w:rPr>
            </w:pPr>
            <w:ins w:id="1048" w:author="Changxin LIU" w:date="2014-11-08T10:45:00Z">
              <w:r>
                <w:rPr>
                  <w:rFonts w:hint="eastAsia"/>
                </w:rPr>
                <w:t>tinyint</w:t>
              </w:r>
            </w:ins>
          </w:p>
        </w:tc>
        <w:tc>
          <w:tcPr>
            <w:tcW w:w="2074" w:type="dxa"/>
          </w:tcPr>
          <w:p w14:paraId="0C7508BA" w14:textId="77777777" w:rsidR="00761B2A" w:rsidRDefault="00761B2A" w:rsidP="006449B1">
            <w:pPr>
              <w:rPr>
                <w:ins w:id="1049" w:author="Changxin LIU" w:date="2014-11-08T10:44:00Z"/>
              </w:rPr>
            </w:pPr>
            <w:ins w:id="1050" w:author="Changxin LIU" w:date="2014-11-08T10:46:00Z">
              <w:r>
                <w:rPr>
                  <w:rFonts w:hint="eastAsia"/>
                </w:rPr>
                <w:t>用户类型</w:t>
              </w:r>
            </w:ins>
          </w:p>
        </w:tc>
        <w:tc>
          <w:tcPr>
            <w:tcW w:w="2074" w:type="dxa"/>
          </w:tcPr>
          <w:p w14:paraId="00DC78E1" w14:textId="77777777" w:rsidR="00761B2A" w:rsidRDefault="00761B2A" w:rsidP="006449B1">
            <w:pPr>
              <w:rPr>
                <w:ins w:id="1051" w:author="Changxin LIU" w:date="2014-11-08T10:44:00Z"/>
              </w:rPr>
            </w:pPr>
            <w:ins w:id="1052" w:author="Changxin LIU" w:date="2014-11-08T10:46:00Z"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用户</w:t>
              </w:r>
              <w:r w:rsidR="00655110">
                <w:rPr>
                  <w:rFonts w:hint="eastAsia"/>
                </w:rPr>
                <w:t xml:space="preserve"> 2</w:t>
              </w:r>
              <w:r w:rsidR="00655110">
                <w:rPr>
                  <w:rFonts w:hint="eastAsia"/>
                </w:rPr>
                <w:t>员工</w:t>
              </w:r>
              <w:r w:rsidR="00655110">
                <w:rPr>
                  <w:rFonts w:hint="eastAsia"/>
                </w:rPr>
                <w:t xml:space="preserve"> 3</w:t>
              </w:r>
              <w:r w:rsidR="00655110">
                <w:rPr>
                  <w:rFonts w:hint="eastAsia"/>
                </w:rPr>
                <w:t>老板</w:t>
              </w:r>
            </w:ins>
          </w:p>
        </w:tc>
      </w:tr>
      <w:tr w:rsidR="00761B2A" w14:paraId="629C5402" w14:textId="77777777" w:rsidTr="006449B1">
        <w:trPr>
          <w:ins w:id="1053" w:author="Changxin LIU" w:date="2014-11-08T10:45:00Z"/>
        </w:trPr>
        <w:tc>
          <w:tcPr>
            <w:tcW w:w="2074" w:type="dxa"/>
          </w:tcPr>
          <w:p w14:paraId="55C30677" w14:textId="77777777" w:rsidR="00761B2A" w:rsidRDefault="00761B2A" w:rsidP="006449B1">
            <w:pPr>
              <w:rPr>
                <w:ins w:id="1054" w:author="Changxin LIU" w:date="2014-11-08T10:45:00Z"/>
              </w:rPr>
            </w:pPr>
            <w:ins w:id="1055" w:author="Changxin LIU" w:date="2014-11-08T10:45:00Z">
              <w:r>
                <w:t>O</w:t>
              </w:r>
              <w:r>
                <w:rPr>
                  <w:rFonts w:hint="eastAsia"/>
                </w:rPr>
                <w:t>c_</w:t>
              </w:r>
              <w:r>
                <w:t>datetime</w:t>
              </w:r>
            </w:ins>
          </w:p>
        </w:tc>
        <w:tc>
          <w:tcPr>
            <w:tcW w:w="2074" w:type="dxa"/>
          </w:tcPr>
          <w:p w14:paraId="35DBF875" w14:textId="77777777" w:rsidR="00761B2A" w:rsidRDefault="00761B2A" w:rsidP="006449B1">
            <w:pPr>
              <w:rPr>
                <w:ins w:id="1056" w:author="Changxin LIU" w:date="2014-11-08T10:45:00Z"/>
              </w:rPr>
            </w:pPr>
            <w:ins w:id="1057" w:author="Changxin LIU" w:date="2014-11-08T10:45:00Z">
              <w:r>
                <w:t>D</w:t>
              </w:r>
              <w:r>
                <w:rPr>
                  <w:rFonts w:hint="eastAsia"/>
                </w:rPr>
                <w:t>atetime</w:t>
              </w:r>
            </w:ins>
          </w:p>
        </w:tc>
        <w:tc>
          <w:tcPr>
            <w:tcW w:w="2074" w:type="dxa"/>
          </w:tcPr>
          <w:p w14:paraId="52D76DFB" w14:textId="77777777" w:rsidR="00761B2A" w:rsidRDefault="00761B2A" w:rsidP="006449B1">
            <w:pPr>
              <w:rPr>
                <w:ins w:id="1058" w:author="Changxin LIU" w:date="2014-11-08T10:45:00Z"/>
              </w:rPr>
            </w:pPr>
            <w:ins w:id="1059" w:author="Changxin LIU" w:date="2014-11-08T10:46:00Z">
              <w:r>
                <w:rPr>
                  <w:rFonts w:hint="eastAsia"/>
                </w:rPr>
                <w:t>评论时间</w:t>
              </w:r>
            </w:ins>
          </w:p>
        </w:tc>
        <w:tc>
          <w:tcPr>
            <w:tcW w:w="2074" w:type="dxa"/>
          </w:tcPr>
          <w:p w14:paraId="2DA308FB" w14:textId="77777777" w:rsidR="00761B2A" w:rsidRDefault="00761B2A" w:rsidP="006449B1">
            <w:pPr>
              <w:rPr>
                <w:ins w:id="1060" w:author="Changxin LIU" w:date="2014-11-08T10:45:00Z"/>
              </w:rPr>
            </w:pPr>
          </w:p>
        </w:tc>
      </w:tr>
      <w:tr w:rsidR="00761B2A" w14:paraId="0743EA51" w14:textId="77777777" w:rsidTr="006449B1">
        <w:trPr>
          <w:ins w:id="1061" w:author="Changxin LIU" w:date="2014-11-08T10:45:00Z"/>
        </w:trPr>
        <w:tc>
          <w:tcPr>
            <w:tcW w:w="2074" w:type="dxa"/>
          </w:tcPr>
          <w:p w14:paraId="224FADDD" w14:textId="77777777" w:rsidR="00761B2A" w:rsidRDefault="00761B2A" w:rsidP="006449B1">
            <w:pPr>
              <w:rPr>
                <w:ins w:id="1062" w:author="Changxin LIU" w:date="2014-11-08T10:45:00Z"/>
              </w:rPr>
            </w:pPr>
            <w:ins w:id="1063" w:author="Changxin LIU" w:date="2014-11-08T10:45:00Z">
              <w:r>
                <w:t>O</w:t>
              </w:r>
              <w:r>
                <w:rPr>
                  <w:rFonts w:hint="eastAsia"/>
                </w:rPr>
                <w:t>c_</w:t>
              </w:r>
              <w:r>
                <w:t>comment</w:t>
              </w:r>
            </w:ins>
          </w:p>
        </w:tc>
        <w:tc>
          <w:tcPr>
            <w:tcW w:w="2074" w:type="dxa"/>
          </w:tcPr>
          <w:p w14:paraId="65CDC8A8" w14:textId="77777777" w:rsidR="00761B2A" w:rsidRDefault="00761B2A" w:rsidP="006449B1">
            <w:pPr>
              <w:rPr>
                <w:ins w:id="1064" w:author="Changxin LIU" w:date="2014-11-08T10:45:00Z"/>
              </w:rPr>
            </w:pPr>
            <w:ins w:id="1065" w:author="Changxin LIU" w:date="2014-11-08T10:45:00Z">
              <w:r>
                <w:t>V</w:t>
              </w:r>
              <w:r>
                <w:rPr>
                  <w:rFonts w:hint="eastAsia"/>
                </w:rPr>
                <w:t>archar(</w:t>
              </w:r>
            </w:ins>
            <w:ins w:id="1066" w:author="Changxin LIU" w:date="2014-11-08T10:46:00Z">
              <w:r>
                <w:t>200)</w:t>
              </w:r>
            </w:ins>
          </w:p>
        </w:tc>
        <w:tc>
          <w:tcPr>
            <w:tcW w:w="2074" w:type="dxa"/>
          </w:tcPr>
          <w:p w14:paraId="2297B8EA" w14:textId="77777777" w:rsidR="00761B2A" w:rsidRDefault="00761B2A" w:rsidP="006449B1">
            <w:pPr>
              <w:rPr>
                <w:ins w:id="1067" w:author="Changxin LIU" w:date="2014-11-08T10:45:00Z"/>
              </w:rPr>
            </w:pPr>
            <w:ins w:id="1068" w:author="Changxin LIU" w:date="2014-11-08T10:46:00Z">
              <w:r>
                <w:rPr>
                  <w:rFonts w:hint="eastAsia"/>
                </w:rPr>
                <w:t>评论</w:t>
              </w:r>
            </w:ins>
          </w:p>
        </w:tc>
        <w:tc>
          <w:tcPr>
            <w:tcW w:w="2074" w:type="dxa"/>
          </w:tcPr>
          <w:p w14:paraId="319DA15B" w14:textId="77777777" w:rsidR="00761B2A" w:rsidRDefault="00761B2A" w:rsidP="006449B1">
            <w:pPr>
              <w:rPr>
                <w:ins w:id="1069" w:author="Changxin LIU" w:date="2014-11-08T10:45:00Z"/>
              </w:rPr>
            </w:pPr>
          </w:p>
        </w:tc>
      </w:tr>
      <w:tr w:rsidR="00761B2A" w14:paraId="38232F95" w14:textId="77777777" w:rsidTr="006449B1">
        <w:trPr>
          <w:ins w:id="1070" w:author="Changxin LIU" w:date="2014-11-08T10:45:00Z"/>
        </w:trPr>
        <w:tc>
          <w:tcPr>
            <w:tcW w:w="2074" w:type="dxa"/>
          </w:tcPr>
          <w:p w14:paraId="5380D920" w14:textId="77777777" w:rsidR="00761B2A" w:rsidRDefault="00761B2A" w:rsidP="006449B1">
            <w:pPr>
              <w:rPr>
                <w:ins w:id="1071" w:author="Changxin LIU" w:date="2014-11-08T10:45:00Z"/>
              </w:rPr>
            </w:pPr>
            <w:ins w:id="1072" w:author="Changxin LIU" w:date="2014-11-08T10:45:00Z">
              <w:r>
                <w:t>O</w:t>
              </w:r>
              <w:r>
                <w:rPr>
                  <w:rFonts w:hint="eastAsia"/>
                </w:rPr>
                <w:t>c_</w:t>
              </w:r>
              <w:r>
                <w:t>state</w:t>
              </w:r>
            </w:ins>
          </w:p>
        </w:tc>
        <w:tc>
          <w:tcPr>
            <w:tcW w:w="2074" w:type="dxa"/>
          </w:tcPr>
          <w:p w14:paraId="11168734" w14:textId="77777777" w:rsidR="00761B2A" w:rsidRDefault="00761B2A" w:rsidP="006449B1">
            <w:pPr>
              <w:rPr>
                <w:ins w:id="1073" w:author="Changxin LIU" w:date="2014-11-08T10:45:00Z"/>
              </w:rPr>
            </w:pPr>
            <w:ins w:id="1074" w:author="Changxin LIU" w:date="2014-11-08T10:45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284DA2EB" w14:textId="77777777" w:rsidR="00761B2A" w:rsidRDefault="00761B2A" w:rsidP="006449B1">
            <w:pPr>
              <w:rPr>
                <w:ins w:id="1075" w:author="Changxin LIU" w:date="2014-11-08T10:45:00Z"/>
              </w:rPr>
            </w:pPr>
            <w:ins w:id="1076" w:author="Changxin LIU" w:date="2014-11-08T10:46:00Z">
              <w:r>
                <w:rPr>
                  <w:rFonts w:hint="eastAsia"/>
                </w:rPr>
                <w:t>评论状态</w:t>
              </w:r>
            </w:ins>
          </w:p>
        </w:tc>
        <w:tc>
          <w:tcPr>
            <w:tcW w:w="2074" w:type="dxa"/>
          </w:tcPr>
          <w:p w14:paraId="456FE0B8" w14:textId="77777777" w:rsidR="00761B2A" w:rsidRDefault="00761B2A" w:rsidP="006449B1">
            <w:pPr>
              <w:rPr>
                <w:ins w:id="1077" w:author="Changxin LIU" w:date="2014-11-08T10:46:00Z"/>
              </w:rPr>
            </w:pPr>
            <w:ins w:id="1078" w:author="Changxin LIU" w:date="2014-11-08T10:46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未确认</w:t>
              </w:r>
            </w:ins>
          </w:p>
          <w:p w14:paraId="700CDA64" w14:textId="77777777" w:rsidR="00761B2A" w:rsidRDefault="00761B2A" w:rsidP="006449B1">
            <w:pPr>
              <w:rPr>
                <w:ins w:id="1079" w:author="Changxin LIU" w:date="2014-11-08T10:45:00Z"/>
              </w:rPr>
            </w:pPr>
            <w:ins w:id="1080" w:author="Changxin LIU" w:date="2014-11-08T10:46:00Z"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确认</w:t>
              </w:r>
            </w:ins>
          </w:p>
        </w:tc>
      </w:tr>
    </w:tbl>
    <w:p w14:paraId="38E52758" w14:textId="77777777" w:rsidR="00EC6A86" w:rsidRPr="00EC6A86" w:rsidRDefault="00EC6A86">
      <w:pPr>
        <w:rPr>
          <w:ins w:id="1081" w:author="Changxin LIU" w:date="2014-11-05T14:32:00Z"/>
        </w:rPr>
      </w:pPr>
    </w:p>
    <w:p w14:paraId="4A2327FF" w14:textId="77777777" w:rsidR="004D50C9" w:rsidRDefault="004D50C9">
      <w:pPr>
        <w:rPr>
          <w:ins w:id="1082" w:author="Changxin LIU" w:date="2014-11-05T13:49:00Z"/>
        </w:rPr>
      </w:pPr>
    </w:p>
    <w:p w14:paraId="41C230FC" w14:textId="77777777" w:rsidR="00575C56" w:rsidRPr="009B3037" w:rsidRDefault="00575C56">
      <w:pPr>
        <w:pStyle w:val="1"/>
        <w:rPr>
          <w:ins w:id="1083" w:author="Changxin LIU" w:date="2014-11-08T14:49:00Z"/>
          <w:color w:val="FF0000"/>
          <w:rPrChange w:id="1084" w:author="Changxin LIU" w:date="2015-02-14T12:17:00Z">
            <w:rPr>
              <w:ins w:id="1085" w:author="Changxin LIU" w:date="2014-11-08T14:49:00Z"/>
            </w:rPr>
          </w:rPrChange>
        </w:rPr>
        <w:pPrChange w:id="1086" w:author="Changxin LIU" w:date="2014-11-08T20:21:00Z">
          <w:pPr/>
        </w:pPrChange>
      </w:pPr>
      <w:ins w:id="1087" w:author="Changxin LIU" w:date="2014-11-08T14:49:00Z">
        <w:r w:rsidRPr="009B3037">
          <w:rPr>
            <w:rFonts w:hint="eastAsia"/>
            <w:color w:val="FF0000"/>
            <w:rPrChange w:id="1088" w:author="Changxin LIU" w:date="2015-02-14T12:17:00Z">
              <w:rPr>
                <w:rFonts w:hint="eastAsia"/>
              </w:rPr>
            </w:rPrChange>
          </w:rPr>
          <w:t>历史订单表</w:t>
        </w:r>
      </w:ins>
      <w:ins w:id="1089" w:author="Changxin LIU" w:date="2014-11-08T20:25:00Z">
        <w:r w:rsidR="00F76CC0" w:rsidRPr="009B3037">
          <w:rPr>
            <w:color w:val="FF0000"/>
            <w:rPrChange w:id="1090" w:author="Changxin LIU" w:date="2015-02-14T12:17:00Z">
              <w:rPr/>
            </w:rPrChange>
          </w:rPr>
          <w:t>OrderHistory</w:t>
        </w:r>
      </w:ins>
    </w:p>
    <w:p w14:paraId="51DE1B19" w14:textId="77777777" w:rsidR="002B2E8C" w:rsidRDefault="002B2E8C" w:rsidP="002B2E8C">
      <w:pPr>
        <w:rPr>
          <w:ins w:id="1091" w:author="Changxin LIU" w:date="2014-11-08T14:48:00Z"/>
        </w:rPr>
      </w:pPr>
      <w:ins w:id="1092" w:author="Changxin LIU" w:date="2014-11-08T14:48:00Z">
        <w:r>
          <w:t>Order_</w:t>
        </w:r>
      </w:ins>
      <w:ins w:id="1093" w:author="Changxin LIU" w:date="2014-11-08T14:49:00Z">
        <w:r w:rsidR="005B2674">
          <w:t>History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2027"/>
        <w:gridCol w:w="1972"/>
        <w:gridCol w:w="1972"/>
      </w:tblGrid>
      <w:tr w:rsidR="004750F8" w14:paraId="3726E1B0" w14:textId="77777777" w:rsidTr="008674E2">
        <w:trPr>
          <w:ins w:id="1094" w:author="Changxin LIU" w:date="2014-11-08T14:48:00Z"/>
        </w:trPr>
        <w:tc>
          <w:tcPr>
            <w:tcW w:w="2325" w:type="dxa"/>
          </w:tcPr>
          <w:p w14:paraId="50C268F8" w14:textId="77777777" w:rsidR="002B2E8C" w:rsidRDefault="002B2E8C" w:rsidP="006449B1">
            <w:pPr>
              <w:rPr>
                <w:ins w:id="1095" w:author="Changxin LIU" w:date="2014-11-08T14:48:00Z"/>
              </w:rPr>
            </w:pPr>
            <w:ins w:id="1096" w:author="Changxin LIU" w:date="2014-11-08T14:48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27" w:type="dxa"/>
          </w:tcPr>
          <w:p w14:paraId="4D41D898" w14:textId="77777777" w:rsidR="002B2E8C" w:rsidRDefault="002B2E8C" w:rsidP="006449B1">
            <w:pPr>
              <w:rPr>
                <w:ins w:id="1097" w:author="Changxin LIU" w:date="2014-11-08T14:48:00Z"/>
              </w:rPr>
            </w:pPr>
            <w:ins w:id="1098" w:author="Changxin LIU" w:date="2014-11-08T14:48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972" w:type="dxa"/>
          </w:tcPr>
          <w:p w14:paraId="721F2BA3" w14:textId="77777777" w:rsidR="002B2E8C" w:rsidRDefault="002B2E8C" w:rsidP="006449B1">
            <w:pPr>
              <w:rPr>
                <w:ins w:id="1099" w:author="Changxin LIU" w:date="2014-11-08T14:48:00Z"/>
              </w:rPr>
            </w:pPr>
            <w:ins w:id="1100" w:author="Changxin LIU" w:date="2014-11-08T14:48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1972" w:type="dxa"/>
          </w:tcPr>
          <w:p w14:paraId="30DA060D" w14:textId="77777777" w:rsidR="002B2E8C" w:rsidRDefault="002B2E8C" w:rsidP="006449B1">
            <w:pPr>
              <w:rPr>
                <w:ins w:id="1101" w:author="Changxin LIU" w:date="2014-11-08T14:48:00Z"/>
              </w:rPr>
            </w:pPr>
          </w:p>
        </w:tc>
      </w:tr>
      <w:tr w:rsidR="004750F8" w14:paraId="05B4E762" w14:textId="77777777" w:rsidTr="008674E2">
        <w:trPr>
          <w:ins w:id="1102" w:author="Changxin LIU" w:date="2014-11-08T14:48:00Z"/>
        </w:trPr>
        <w:tc>
          <w:tcPr>
            <w:tcW w:w="2325" w:type="dxa"/>
          </w:tcPr>
          <w:p w14:paraId="69ACE2EB" w14:textId="77777777" w:rsidR="002B2E8C" w:rsidRDefault="002B2E8C" w:rsidP="00CF0A71">
            <w:pPr>
              <w:rPr>
                <w:ins w:id="1103" w:author="Changxin LIU" w:date="2014-11-08T14:48:00Z"/>
              </w:rPr>
            </w:pPr>
            <w:ins w:id="1104" w:author="Changxin LIU" w:date="2014-11-08T14:48:00Z">
              <w:r>
                <w:t>O</w:t>
              </w:r>
            </w:ins>
            <w:ins w:id="1105" w:author="Changxin LIU" w:date="2014-11-08T14:49:00Z">
              <w:r w:rsidR="00CF0A71">
                <w:rPr>
                  <w:rFonts w:hint="eastAsia"/>
                </w:rPr>
                <w:t>h</w:t>
              </w:r>
              <w:r w:rsidR="00CF0A71">
                <w:t>_no</w:t>
              </w:r>
            </w:ins>
          </w:p>
        </w:tc>
        <w:tc>
          <w:tcPr>
            <w:tcW w:w="2027" w:type="dxa"/>
          </w:tcPr>
          <w:p w14:paraId="288A443D" w14:textId="77777777" w:rsidR="002B2E8C" w:rsidRDefault="00CF0A71" w:rsidP="006449B1">
            <w:pPr>
              <w:rPr>
                <w:ins w:id="1106" w:author="Changxin LIU" w:date="2014-11-08T14:48:00Z"/>
              </w:rPr>
            </w:pPr>
            <w:ins w:id="1107" w:author="Changxin LIU" w:date="2014-11-08T14:49:00Z">
              <w:r>
                <w:t>Varchar(30)</w:t>
              </w:r>
            </w:ins>
          </w:p>
        </w:tc>
        <w:tc>
          <w:tcPr>
            <w:tcW w:w="1972" w:type="dxa"/>
          </w:tcPr>
          <w:p w14:paraId="5B689D18" w14:textId="77777777" w:rsidR="002B2E8C" w:rsidRDefault="005D0C52" w:rsidP="006449B1">
            <w:pPr>
              <w:rPr>
                <w:ins w:id="1108" w:author="Changxin LIU" w:date="2014-11-08T14:48:00Z"/>
              </w:rPr>
            </w:pPr>
            <w:ins w:id="1109" w:author="Changxin LIU" w:date="2014-11-08T14:50:00Z">
              <w:r>
                <w:rPr>
                  <w:rFonts w:hint="eastAsia"/>
                </w:rPr>
                <w:t>订单编号</w:t>
              </w:r>
            </w:ins>
          </w:p>
        </w:tc>
        <w:tc>
          <w:tcPr>
            <w:tcW w:w="1972" w:type="dxa"/>
          </w:tcPr>
          <w:p w14:paraId="575F7FC1" w14:textId="77777777" w:rsidR="002B2E8C" w:rsidRDefault="002B2E8C" w:rsidP="006449B1">
            <w:pPr>
              <w:rPr>
                <w:ins w:id="1110" w:author="Changxin LIU" w:date="2014-11-08T14:48:00Z"/>
              </w:rPr>
            </w:pPr>
          </w:p>
        </w:tc>
      </w:tr>
      <w:tr w:rsidR="004750F8" w14:paraId="5A5F5202" w14:textId="77777777" w:rsidTr="008674E2">
        <w:trPr>
          <w:ins w:id="1111" w:author="Changxin LIU" w:date="2014-11-08T14:48:00Z"/>
        </w:trPr>
        <w:tc>
          <w:tcPr>
            <w:tcW w:w="2325" w:type="dxa"/>
          </w:tcPr>
          <w:p w14:paraId="081D4D08" w14:textId="77777777" w:rsidR="002B2E8C" w:rsidRDefault="002B2E8C" w:rsidP="006449B1">
            <w:pPr>
              <w:rPr>
                <w:ins w:id="1112" w:author="Changxin LIU" w:date="2014-11-08T14:48:00Z"/>
              </w:rPr>
            </w:pPr>
            <w:ins w:id="1113" w:author="Changxin LIU" w:date="2014-11-08T14:48:00Z">
              <w:r>
                <w:t>O</w:t>
              </w:r>
            </w:ins>
            <w:ins w:id="1114" w:author="Changxin LIU" w:date="2014-11-08T14:50:00Z">
              <w:r w:rsidR="00972EA6">
                <w:rPr>
                  <w:rFonts w:hint="eastAsia"/>
                </w:rPr>
                <w:t>h</w:t>
              </w:r>
            </w:ins>
            <w:ins w:id="1115" w:author="Changxin LIU" w:date="2014-11-08T14:48:00Z">
              <w:r>
                <w:t>_washshop_id</w:t>
              </w:r>
            </w:ins>
          </w:p>
        </w:tc>
        <w:tc>
          <w:tcPr>
            <w:tcW w:w="2027" w:type="dxa"/>
          </w:tcPr>
          <w:p w14:paraId="6720E8BF" w14:textId="77777777" w:rsidR="002B2E8C" w:rsidRDefault="002B2E8C" w:rsidP="006449B1">
            <w:pPr>
              <w:rPr>
                <w:ins w:id="1116" w:author="Changxin LIU" w:date="2014-11-08T14:48:00Z"/>
              </w:rPr>
            </w:pPr>
            <w:ins w:id="1117" w:author="Changxin LIU" w:date="2014-11-08T14:48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1972" w:type="dxa"/>
          </w:tcPr>
          <w:p w14:paraId="748DD41B" w14:textId="77777777" w:rsidR="002B2E8C" w:rsidRDefault="002B2E8C" w:rsidP="006449B1">
            <w:pPr>
              <w:rPr>
                <w:ins w:id="1118" w:author="Changxin LIU" w:date="2014-11-08T14:48:00Z"/>
              </w:rPr>
            </w:pPr>
            <w:ins w:id="1119" w:author="Changxin LIU" w:date="2014-11-08T14:48:00Z">
              <w:r>
                <w:rPr>
                  <w:rFonts w:hint="eastAsia"/>
                </w:rPr>
                <w:t>对应车行表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972" w:type="dxa"/>
          </w:tcPr>
          <w:p w14:paraId="000EFF28" w14:textId="77777777" w:rsidR="002B2E8C" w:rsidRDefault="002B2E8C" w:rsidP="006449B1">
            <w:pPr>
              <w:rPr>
                <w:ins w:id="1120" w:author="Changxin LIU" w:date="2014-11-08T14:48:00Z"/>
              </w:rPr>
            </w:pPr>
          </w:p>
        </w:tc>
      </w:tr>
      <w:tr w:rsidR="004750F8" w14:paraId="31590C6C" w14:textId="77777777" w:rsidTr="008674E2">
        <w:trPr>
          <w:ins w:id="1121" w:author="Changxin LIU" w:date="2014-11-08T14:48:00Z"/>
        </w:trPr>
        <w:tc>
          <w:tcPr>
            <w:tcW w:w="2325" w:type="dxa"/>
          </w:tcPr>
          <w:p w14:paraId="15DA0493" w14:textId="77777777" w:rsidR="002B2E8C" w:rsidRDefault="002B2E8C" w:rsidP="00A475A9">
            <w:pPr>
              <w:rPr>
                <w:ins w:id="1122" w:author="Changxin LIU" w:date="2014-11-08T14:48:00Z"/>
              </w:rPr>
            </w:pPr>
            <w:ins w:id="1123" w:author="Changxin LIU" w:date="2014-11-08T14:48:00Z">
              <w:r>
                <w:t>O</w:t>
              </w:r>
            </w:ins>
            <w:ins w:id="1124" w:author="Changxin LIU" w:date="2014-11-08T14:50:00Z">
              <w:r w:rsidR="00A475A9">
                <w:t>h_</w:t>
              </w:r>
            </w:ins>
            <w:ins w:id="1125" w:author="Changxin LIU" w:date="2014-11-08T14:48:00Z">
              <w:r w:rsidR="00A475A9">
                <w:t>user_ack</w:t>
              </w:r>
            </w:ins>
          </w:p>
        </w:tc>
        <w:tc>
          <w:tcPr>
            <w:tcW w:w="2027" w:type="dxa"/>
          </w:tcPr>
          <w:p w14:paraId="67EE4774" w14:textId="77777777" w:rsidR="002B2E8C" w:rsidRDefault="000D5CF2" w:rsidP="000D5CF2">
            <w:pPr>
              <w:rPr>
                <w:ins w:id="1126" w:author="Changxin LIU" w:date="2014-11-08T14:48:00Z"/>
              </w:rPr>
            </w:pPr>
            <w:ins w:id="1127" w:author="Changxin LIU" w:date="2014-11-08T14:48:00Z">
              <w:r>
                <w:t>Tinyint</w:t>
              </w:r>
            </w:ins>
          </w:p>
        </w:tc>
        <w:tc>
          <w:tcPr>
            <w:tcW w:w="1972" w:type="dxa"/>
          </w:tcPr>
          <w:p w14:paraId="3B3814FE" w14:textId="77777777" w:rsidR="002B2E8C" w:rsidRDefault="000D5CF2" w:rsidP="006449B1">
            <w:pPr>
              <w:rPr>
                <w:ins w:id="1128" w:author="Changxin LIU" w:date="2014-11-08T14:48:00Z"/>
              </w:rPr>
            </w:pPr>
            <w:ins w:id="1129" w:author="Changxin LIU" w:date="2014-11-08T14:50:00Z">
              <w:r>
                <w:rPr>
                  <w:rFonts w:hint="eastAsia"/>
                </w:rPr>
                <w:t>用户确认</w:t>
              </w:r>
            </w:ins>
          </w:p>
        </w:tc>
        <w:tc>
          <w:tcPr>
            <w:tcW w:w="1972" w:type="dxa"/>
          </w:tcPr>
          <w:p w14:paraId="718A24AB" w14:textId="77777777" w:rsidR="00202F16" w:rsidRDefault="002B2E8C" w:rsidP="00202F16">
            <w:pPr>
              <w:rPr>
                <w:ins w:id="1130" w:author="Changxin LIU" w:date="2014-11-08T14:51:00Z"/>
              </w:rPr>
            </w:pPr>
            <w:ins w:id="1131" w:author="Changxin LIU" w:date="2014-11-08T14:48:00Z">
              <w:r>
                <w:rPr>
                  <w:rFonts w:hint="eastAsia"/>
                </w:rPr>
                <w:t xml:space="preserve">0 </w:t>
              </w:r>
            </w:ins>
            <w:ins w:id="1132" w:author="Changxin LIU" w:date="2014-11-08T14:51:00Z">
              <w:r w:rsidR="00202F16">
                <w:rPr>
                  <w:rFonts w:hint="eastAsia"/>
                </w:rPr>
                <w:t>未确认</w:t>
              </w:r>
            </w:ins>
            <w:ins w:id="1133" w:author="Changxin LIU" w:date="2014-11-08T14:48:00Z">
              <w:r>
                <w:rPr>
                  <w:rFonts w:hint="eastAsia"/>
                </w:rPr>
                <w:t xml:space="preserve"> </w:t>
              </w:r>
            </w:ins>
          </w:p>
          <w:p w14:paraId="5BADB080" w14:textId="77777777" w:rsidR="002B2E8C" w:rsidRDefault="002B2E8C" w:rsidP="00202F16">
            <w:pPr>
              <w:rPr>
                <w:ins w:id="1134" w:author="Changxin LIU" w:date="2014-11-08T14:48:00Z"/>
              </w:rPr>
            </w:pPr>
            <w:ins w:id="1135" w:author="Changxin LIU" w:date="2014-11-08T14:48:00Z">
              <w:r>
                <w:rPr>
                  <w:rFonts w:hint="eastAsia"/>
                </w:rPr>
                <w:t>1</w:t>
              </w:r>
            </w:ins>
            <w:ins w:id="1136" w:author="Changxin LIU" w:date="2014-11-08T14:51:00Z">
              <w:r w:rsidR="00202F16">
                <w:rPr>
                  <w:rFonts w:hint="eastAsia"/>
                </w:rPr>
                <w:t>确认</w:t>
              </w:r>
            </w:ins>
          </w:p>
        </w:tc>
      </w:tr>
      <w:tr w:rsidR="004750F8" w14:paraId="7A362222" w14:textId="77777777" w:rsidTr="008674E2">
        <w:trPr>
          <w:ins w:id="1137" w:author="Changxin LIU" w:date="2014-11-08T14:51:00Z"/>
        </w:trPr>
        <w:tc>
          <w:tcPr>
            <w:tcW w:w="2325" w:type="dxa"/>
          </w:tcPr>
          <w:p w14:paraId="403E509E" w14:textId="77777777" w:rsidR="008674E2" w:rsidRDefault="008674E2" w:rsidP="008674E2">
            <w:pPr>
              <w:rPr>
                <w:ins w:id="1138" w:author="Changxin LIU" w:date="2014-11-08T14:51:00Z"/>
              </w:rPr>
            </w:pPr>
            <w:ins w:id="1139" w:author="Changxin LIU" w:date="2014-11-08T14:51:00Z">
              <w:r>
                <w:t>Oh_</w:t>
              </w:r>
              <w:r w:rsidR="00E93B73">
                <w:rPr>
                  <w:rFonts w:hint="eastAsia"/>
                </w:rPr>
                <w:t>boss</w:t>
              </w:r>
              <w:r>
                <w:t>_ack</w:t>
              </w:r>
            </w:ins>
          </w:p>
        </w:tc>
        <w:tc>
          <w:tcPr>
            <w:tcW w:w="2027" w:type="dxa"/>
          </w:tcPr>
          <w:p w14:paraId="31A79EE2" w14:textId="77777777" w:rsidR="008674E2" w:rsidRDefault="008674E2" w:rsidP="008674E2">
            <w:pPr>
              <w:rPr>
                <w:ins w:id="1140" w:author="Changxin LIU" w:date="2014-11-08T14:51:00Z"/>
              </w:rPr>
            </w:pPr>
            <w:ins w:id="1141" w:author="Changxin LIU" w:date="2014-11-08T14:51:00Z">
              <w:r>
                <w:t>Tinyint</w:t>
              </w:r>
            </w:ins>
          </w:p>
        </w:tc>
        <w:tc>
          <w:tcPr>
            <w:tcW w:w="1972" w:type="dxa"/>
          </w:tcPr>
          <w:p w14:paraId="068703A5" w14:textId="77777777" w:rsidR="008674E2" w:rsidRDefault="002831D8" w:rsidP="008674E2">
            <w:pPr>
              <w:rPr>
                <w:ins w:id="1142" w:author="Changxin LIU" w:date="2014-11-08T14:51:00Z"/>
              </w:rPr>
            </w:pPr>
            <w:ins w:id="1143" w:author="Changxin LIU" w:date="2014-11-08T14:51:00Z">
              <w:r>
                <w:rPr>
                  <w:rFonts w:hint="eastAsia"/>
                </w:rPr>
                <w:t>老板</w:t>
              </w:r>
              <w:r w:rsidR="008674E2">
                <w:rPr>
                  <w:rFonts w:hint="eastAsia"/>
                </w:rPr>
                <w:t>确认</w:t>
              </w:r>
            </w:ins>
          </w:p>
        </w:tc>
        <w:tc>
          <w:tcPr>
            <w:tcW w:w="1972" w:type="dxa"/>
          </w:tcPr>
          <w:p w14:paraId="04A3859F" w14:textId="77777777" w:rsidR="008674E2" w:rsidRDefault="008674E2" w:rsidP="008674E2">
            <w:pPr>
              <w:rPr>
                <w:ins w:id="1144" w:author="Changxin LIU" w:date="2014-11-08T14:51:00Z"/>
              </w:rPr>
            </w:pPr>
            <w:ins w:id="1145" w:author="Changxin LIU" w:date="2014-11-08T14:51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未确认</w:t>
              </w:r>
              <w:r>
                <w:rPr>
                  <w:rFonts w:hint="eastAsia"/>
                </w:rPr>
                <w:t xml:space="preserve"> </w:t>
              </w:r>
            </w:ins>
          </w:p>
          <w:p w14:paraId="1049CC7A" w14:textId="77777777" w:rsidR="008674E2" w:rsidRDefault="008674E2" w:rsidP="008674E2">
            <w:pPr>
              <w:rPr>
                <w:ins w:id="1146" w:author="Changxin LIU" w:date="2014-11-08T14:51:00Z"/>
              </w:rPr>
            </w:pPr>
            <w:ins w:id="1147" w:author="Changxin LIU" w:date="2014-11-08T14:51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确认</w:t>
              </w:r>
            </w:ins>
          </w:p>
        </w:tc>
      </w:tr>
      <w:tr w:rsidR="004750F8" w14:paraId="549F905A" w14:textId="77777777" w:rsidTr="008674E2">
        <w:trPr>
          <w:ins w:id="1148" w:author="Changxin LIU" w:date="2014-11-08T14:51:00Z"/>
        </w:trPr>
        <w:tc>
          <w:tcPr>
            <w:tcW w:w="2325" w:type="dxa"/>
          </w:tcPr>
          <w:p w14:paraId="09C86CF0" w14:textId="77777777" w:rsidR="000E5ECD" w:rsidRDefault="000E5ECD" w:rsidP="000E5ECD">
            <w:pPr>
              <w:rPr>
                <w:ins w:id="1149" w:author="Changxin LIU" w:date="2014-11-08T14:51:00Z"/>
              </w:rPr>
            </w:pPr>
            <w:ins w:id="1150" w:author="Changxin LIU" w:date="2014-11-08T14:51:00Z">
              <w:r>
                <w:t>Oh</w:t>
              </w:r>
              <w:r w:rsidR="00D30532">
                <w:t>_staff</w:t>
              </w:r>
              <w:r>
                <w:t>_ack</w:t>
              </w:r>
            </w:ins>
          </w:p>
        </w:tc>
        <w:tc>
          <w:tcPr>
            <w:tcW w:w="2027" w:type="dxa"/>
          </w:tcPr>
          <w:p w14:paraId="6907ECF4" w14:textId="77777777" w:rsidR="000E5ECD" w:rsidRDefault="000E5ECD" w:rsidP="000E5ECD">
            <w:pPr>
              <w:rPr>
                <w:ins w:id="1151" w:author="Changxin LIU" w:date="2014-11-08T14:51:00Z"/>
              </w:rPr>
            </w:pPr>
            <w:ins w:id="1152" w:author="Changxin LIU" w:date="2014-11-08T14:51:00Z">
              <w:r>
                <w:t>Tinyint</w:t>
              </w:r>
            </w:ins>
          </w:p>
        </w:tc>
        <w:tc>
          <w:tcPr>
            <w:tcW w:w="1972" w:type="dxa"/>
          </w:tcPr>
          <w:p w14:paraId="701A4E90" w14:textId="77777777" w:rsidR="000E5ECD" w:rsidRDefault="00D30532" w:rsidP="000E5ECD">
            <w:pPr>
              <w:rPr>
                <w:ins w:id="1153" w:author="Changxin LIU" w:date="2014-11-08T14:51:00Z"/>
              </w:rPr>
            </w:pPr>
            <w:ins w:id="1154" w:author="Changxin LIU" w:date="2014-11-08T14:51:00Z">
              <w:r>
                <w:rPr>
                  <w:rFonts w:hint="eastAsia"/>
                </w:rPr>
                <w:t>员工</w:t>
              </w:r>
              <w:r w:rsidR="000E5ECD">
                <w:rPr>
                  <w:rFonts w:hint="eastAsia"/>
                </w:rPr>
                <w:t>确认</w:t>
              </w:r>
            </w:ins>
          </w:p>
        </w:tc>
        <w:tc>
          <w:tcPr>
            <w:tcW w:w="1972" w:type="dxa"/>
          </w:tcPr>
          <w:p w14:paraId="3C44E92B" w14:textId="77777777" w:rsidR="000E5ECD" w:rsidRDefault="000E5ECD" w:rsidP="000E5ECD">
            <w:pPr>
              <w:rPr>
                <w:ins w:id="1155" w:author="Changxin LIU" w:date="2014-11-08T14:51:00Z"/>
              </w:rPr>
            </w:pPr>
            <w:ins w:id="1156" w:author="Changxin LIU" w:date="2014-11-08T14:51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未确认</w:t>
              </w:r>
              <w:r>
                <w:rPr>
                  <w:rFonts w:hint="eastAsia"/>
                </w:rPr>
                <w:t xml:space="preserve"> </w:t>
              </w:r>
            </w:ins>
          </w:p>
          <w:p w14:paraId="3AB1DE07" w14:textId="77777777" w:rsidR="000E5ECD" w:rsidRDefault="000E5ECD" w:rsidP="000E5ECD">
            <w:pPr>
              <w:rPr>
                <w:ins w:id="1157" w:author="Changxin LIU" w:date="2014-11-08T14:51:00Z"/>
              </w:rPr>
            </w:pPr>
            <w:ins w:id="1158" w:author="Changxin LIU" w:date="2014-11-08T14:51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确认</w:t>
              </w:r>
            </w:ins>
          </w:p>
        </w:tc>
      </w:tr>
      <w:tr w:rsidR="004750F8" w14:paraId="29F0BDC6" w14:textId="77777777" w:rsidTr="008674E2">
        <w:trPr>
          <w:ins w:id="1159" w:author="Changxin LIU" w:date="2014-11-08T14:48:00Z"/>
        </w:trPr>
        <w:tc>
          <w:tcPr>
            <w:tcW w:w="2325" w:type="dxa"/>
          </w:tcPr>
          <w:p w14:paraId="0871B66C" w14:textId="77777777" w:rsidR="000E5ECD" w:rsidRDefault="000E5ECD" w:rsidP="004750F8">
            <w:pPr>
              <w:rPr>
                <w:ins w:id="1160" w:author="Changxin LIU" w:date="2014-11-08T14:48:00Z"/>
              </w:rPr>
            </w:pPr>
            <w:ins w:id="1161" w:author="Changxin LIU" w:date="2014-11-08T14:48:00Z">
              <w:r>
                <w:t>O</w:t>
              </w:r>
            </w:ins>
            <w:ins w:id="1162" w:author="Changxin LIU" w:date="2014-11-08T14:52:00Z">
              <w:r w:rsidR="004750F8">
                <w:t>h</w:t>
              </w:r>
            </w:ins>
            <w:ins w:id="1163" w:author="Changxin LIU" w:date="2014-11-08T14:48:00Z">
              <w:r>
                <w:t>_</w:t>
              </w:r>
            </w:ins>
            <w:ins w:id="1164" w:author="Changxin LIU" w:date="2014-11-08T14:52:00Z">
              <w:r w:rsidR="004750F8">
                <w:t>order_date_time</w:t>
              </w:r>
            </w:ins>
          </w:p>
        </w:tc>
        <w:tc>
          <w:tcPr>
            <w:tcW w:w="2027" w:type="dxa"/>
          </w:tcPr>
          <w:p w14:paraId="0D700C07" w14:textId="77777777" w:rsidR="000E5ECD" w:rsidRDefault="004750F8" w:rsidP="000E5ECD">
            <w:pPr>
              <w:rPr>
                <w:ins w:id="1165" w:author="Changxin LIU" w:date="2014-11-08T14:48:00Z"/>
              </w:rPr>
            </w:pPr>
            <w:ins w:id="1166" w:author="Changxin LIU" w:date="2014-11-08T14:52:00Z">
              <w:r>
                <w:t>Datetime</w:t>
              </w:r>
            </w:ins>
          </w:p>
        </w:tc>
        <w:tc>
          <w:tcPr>
            <w:tcW w:w="1972" w:type="dxa"/>
          </w:tcPr>
          <w:p w14:paraId="1E8A2443" w14:textId="77777777" w:rsidR="000E5ECD" w:rsidRDefault="004750F8" w:rsidP="000E5ECD">
            <w:pPr>
              <w:rPr>
                <w:ins w:id="1167" w:author="Changxin LIU" w:date="2014-11-08T14:48:00Z"/>
              </w:rPr>
            </w:pPr>
            <w:ins w:id="1168" w:author="Changxin LIU" w:date="2014-11-08T14:52:00Z">
              <w:r>
                <w:rPr>
                  <w:rFonts w:hint="eastAsia"/>
                </w:rPr>
                <w:t>提交订单时间</w:t>
              </w:r>
            </w:ins>
          </w:p>
        </w:tc>
        <w:tc>
          <w:tcPr>
            <w:tcW w:w="1972" w:type="dxa"/>
          </w:tcPr>
          <w:p w14:paraId="349DEF43" w14:textId="77777777" w:rsidR="000E5ECD" w:rsidRDefault="000E5ECD" w:rsidP="000E5ECD">
            <w:pPr>
              <w:rPr>
                <w:ins w:id="1169" w:author="Changxin LIU" w:date="2014-11-08T14:48:00Z"/>
              </w:rPr>
            </w:pPr>
          </w:p>
        </w:tc>
      </w:tr>
      <w:tr w:rsidR="004326A4" w14:paraId="0A265270" w14:textId="77777777" w:rsidTr="008674E2">
        <w:trPr>
          <w:ins w:id="1170" w:author="Changxin LIU" w:date="2014-11-08T14:52:00Z"/>
        </w:trPr>
        <w:tc>
          <w:tcPr>
            <w:tcW w:w="2325" w:type="dxa"/>
          </w:tcPr>
          <w:p w14:paraId="13AD2601" w14:textId="77777777" w:rsidR="004326A4" w:rsidRDefault="004326A4" w:rsidP="004326A4">
            <w:pPr>
              <w:rPr>
                <w:ins w:id="1171" w:author="Changxin LIU" w:date="2014-11-08T14:52:00Z"/>
              </w:rPr>
            </w:pPr>
            <w:ins w:id="1172" w:author="Changxin LIU" w:date="2014-11-08T14:52:00Z">
              <w:r>
                <w:t>Oh_date_time</w:t>
              </w:r>
            </w:ins>
          </w:p>
        </w:tc>
        <w:tc>
          <w:tcPr>
            <w:tcW w:w="2027" w:type="dxa"/>
          </w:tcPr>
          <w:p w14:paraId="7497BC5E" w14:textId="77777777" w:rsidR="004326A4" w:rsidRDefault="004326A4" w:rsidP="004326A4">
            <w:pPr>
              <w:rPr>
                <w:ins w:id="1173" w:author="Changxin LIU" w:date="2014-11-08T14:52:00Z"/>
              </w:rPr>
            </w:pPr>
            <w:ins w:id="1174" w:author="Changxin LIU" w:date="2014-11-08T14:52:00Z">
              <w:r>
                <w:t>Datetime</w:t>
              </w:r>
            </w:ins>
          </w:p>
        </w:tc>
        <w:tc>
          <w:tcPr>
            <w:tcW w:w="1972" w:type="dxa"/>
          </w:tcPr>
          <w:p w14:paraId="7C225157" w14:textId="77777777" w:rsidR="004326A4" w:rsidRDefault="004326A4" w:rsidP="004326A4">
            <w:pPr>
              <w:rPr>
                <w:ins w:id="1175" w:author="Changxin LIU" w:date="2014-11-08T14:52:00Z"/>
              </w:rPr>
            </w:pPr>
            <w:ins w:id="1176" w:author="Changxin LIU" w:date="2014-11-08T14:52:00Z">
              <w:r>
                <w:rPr>
                  <w:rFonts w:hint="eastAsia"/>
                </w:rPr>
                <w:t>订单</w:t>
              </w:r>
            </w:ins>
            <w:ins w:id="1177" w:author="Changxin LIU" w:date="2014-11-08T14:53:00Z">
              <w:r w:rsidR="00F84924">
                <w:rPr>
                  <w:rFonts w:hint="eastAsia"/>
                </w:rPr>
                <w:t>开始</w:t>
              </w:r>
            </w:ins>
            <w:ins w:id="1178" w:author="Changxin LIU" w:date="2014-11-08T14:52:00Z">
              <w:r>
                <w:rPr>
                  <w:rFonts w:hint="eastAsia"/>
                </w:rPr>
                <w:t>时间</w:t>
              </w:r>
            </w:ins>
          </w:p>
        </w:tc>
        <w:tc>
          <w:tcPr>
            <w:tcW w:w="1972" w:type="dxa"/>
          </w:tcPr>
          <w:p w14:paraId="4B9765B9" w14:textId="77777777" w:rsidR="004326A4" w:rsidRDefault="004326A4" w:rsidP="004326A4">
            <w:pPr>
              <w:rPr>
                <w:ins w:id="1179" w:author="Changxin LIU" w:date="2014-11-08T14:52:00Z"/>
              </w:rPr>
            </w:pPr>
          </w:p>
        </w:tc>
      </w:tr>
      <w:tr w:rsidR="004326A4" w14:paraId="63E25C0A" w14:textId="77777777" w:rsidTr="008674E2">
        <w:trPr>
          <w:ins w:id="1180" w:author="Changxin LIU" w:date="2014-11-08T14:52:00Z"/>
        </w:trPr>
        <w:tc>
          <w:tcPr>
            <w:tcW w:w="2325" w:type="dxa"/>
          </w:tcPr>
          <w:p w14:paraId="7B353933" w14:textId="77777777" w:rsidR="004326A4" w:rsidRDefault="004326A4" w:rsidP="008F4E6C">
            <w:pPr>
              <w:rPr>
                <w:ins w:id="1181" w:author="Changxin LIU" w:date="2014-11-08T14:52:00Z"/>
              </w:rPr>
            </w:pPr>
            <w:ins w:id="1182" w:author="Changxin LIU" w:date="2014-11-08T14:52:00Z">
              <w:r>
                <w:t>Oh_date_time</w:t>
              </w:r>
            </w:ins>
            <w:ins w:id="1183" w:author="Changxin LIU" w:date="2014-11-08T14:53:00Z">
              <w:r w:rsidR="008F4E6C">
                <w:rPr>
                  <w:rFonts w:hint="eastAsia"/>
                </w:rPr>
                <w:t>_end</w:t>
              </w:r>
            </w:ins>
          </w:p>
        </w:tc>
        <w:tc>
          <w:tcPr>
            <w:tcW w:w="2027" w:type="dxa"/>
          </w:tcPr>
          <w:p w14:paraId="43E0414E" w14:textId="77777777" w:rsidR="004326A4" w:rsidRDefault="004326A4" w:rsidP="004326A4">
            <w:pPr>
              <w:rPr>
                <w:ins w:id="1184" w:author="Changxin LIU" w:date="2014-11-08T14:52:00Z"/>
              </w:rPr>
            </w:pPr>
            <w:ins w:id="1185" w:author="Changxin LIU" w:date="2014-11-08T14:52:00Z">
              <w:r>
                <w:t>Datetime</w:t>
              </w:r>
            </w:ins>
          </w:p>
        </w:tc>
        <w:tc>
          <w:tcPr>
            <w:tcW w:w="1972" w:type="dxa"/>
          </w:tcPr>
          <w:p w14:paraId="0D3616D8" w14:textId="77777777" w:rsidR="004326A4" w:rsidRDefault="00F84924" w:rsidP="004326A4">
            <w:pPr>
              <w:rPr>
                <w:ins w:id="1186" w:author="Changxin LIU" w:date="2014-11-08T14:52:00Z"/>
              </w:rPr>
            </w:pPr>
            <w:ins w:id="1187" w:author="Changxin LIU" w:date="2014-11-08T14:53:00Z">
              <w:r>
                <w:rPr>
                  <w:rFonts w:hint="eastAsia"/>
                </w:rPr>
                <w:t>订单结束</w:t>
              </w:r>
            </w:ins>
            <w:ins w:id="1188" w:author="Changxin LIU" w:date="2014-11-08T14:52:00Z">
              <w:r w:rsidR="004326A4">
                <w:rPr>
                  <w:rFonts w:hint="eastAsia"/>
                </w:rPr>
                <w:t>时间</w:t>
              </w:r>
            </w:ins>
          </w:p>
        </w:tc>
        <w:tc>
          <w:tcPr>
            <w:tcW w:w="1972" w:type="dxa"/>
          </w:tcPr>
          <w:p w14:paraId="6F171736" w14:textId="77777777" w:rsidR="004326A4" w:rsidRDefault="004326A4" w:rsidP="004326A4">
            <w:pPr>
              <w:rPr>
                <w:ins w:id="1189" w:author="Changxin LIU" w:date="2014-11-08T14:52:00Z"/>
              </w:rPr>
            </w:pPr>
          </w:p>
        </w:tc>
      </w:tr>
      <w:tr w:rsidR="004326A4" w14:paraId="68CCB102" w14:textId="77777777" w:rsidTr="008674E2">
        <w:trPr>
          <w:ins w:id="1190" w:author="Changxin LIU" w:date="2014-11-08T14:48:00Z"/>
        </w:trPr>
        <w:tc>
          <w:tcPr>
            <w:tcW w:w="2325" w:type="dxa"/>
          </w:tcPr>
          <w:p w14:paraId="7DF1DB59" w14:textId="77777777" w:rsidR="004326A4" w:rsidRDefault="004326A4" w:rsidP="004326A4">
            <w:pPr>
              <w:rPr>
                <w:ins w:id="1191" w:author="Changxin LIU" w:date="2014-11-08T14:48:00Z"/>
              </w:rPr>
            </w:pPr>
            <w:ins w:id="1192" w:author="Changxin LIU" w:date="2014-11-08T14:48:00Z">
              <w:r>
                <w:t>O</w:t>
              </w:r>
            </w:ins>
            <w:ins w:id="1193" w:author="Changxin LIU" w:date="2014-11-08T14:53:00Z">
              <w:r w:rsidR="00C649DF">
                <w:rPr>
                  <w:rFonts w:hint="eastAsia"/>
                </w:rPr>
                <w:t>h</w:t>
              </w:r>
              <w:r w:rsidR="00C649DF">
                <w:t>_value</w:t>
              </w:r>
            </w:ins>
          </w:p>
        </w:tc>
        <w:tc>
          <w:tcPr>
            <w:tcW w:w="2027" w:type="dxa"/>
          </w:tcPr>
          <w:p w14:paraId="4278DEDE" w14:textId="77777777" w:rsidR="004326A4" w:rsidRDefault="00C649DF" w:rsidP="004326A4">
            <w:pPr>
              <w:rPr>
                <w:ins w:id="1194" w:author="Changxin LIU" w:date="2014-11-08T14:48:00Z"/>
              </w:rPr>
            </w:pPr>
            <w:ins w:id="1195" w:author="Changxin LIU" w:date="2014-11-08T14:53:00Z">
              <w:r>
                <w:t>Smallint</w:t>
              </w:r>
            </w:ins>
          </w:p>
        </w:tc>
        <w:tc>
          <w:tcPr>
            <w:tcW w:w="1972" w:type="dxa"/>
          </w:tcPr>
          <w:p w14:paraId="320AB61A" w14:textId="77777777" w:rsidR="004326A4" w:rsidRDefault="00C649DF" w:rsidP="004326A4">
            <w:pPr>
              <w:rPr>
                <w:ins w:id="1196" w:author="Changxin LIU" w:date="2014-11-08T14:48:00Z"/>
              </w:rPr>
            </w:pPr>
            <w:ins w:id="1197" w:author="Changxin LIU" w:date="2014-11-08T14:53:00Z">
              <w:r>
                <w:t>订单价格</w:t>
              </w:r>
            </w:ins>
          </w:p>
        </w:tc>
        <w:tc>
          <w:tcPr>
            <w:tcW w:w="1972" w:type="dxa"/>
          </w:tcPr>
          <w:p w14:paraId="5FF8D9E9" w14:textId="77777777" w:rsidR="004326A4" w:rsidRDefault="004326A4" w:rsidP="004326A4">
            <w:pPr>
              <w:rPr>
                <w:ins w:id="1198" w:author="Changxin LIU" w:date="2014-11-08T14:48:00Z"/>
              </w:rPr>
            </w:pPr>
          </w:p>
        </w:tc>
      </w:tr>
      <w:tr w:rsidR="004326A4" w14:paraId="68DA1E9F" w14:textId="77777777" w:rsidTr="008674E2">
        <w:trPr>
          <w:ins w:id="1199" w:author="Changxin LIU" w:date="2014-11-08T14:48:00Z"/>
        </w:trPr>
        <w:tc>
          <w:tcPr>
            <w:tcW w:w="2325" w:type="dxa"/>
          </w:tcPr>
          <w:p w14:paraId="0FAF931D" w14:textId="77777777" w:rsidR="004326A4" w:rsidRDefault="004326A4" w:rsidP="004326A4">
            <w:pPr>
              <w:rPr>
                <w:ins w:id="1200" w:author="Changxin LIU" w:date="2014-11-08T14:48:00Z"/>
              </w:rPr>
            </w:pPr>
            <w:ins w:id="1201" w:author="Changxin LIU" w:date="2014-11-08T14:48:00Z">
              <w:r>
                <w:t>O</w:t>
              </w:r>
            </w:ins>
            <w:ins w:id="1202" w:author="Changxin LIU" w:date="2014-11-08T14:53:00Z">
              <w:r w:rsidR="00347EDE">
                <w:rPr>
                  <w:rFonts w:hint="eastAsia"/>
                </w:rPr>
                <w:t>h</w:t>
              </w:r>
            </w:ins>
            <w:ins w:id="1203" w:author="Changxin LIU" w:date="2014-11-08T14:54:00Z">
              <w:r w:rsidR="00BF7F2B">
                <w:t>_state</w:t>
              </w:r>
            </w:ins>
          </w:p>
        </w:tc>
        <w:tc>
          <w:tcPr>
            <w:tcW w:w="2027" w:type="dxa"/>
          </w:tcPr>
          <w:p w14:paraId="5DAB7CE6" w14:textId="77777777" w:rsidR="004326A4" w:rsidRDefault="007F4807" w:rsidP="004326A4">
            <w:pPr>
              <w:rPr>
                <w:ins w:id="1204" w:author="Changxin LIU" w:date="2014-11-08T14:48:00Z"/>
              </w:rPr>
            </w:pPr>
            <w:ins w:id="1205" w:author="Changxin LIU" w:date="2014-11-08T14:54:00Z">
              <w:r>
                <w:t>Tinyint</w:t>
              </w:r>
            </w:ins>
          </w:p>
        </w:tc>
        <w:tc>
          <w:tcPr>
            <w:tcW w:w="1972" w:type="dxa"/>
          </w:tcPr>
          <w:p w14:paraId="16E37AB2" w14:textId="77777777" w:rsidR="004326A4" w:rsidRDefault="007F4807" w:rsidP="004326A4">
            <w:pPr>
              <w:rPr>
                <w:ins w:id="1206" w:author="Changxin LIU" w:date="2014-11-08T14:48:00Z"/>
              </w:rPr>
            </w:pPr>
            <w:ins w:id="1207" w:author="Changxin LIU" w:date="2014-11-08T14:54:00Z">
              <w:r>
                <w:rPr>
                  <w:rFonts w:hint="eastAsia"/>
                </w:rPr>
                <w:t>订单状态</w:t>
              </w:r>
            </w:ins>
          </w:p>
        </w:tc>
        <w:tc>
          <w:tcPr>
            <w:tcW w:w="1972" w:type="dxa"/>
          </w:tcPr>
          <w:p w14:paraId="2FE6AACC" w14:textId="77777777" w:rsidR="00E02596" w:rsidRDefault="009766F7" w:rsidP="00E02596">
            <w:pPr>
              <w:rPr>
                <w:ins w:id="1208" w:author="Changxin LIU" w:date="2015-03-05T11:04:00Z"/>
              </w:rPr>
            </w:pPr>
            <w:ins w:id="1209" w:author="Changxin LIU" w:date="2014-11-08T14:55:00Z">
              <w:r>
                <w:rPr>
                  <w:rFonts w:hint="eastAsia"/>
                </w:rPr>
                <w:t>-</w:t>
              </w:r>
              <w:r>
                <w:t>2</w:t>
              </w:r>
              <w:r w:rsidR="00A434A0">
                <w:t xml:space="preserve"> </w:t>
              </w:r>
              <w:r w:rsidR="0055133A">
                <w:t>过期取消</w:t>
              </w:r>
            </w:ins>
            <w:ins w:id="1210" w:author="Changxin LIU" w:date="2015-03-05T11:04:00Z">
              <w:r w:rsidR="00E02596">
                <w:rPr>
                  <w:rFonts w:hint="eastAsia"/>
                </w:rPr>
                <w:t>（客户违约）</w:t>
              </w:r>
            </w:ins>
          </w:p>
          <w:p w14:paraId="3F332D6D" w14:textId="77777777" w:rsidR="009766F7" w:rsidRDefault="009766F7" w:rsidP="004326A4">
            <w:pPr>
              <w:rPr>
                <w:ins w:id="1211" w:author="Changxin LIU" w:date="2014-11-08T14:55:00Z"/>
              </w:rPr>
            </w:pPr>
          </w:p>
          <w:p w14:paraId="296275DB" w14:textId="77777777" w:rsidR="00374A47" w:rsidRDefault="00291659" w:rsidP="004326A4">
            <w:pPr>
              <w:rPr>
                <w:ins w:id="1212" w:author="Changxin LIU" w:date="2015-03-05T11:04:00Z"/>
              </w:rPr>
            </w:pPr>
            <w:ins w:id="1213" w:author="Changxin LIU" w:date="2014-11-08T14:54:00Z">
              <w:r>
                <w:rPr>
                  <w:rFonts w:hint="eastAsia"/>
                </w:rPr>
                <w:t>-</w:t>
              </w:r>
              <w:r>
                <w:t xml:space="preserve">1 </w:t>
              </w:r>
              <w:r>
                <w:t>老板拒绝</w:t>
              </w:r>
            </w:ins>
          </w:p>
          <w:p w14:paraId="4150226F" w14:textId="77777777" w:rsidR="004326A4" w:rsidRDefault="006D3202" w:rsidP="004326A4">
            <w:pPr>
              <w:rPr>
                <w:ins w:id="1214" w:author="Changxin LIU" w:date="2014-11-08T14:54:00Z"/>
              </w:rPr>
            </w:pPr>
            <w:ins w:id="1215" w:author="Changxin LIU" w:date="2014-11-08T14:54:00Z">
              <w:r>
                <w:rPr>
                  <w:rFonts w:hint="eastAsia"/>
                </w:rPr>
                <w:t xml:space="preserve">0 </w:t>
              </w:r>
            </w:ins>
            <w:ins w:id="1216" w:author="Changxin LIU" w:date="2014-11-08T14:55:00Z">
              <w:r>
                <w:rPr>
                  <w:rFonts w:hint="eastAsia"/>
                </w:rPr>
                <w:t>用户</w:t>
              </w:r>
            </w:ins>
            <w:ins w:id="1217" w:author="Changxin LIU" w:date="2014-11-08T14:54:00Z">
              <w:r w:rsidR="00CA4828">
                <w:rPr>
                  <w:rFonts w:hint="eastAsia"/>
                </w:rPr>
                <w:t>取消</w:t>
              </w:r>
            </w:ins>
          </w:p>
          <w:p w14:paraId="3A45C7ED" w14:textId="77777777" w:rsidR="00CA4828" w:rsidRDefault="00CA4828" w:rsidP="004326A4">
            <w:pPr>
              <w:rPr>
                <w:ins w:id="1218" w:author="Changxin LIU" w:date="2014-11-08T14:54:00Z"/>
              </w:rPr>
            </w:pPr>
            <w:ins w:id="1219" w:author="Changxin LIU" w:date="2014-11-08T14:54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预约</w:t>
              </w:r>
            </w:ins>
          </w:p>
          <w:p w14:paraId="2213B381" w14:textId="77777777" w:rsidR="00CA4828" w:rsidRDefault="00CA4828" w:rsidP="004326A4">
            <w:pPr>
              <w:rPr>
                <w:ins w:id="1220" w:author="Changxin LIU" w:date="2014-11-08T14:48:00Z"/>
              </w:rPr>
            </w:pPr>
            <w:ins w:id="1221" w:author="Changxin LIU" w:date="2014-11-08T14:54:00Z">
              <w:r>
                <w:rPr>
                  <w:rFonts w:hint="eastAsia"/>
                </w:rPr>
                <w:t xml:space="preserve">2 </w:t>
              </w:r>
              <w:r>
                <w:rPr>
                  <w:rFonts w:hint="eastAsia"/>
                </w:rPr>
                <w:t>成功</w:t>
              </w:r>
            </w:ins>
          </w:p>
        </w:tc>
      </w:tr>
      <w:tr w:rsidR="004326A4" w14:paraId="481F5D76" w14:textId="77777777" w:rsidTr="008674E2">
        <w:trPr>
          <w:ins w:id="1222" w:author="Changxin LIU" w:date="2014-11-08T14:48:00Z"/>
        </w:trPr>
        <w:tc>
          <w:tcPr>
            <w:tcW w:w="2325" w:type="dxa"/>
          </w:tcPr>
          <w:p w14:paraId="12D5B3E6" w14:textId="77777777" w:rsidR="004326A4" w:rsidRDefault="004326A4" w:rsidP="004326A4">
            <w:pPr>
              <w:rPr>
                <w:ins w:id="1223" w:author="Changxin LIU" w:date="2014-11-08T14:48:00Z"/>
              </w:rPr>
            </w:pPr>
            <w:ins w:id="1224" w:author="Changxin LIU" w:date="2014-11-08T14:48:00Z">
              <w:r>
                <w:t>O</w:t>
              </w:r>
            </w:ins>
            <w:ins w:id="1225" w:author="Changxin LIU" w:date="2014-11-08T14:59:00Z">
              <w:r w:rsidR="000157EE">
                <w:rPr>
                  <w:rFonts w:hint="eastAsia"/>
                </w:rPr>
                <w:t>h</w:t>
              </w:r>
              <w:r w:rsidR="000157EE">
                <w:t>_user_id</w:t>
              </w:r>
            </w:ins>
          </w:p>
        </w:tc>
        <w:tc>
          <w:tcPr>
            <w:tcW w:w="2027" w:type="dxa"/>
          </w:tcPr>
          <w:p w14:paraId="2B6334E1" w14:textId="77777777" w:rsidR="004326A4" w:rsidRDefault="000157EE" w:rsidP="004326A4">
            <w:pPr>
              <w:rPr>
                <w:ins w:id="1226" w:author="Changxin LIU" w:date="2014-11-08T14:48:00Z"/>
              </w:rPr>
            </w:pPr>
            <w:ins w:id="1227" w:author="Changxin LIU" w:date="2014-11-08T14:59:00Z">
              <w:r>
                <w:t>Integer</w:t>
              </w:r>
            </w:ins>
          </w:p>
        </w:tc>
        <w:tc>
          <w:tcPr>
            <w:tcW w:w="1972" w:type="dxa"/>
          </w:tcPr>
          <w:p w14:paraId="17F069AB" w14:textId="77777777" w:rsidR="004326A4" w:rsidRDefault="000157EE" w:rsidP="004326A4">
            <w:pPr>
              <w:rPr>
                <w:ins w:id="1228" w:author="Changxin LIU" w:date="2014-11-08T14:48:00Z"/>
              </w:rPr>
            </w:pPr>
            <w:ins w:id="1229" w:author="Changxin LIU" w:date="2014-11-08T14:59:00Z">
              <w:r>
                <w:rPr>
                  <w:rFonts w:hint="eastAsia"/>
                </w:rPr>
                <w:t>用户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972" w:type="dxa"/>
          </w:tcPr>
          <w:p w14:paraId="7D1274FF" w14:textId="77777777" w:rsidR="004326A4" w:rsidRDefault="004326A4" w:rsidP="004326A4">
            <w:pPr>
              <w:rPr>
                <w:ins w:id="1230" w:author="Changxin LIU" w:date="2014-11-08T14:48:00Z"/>
              </w:rPr>
            </w:pPr>
          </w:p>
        </w:tc>
      </w:tr>
      <w:tr w:rsidR="00C649DF" w14:paraId="4E049A4B" w14:textId="77777777" w:rsidTr="008674E2">
        <w:trPr>
          <w:ins w:id="1231" w:author="Changxin LIU" w:date="2014-11-08T14:53:00Z"/>
        </w:trPr>
        <w:tc>
          <w:tcPr>
            <w:tcW w:w="2325" w:type="dxa"/>
          </w:tcPr>
          <w:p w14:paraId="76515766" w14:textId="77777777" w:rsidR="00C649DF" w:rsidRDefault="000A2982" w:rsidP="004326A4">
            <w:pPr>
              <w:rPr>
                <w:ins w:id="1232" w:author="Changxin LIU" w:date="2014-11-08T14:53:00Z"/>
              </w:rPr>
            </w:pPr>
            <w:ins w:id="1233" w:author="Changxin LIU" w:date="2014-11-08T15:00:00Z">
              <w:r>
                <w:t>Oh_type</w:t>
              </w:r>
            </w:ins>
          </w:p>
        </w:tc>
        <w:tc>
          <w:tcPr>
            <w:tcW w:w="2027" w:type="dxa"/>
          </w:tcPr>
          <w:p w14:paraId="2992D499" w14:textId="77777777" w:rsidR="00C649DF" w:rsidRDefault="000A2982" w:rsidP="004326A4">
            <w:pPr>
              <w:rPr>
                <w:ins w:id="1234" w:author="Changxin LIU" w:date="2014-11-08T14:53:00Z"/>
              </w:rPr>
            </w:pPr>
            <w:ins w:id="1235" w:author="Changxin LIU" w:date="2014-11-08T15:00:00Z">
              <w:r>
                <w:t>M</w:t>
              </w:r>
              <w:r>
                <w:rPr>
                  <w:rFonts w:hint="eastAsia"/>
                </w:rPr>
                <w:t>ediumint</w:t>
              </w:r>
            </w:ins>
          </w:p>
        </w:tc>
        <w:tc>
          <w:tcPr>
            <w:tcW w:w="1972" w:type="dxa"/>
          </w:tcPr>
          <w:p w14:paraId="00F2C4D5" w14:textId="77777777" w:rsidR="00C649DF" w:rsidRDefault="000A2982" w:rsidP="004326A4">
            <w:pPr>
              <w:rPr>
                <w:ins w:id="1236" w:author="Changxin LIU" w:date="2014-11-08T14:53:00Z"/>
              </w:rPr>
            </w:pPr>
            <w:ins w:id="1237" w:author="Changxin LIU" w:date="2014-11-08T15:00:00Z">
              <w:r>
                <w:rPr>
                  <w:rFonts w:hint="eastAsia"/>
                </w:rPr>
                <w:t>订单类型</w:t>
              </w:r>
            </w:ins>
          </w:p>
        </w:tc>
        <w:tc>
          <w:tcPr>
            <w:tcW w:w="1972" w:type="dxa"/>
          </w:tcPr>
          <w:p w14:paraId="7C75CB49" w14:textId="77777777" w:rsidR="00C649DF" w:rsidRDefault="008E7E5E" w:rsidP="004326A4">
            <w:pPr>
              <w:rPr>
                <w:ins w:id="1238" w:author="Changxin LIU" w:date="2014-11-08T14:53:00Z"/>
              </w:rPr>
            </w:pPr>
            <w:ins w:id="1239" w:author="Changxin LIU" w:date="2014-11-09T15:07:00Z">
              <w:r>
                <w:t>对应</w:t>
              </w:r>
            </w:ins>
            <w:ins w:id="1240" w:author="Changxin LIU" w:date="2014-11-09T15:14:00Z">
              <w:r w:rsidR="009931B2">
                <w:rPr>
                  <w:rFonts w:hint="eastAsia"/>
                </w:rPr>
                <w:t>洗车</w:t>
              </w:r>
            </w:ins>
            <w:ins w:id="1241" w:author="Changxin LIU" w:date="2014-11-09T15:07:00Z">
              <w:r>
                <w:t>服务表</w:t>
              </w:r>
            </w:ins>
            <w:ins w:id="1242" w:author="Changxin LIU" w:date="2014-11-09T15:14:00Z">
              <w:r w:rsidR="009931B2">
                <w:t>serviceType</w:t>
              </w:r>
            </w:ins>
            <w:ins w:id="1243" w:author="Changxin LIU" w:date="2014-11-09T15:07:00Z">
              <w:r>
                <w:t>中</w:t>
              </w:r>
              <w:r>
                <w:t>id</w:t>
              </w:r>
            </w:ins>
          </w:p>
        </w:tc>
      </w:tr>
      <w:tr w:rsidR="00C649DF" w14:paraId="12A0263B" w14:textId="77777777" w:rsidTr="008674E2">
        <w:trPr>
          <w:ins w:id="1244" w:author="Changxin LIU" w:date="2014-11-08T14:53:00Z"/>
        </w:trPr>
        <w:tc>
          <w:tcPr>
            <w:tcW w:w="2325" w:type="dxa"/>
          </w:tcPr>
          <w:p w14:paraId="21A00E7B" w14:textId="77777777" w:rsidR="00C649DF" w:rsidRDefault="00F95EC5" w:rsidP="004326A4">
            <w:pPr>
              <w:rPr>
                <w:ins w:id="1245" w:author="Changxin LIU" w:date="2014-11-08T14:53:00Z"/>
              </w:rPr>
            </w:pPr>
            <w:ins w:id="1246" w:author="Changxin LIU" w:date="2014-11-08T16:12:00Z">
              <w:r>
                <w:t>Oh_position</w:t>
              </w:r>
            </w:ins>
          </w:p>
        </w:tc>
        <w:tc>
          <w:tcPr>
            <w:tcW w:w="2027" w:type="dxa"/>
          </w:tcPr>
          <w:p w14:paraId="1458595B" w14:textId="77777777" w:rsidR="00C649DF" w:rsidRDefault="00F95EC5" w:rsidP="004326A4">
            <w:pPr>
              <w:rPr>
                <w:ins w:id="1247" w:author="Changxin LIU" w:date="2014-11-08T14:53:00Z"/>
              </w:rPr>
            </w:pPr>
            <w:ins w:id="1248" w:author="Changxin LIU" w:date="2014-11-08T16:13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1972" w:type="dxa"/>
          </w:tcPr>
          <w:p w14:paraId="1C68B547" w14:textId="77777777" w:rsidR="00C649DF" w:rsidRDefault="00F95EC5" w:rsidP="004326A4">
            <w:pPr>
              <w:rPr>
                <w:ins w:id="1249" w:author="Changxin LIU" w:date="2014-11-08T14:53:00Z"/>
              </w:rPr>
            </w:pPr>
            <w:ins w:id="1250" w:author="Changxin LIU" w:date="2014-11-08T16:13:00Z">
              <w:r>
                <w:rPr>
                  <w:rFonts w:hint="eastAsia"/>
                </w:rPr>
                <w:t>洗车档口</w:t>
              </w:r>
            </w:ins>
          </w:p>
        </w:tc>
        <w:tc>
          <w:tcPr>
            <w:tcW w:w="1972" w:type="dxa"/>
          </w:tcPr>
          <w:p w14:paraId="77FF27A0" w14:textId="77777777" w:rsidR="00C649DF" w:rsidRDefault="00C649DF" w:rsidP="004326A4">
            <w:pPr>
              <w:rPr>
                <w:ins w:id="1251" w:author="Changxin LIU" w:date="2014-11-08T14:53:00Z"/>
              </w:rPr>
            </w:pPr>
          </w:p>
        </w:tc>
      </w:tr>
      <w:tr w:rsidR="00C649DF" w14:paraId="558C2E04" w14:textId="77777777" w:rsidTr="008674E2">
        <w:trPr>
          <w:ins w:id="1252" w:author="Changxin LIU" w:date="2014-11-08T14:53:00Z"/>
        </w:trPr>
        <w:tc>
          <w:tcPr>
            <w:tcW w:w="2325" w:type="dxa"/>
          </w:tcPr>
          <w:p w14:paraId="24E757B6" w14:textId="77777777" w:rsidR="00C649DF" w:rsidRDefault="00F95EC5" w:rsidP="004326A4">
            <w:pPr>
              <w:rPr>
                <w:ins w:id="1253" w:author="Changxin LIU" w:date="2014-11-08T14:53:00Z"/>
              </w:rPr>
            </w:pPr>
            <w:ins w:id="1254" w:author="Changxin LIU" w:date="2014-11-08T16:13:00Z">
              <w:r>
                <w:t>Oh_staff_id1</w:t>
              </w:r>
            </w:ins>
          </w:p>
        </w:tc>
        <w:tc>
          <w:tcPr>
            <w:tcW w:w="2027" w:type="dxa"/>
          </w:tcPr>
          <w:p w14:paraId="5A1CB662" w14:textId="77777777" w:rsidR="00C649DF" w:rsidRDefault="00F95EC5" w:rsidP="004326A4">
            <w:pPr>
              <w:rPr>
                <w:ins w:id="1255" w:author="Changxin LIU" w:date="2014-11-08T14:53:00Z"/>
              </w:rPr>
            </w:pPr>
            <w:ins w:id="1256" w:author="Changxin LIU" w:date="2014-11-08T16:13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1972" w:type="dxa"/>
          </w:tcPr>
          <w:p w14:paraId="1A8DC291" w14:textId="77777777" w:rsidR="00C649DF" w:rsidRDefault="00F95EC5" w:rsidP="004326A4">
            <w:pPr>
              <w:rPr>
                <w:ins w:id="1257" w:author="Changxin LIU" w:date="2014-11-08T14:53:00Z"/>
              </w:rPr>
            </w:pPr>
            <w:ins w:id="1258" w:author="Changxin LIU" w:date="2014-11-08T16:13:00Z">
              <w:r>
                <w:rPr>
                  <w:rFonts w:hint="eastAsia"/>
                </w:rPr>
                <w:t>员工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972" w:type="dxa"/>
          </w:tcPr>
          <w:p w14:paraId="4B6DFCE8" w14:textId="77777777" w:rsidR="00C649DF" w:rsidRDefault="00C649DF" w:rsidP="004326A4">
            <w:pPr>
              <w:rPr>
                <w:ins w:id="1259" w:author="Changxin LIU" w:date="2014-11-08T14:53:00Z"/>
              </w:rPr>
            </w:pPr>
          </w:p>
        </w:tc>
      </w:tr>
      <w:tr w:rsidR="00C52D62" w14:paraId="222BB8BB" w14:textId="77777777" w:rsidTr="008674E2">
        <w:trPr>
          <w:ins w:id="1260" w:author="Changxin LIU" w:date="2014-11-08T16:13:00Z"/>
        </w:trPr>
        <w:tc>
          <w:tcPr>
            <w:tcW w:w="2325" w:type="dxa"/>
          </w:tcPr>
          <w:p w14:paraId="7DCE3235" w14:textId="77777777" w:rsidR="00C52D62" w:rsidRDefault="00C52D62" w:rsidP="00C52D62">
            <w:pPr>
              <w:rPr>
                <w:ins w:id="1261" w:author="Changxin LIU" w:date="2014-11-08T16:13:00Z"/>
              </w:rPr>
            </w:pPr>
            <w:ins w:id="1262" w:author="Changxin LIU" w:date="2014-11-08T16:13:00Z">
              <w:r>
                <w:t>Oh_staff_id2</w:t>
              </w:r>
            </w:ins>
          </w:p>
        </w:tc>
        <w:tc>
          <w:tcPr>
            <w:tcW w:w="2027" w:type="dxa"/>
          </w:tcPr>
          <w:p w14:paraId="6A690487" w14:textId="77777777" w:rsidR="00C52D62" w:rsidRDefault="00C52D62" w:rsidP="00C52D62">
            <w:pPr>
              <w:rPr>
                <w:ins w:id="1263" w:author="Changxin LIU" w:date="2014-11-08T16:13:00Z"/>
              </w:rPr>
            </w:pPr>
            <w:ins w:id="1264" w:author="Changxin LIU" w:date="2014-11-08T16:13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1972" w:type="dxa"/>
          </w:tcPr>
          <w:p w14:paraId="59DF90D3" w14:textId="77777777" w:rsidR="00C52D62" w:rsidRDefault="00C52D62" w:rsidP="00C52D62">
            <w:pPr>
              <w:rPr>
                <w:ins w:id="1265" w:author="Changxin LIU" w:date="2014-11-08T16:13:00Z"/>
              </w:rPr>
            </w:pPr>
            <w:ins w:id="1266" w:author="Changxin LIU" w:date="2014-11-08T16:13:00Z">
              <w:r>
                <w:rPr>
                  <w:rFonts w:hint="eastAsia"/>
                </w:rPr>
                <w:t>员工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972" w:type="dxa"/>
          </w:tcPr>
          <w:p w14:paraId="70C3CA10" w14:textId="77777777" w:rsidR="00C52D62" w:rsidRDefault="00C52D62" w:rsidP="00C52D62">
            <w:pPr>
              <w:rPr>
                <w:ins w:id="1267" w:author="Changxin LIU" w:date="2014-11-08T16:13:00Z"/>
              </w:rPr>
            </w:pPr>
          </w:p>
        </w:tc>
      </w:tr>
      <w:tr w:rsidR="00C52D62" w14:paraId="76150F75" w14:textId="77777777" w:rsidTr="008674E2">
        <w:trPr>
          <w:ins w:id="1268" w:author="Changxin LIU" w:date="2014-11-08T16:13:00Z"/>
        </w:trPr>
        <w:tc>
          <w:tcPr>
            <w:tcW w:w="2325" w:type="dxa"/>
          </w:tcPr>
          <w:p w14:paraId="025AAD96" w14:textId="77777777" w:rsidR="00C52D62" w:rsidRDefault="00C52D62" w:rsidP="00C52D62">
            <w:pPr>
              <w:rPr>
                <w:ins w:id="1269" w:author="Changxin LIU" w:date="2014-11-08T16:13:00Z"/>
              </w:rPr>
            </w:pPr>
            <w:ins w:id="1270" w:author="Changxin LIU" w:date="2014-11-08T16:13:00Z">
              <w:r>
                <w:t>Oh_score</w:t>
              </w:r>
            </w:ins>
          </w:p>
        </w:tc>
        <w:tc>
          <w:tcPr>
            <w:tcW w:w="2027" w:type="dxa"/>
          </w:tcPr>
          <w:p w14:paraId="6BC20A30" w14:textId="77777777" w:rsidR="00C52D62" w:rsidRDefault="00C52D62" w:rsidP="00C52D62">
            <w:pPr>
              <w:rPr>
                <w:ins w:id="1271" w:author="Changxin LIU" w:date="2014-11-08T16:13:00Z"/>
              </w:rPr>
            </w:pPr>
            <w:ins w:id="1272" w:author="Changxin LIU" w:date="2014-11-08T16:14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1972" w:type="dxa"/>
          </w:tcPr>
          <w:p w14:paraId="0E0DC436" w14:textId="77777777" w:rsidR="00C52D62" w:rsidRDefault="00CA3129" w:rsidP="00CA3129">
            <w:pPr>
              <w:rPr>
                <w:ins w:id="1273" w:author="Changxin LIU" w:date="2014-11-08T16:13:00Z"/>
              </w:rPr>
            </w:pPr>
            <w:ins w:id="1274" w:author="Changxin LIU" w:date="2014-11-08T16:14:00Z">
              <w:r>
                <w:rPr>
                  <w:rFonts w:hint="eastAsia"/>
                </w:rPr>
                <w:t>订单</w:t>
              </w:r>
              <w:r w:rsidR="00C52D62">
                <w:rPr>
                  <w:rFonts w:hint="eastAsia"/>
                </w:rPr>
                <w:t>评分</w:t>
              </w:r>
            </w:ins>
          </w:p>
        </w:tc>
        <w:tc>
          <w:tcPr>
            <w:tcW w:w="1972" w:type="dxa"/>
          </w:tcPr>
          <w:p w14:paraId="412CFDE5" w14:textId="77777777" w:rsidR="00C52D62" w:rsidRDefault="00CD1C61" w:rsidP="00C52D62">
            <w:pPr>
              <w:rPr>
                <w:ins w:id="1275" w:author="Changxin LIU" w:date="2014-11-08T16:13:00Z"/>
              </w:rPr>
            </w:pPr>
            <w:ins w:id="1276" w:author="Changxin LIU" w:date="2014-11-08T16:14:00Z">
              <w:r>
                <w:rPr>
                  <w:rFonts w:hint="eastAsia"/>
                </w:rPr>
                <w:t>1-</w:t>
              </w:r>
              <w:r>
                <w:t>5</w:t>
              </w:r>
            </w:ins>
          </w:p>
        </w:tc>
      </w:tr>
      <w:tr w:rsidR="004C3601" w14:paraId="4EFF8AF9" w14:textId="77777777" w:rsidTr="008674E2">
        <w:trPr>
          <w:ins w:id="1277" w:author="Changxin LIU" w:date="2014-11-09T15:07:00Z"/>
        </w:trPr>
        <w:tc>
          <w:tcPr>
            <w:tcW w:w="2325" w:type="dxa"/>
          </w:tcPr>
          <w:p w14:paraId="20FEF078" w14:textId="77777777" w:rsidR="004C3601" w:rsidRDefault="004C3601" w:rsidP="00C52D62">
            <w:pPr>
              <w:rPr>
                <w:ins w:id="1278" w:author="Changxin LIU" w:date="2014-11-09T15:07:00Z"/>
              </w:rPr>
            </w:pPr>
            <w:ins w:id="1279" w:author="Changxin LIU" w:date="2014-11-09T15:07:00Z">
              <w:r>
                <w:t>Oh_car_type</w:t>
              </w:r>
            </w:ins>
          </w:p>
        </w:tc>
        <w:tc>
          <w:tcPr>
            <w:tcW w:w="2027" w:type="dxa"/>
          </w:tcPr>
          <w:p w14:paraId="6F5BF3E6" w14:textId="77777777" w:rsidR="004C3601" w:rsidRDefault="004C3601" w:rsidP="00C52D62">
            <w:pPr>
              <w:rPr>
                <w:ins w:id="1280" w:author="Changxin LIU" w:date="2014-11-09T15:07:00Z"/>
              </w:rPr>
            </w:pPr>
            <w:ins w:id="1281" w:author="Changxin LIU" w:date="2014-11-09T15:08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1972" w:type="dxa"/>
          </w:tcPr>
          <w:p w14:paraId="35A8A342" w14:textId="77777777" w:rsidR="004C3601" w:rsidRDefault="004C3601" w:rsidP="00CA3129">
            <w:pPr>
              <w:rPr>
                <w:ins w:id="1282" w:author="Changxin LIU" w:date="2014-11-09T15:07:00Z"/>
              </w:rPr>
            </w:pPr>
            <w:ins w:id="1283" w:author="Changxin LIU" w:date="2014-11-09T15:08:00Z">
              <w:r>
                <w:rPr>
                  <w:rFonts w:hint="eastAsia"/>
                </w:rPr>
                <w:t>车型划分</w:t>
              </w:r>
            </w:ins>
          </w:p>
        </w:tc>
        <w:tc>
          <w:tcPr>
            <w:tcW w:w="1972" w:type="dxa"/>
          </w:tcPr>
          <w:p w14:paraId="218BF99D" w14:textId="77777777" w:rsidR="004C3601" w:rsidRPr="001A763A" w:rsidRDefault="004C3601" w:rsidP="00C52D62">
            <w:pPr>
              <w:rPr>
                <w:ins w:id="1284" w:author="Changxin LIU" w:date="2014-11-09T15:08:00Z"/>
                <w:color w:val="FF0000"/>
                <w:rPrChange w:id="1285" w:author="Changxin LIU" w:date="2014-11-09T15:08:00Z">
                  <w:rPr>
                    <w:ins w:id="1286" w:author="Changxin LIU" w:date="2014-11-09T15:08:00Z"/>
                  </w:rPr>
                </w:rPrChange>
              </w:rPr>
            </w:pPr>
            <w:ins w:id="1287" w:author="Changxin LIU" w:date="2014-11-09T15:08:00Z">
              <w:r w:rsidRPr="001A763A">
                <w:rPr>
                  <w:color w:val="FF0000"/>
                  <w:rPrChange w:id="1288" w:author="Changxin LIU" w:date="2014-11-09T15:08:00Z">
                    <w:rPr/>
                  </w:rPrChange>
                </w:rPr>
                <w:t>1</w:t>
              </w:r>
              <w:r w:rsidRPr="001A763A">
                <w:rPr>
                  <w:rFonts w:hint="eastAsia"/>
                  <w:color w:val="FF0000"/>
                  <w:rPrChange w:id="1289" w:author="Changxin LIU" w:date="2014-11-09T15:08:00Z">
                    <w:rPr>
                      <w:rFonts w:hint="eastAsia"/>
                    </w:rPr>
                  </w:rPrChange>
                </w:rPr>
                <w:t>：</w:t>
              </w:r>
              <w:r w:rsidRPr="001A763A">
                <w:rPr>
                  <w:color w:val="FF0000"/>
                  <w:rPrChange w:id="1290" w:author="Changxin LIU" w:date="2014-11-09T15:08:00Z">
                    <w:rPr/>
                  </w:rPrChange>
                </w:rPr>
                <w:t>5</w:t>
              </w:r>
              <w:r w:rsidRPr="001A763A">
                <w:rPr>
                  <w:rFonts w:hint="eastAsia"/>
                  <w:color w:val="FF0000"/>
                  <w:rPrChange w:id="1291" w:author="Changxin LIU" w:date="2014-11-09T15:08:00Z">
                    <w:rPr>
                      <w:rFonts w:hint="eastAsia"/>
                    </w:rPr>
                  </w:rPrChange>
                </w:rPr>
                <w:t>座</w:t>
              </w:r>
            </w:ins>
          </w:p>
          <w:p w14:paraId="11F3BF53" w14:textId="77777777" w:rsidR="004C3601" w:rsidRDefault="004C3601" w:rsidP="00C52D62">
            <w:pPr>
              <w:rPr>
                <w:ins w:id="1292" w:author="Changxin LIU" w:date="2014-11-09T15:07:00Z"/>
              </w:rPr>
            </w:pPr>
            <w:ins w:id="1293" w:author="Changxin LIU" w:date="2014-11-09T15:08:00Z">
              <w:r w:rsidRPr="001A763A">
                <w:rPr>
                  <w:color w:val="FF0000"/>
                  <w:rPrChange w:id="1294" w:author="Changxin LIU" w:date="2014-11-09T15:08:00Z">
                    <w:rPr/>
                  </w:rPrChange>
                </w:rPr>
                <w:t>2</w:t>
              </w:r>
              <w:r w:rsidRPr="001A763A">
                <w:rPr>
                  <w:rFonts w:hint="eastAsia"/>
                  <w:color w:val="FF0000"/>
                  <w:rPrChange w:id="1295" w:author="Changxin LIU" w:date="2014-11-09T15:08:00Z">
                    <w:rPr>
                      <w:rFonts w:hint="eastAsia"/>
                    </w:rPr>
                  </w:rPrChange>
                </w:rPr>
                <w:t>：</w:t>
              </w:r>
              <w:r w:rsidR="00D14945" w:rsidRPr="001A763A">
                <w:rPr>
                  <w:color w:val="FF0000"/>
                  <w:rPrChange w:id="1296" w:author="Changxin LIU" w:date="2014-11-09T15:08:00Z">
                    <w:rPr/>
                  </w:rPrChange>
                </w:rPr>
                <w:t>7</w:t>
              </w:r>
              <w:r w:rsidRPr="001A763A">
                <w:rPr>
                  <w:rFonts w:hint="eastAsia"/>
                  <w:color w:val="FF0000"/>
                  <w:rPrChange w:id="1297" w:author="Changxin LIU" w:date="2014-11-09T15:08:00Z">
                    <w:rPr>
                      <w:rFonts w:hint="eastAsia"/>
                    </w:rPr>
                  </w:rPrChange>
                </w:rPr>
                <w:t>座</w:t>
              </w:r>
            </w:ins>
          </w:p>
        </w:tc>
      </w:tr>
      <w:tr w:rsidR="00111F55" w14:paraId="7062FCA0" w14:textId="77777777" w:rsidTr="008674E2">
        <w:trPr>
          <w:ins w:id="1298" w:author="Changxin LIU" w:date="2014-11-10T11:13:00Z"/>
        </w:trPr>
        <w:tc>
          <w:tcPr>
            <w:tcW w:w="2325" w:type="dxa"/>
          </w:tcPr>
          <w:p w14:paraId="3C8358A9" w14:textId="77777777" w:rsidR="00111F55" w:rsidRDefault="00111F55" w:rsidP="00C52D62">
            <w:pPr>
              <w:rPr>
                <w:ins w:id="1299" w:author="Changxin LIU" w:date="2014-11-10T11:13:00Z"/>
              </w:rPr>
            </w:pPr>
            <w:ins w:id="1300" w:author="Changxin LIU" w:date="2014-11-10T11:13:00Z">
              <w:r>
                <w:t>Oh_discount</w:t>
              </w:r>
            </w:ins>
          </w:p>
        </w:tc>
        <w:tc>
          <w:tcPr>
            <w:tcW w:w="2027" w:type="dxa"/>
          </w:tcPr>
          <w:p w14:paraId="15ED1BF2" w14:textId="77777777" w:rsidR="00111F55" w:rsidRDefault="00111F55" w:rsidP="00C52D62">
            <w:pPr>
              <w:rPr>
                <w:ins w:id="1301" w:author="Changxin LIU" w:date="2014-11-10T11:13:00Z"/>
              </w:rPr>
            </w:pPr>
            <w:ins w:id="1302" w:author="Changxin LIU" w:date="2014-11-10T11:14:00Z">
              <w:r>
                <w:t>F</w:t>
              </w:r>
              <w:r>
                <w:rPr>
                  <w:rFonts w:hint="eastAsia"/>
                </w:rPr>
                <w:t>loat</w:t>
              </w:r>
            </w:ins>
          </w:p>
        </w:tc>
        <w:tc>
          <w:tcPr>
            <w:tcW w:w="1972" w:type="dxa"/>
          </w:tcPr>
          <w:p w14:paraId="4455D081" w14:textId="77777777" w:rsidR="00111F55" w:rsidRDefault="00111F55" w:rsidP="00CA3129">
            <w:pPr>
              <w:rPr>
                <w:ins w:id="1303" w:author="Changxin LIU" w:date="2014-11-10T11:13:00Z"/>
              </w:rPr>
            </w:pPr>
            <w:ins w:id="1304" w:author="Changxin LIU" w:date="2014-11-10T11:14:00Z">
              <w:r>
                <w:rPr>
                  <w:rFonts w:hint="eastAsia"/>
                </w:rPr>
                <w:t>订单金额折扣</w:t>
              </w:r>
            </w:ins>
          </w:p>
        </w:tc>
        <w:tc>
          <w:tcPr>
            <w:tcW w:w="1972" w:type="dxa"/>
          </w:tcPr>
          <w:p w14:paraId="2B2CCA8B" w14:textId="77777777" w:rsidR="00111F55" w:rsidRPr="00111F55" w:rsidRDefault="00111F55" w:rsidP="00C52D62">
            <w:pPr>
              <w:rPr>
                <w:ins w:id="1305" w:author="Changxin LIU" w:date="2014-11-10T11:13:00Z"/>
                <w:color w:val="FF0000"/>
              </w:rPr>
            </w:pPr>
          </w:p>
        </w:tc>
      </w:tr>
      <w:tr w:rsidR="00DB1CC9" w14:paraId="4066AA97" w14:textId="77777777" w:rsidTr="008674E2">
        <w:trPr>
          <w:ins w:id="1306" w:author="Changxin LIU" w:date="2014-11-18T13:29:00Z"/>
        </w:trPr>
        <w:tc>
          <w:tcPr>
            <w:tcW w:w="2325" w:type="dxa"/>
          </w:tcPr>
          <w:p w14:paraId="208286EE" w14:textId="77777777" w:rsidR="00DB1CC9" w:rsidRDefault="00DB1CC9" w:rsidP="00C52D62">
            <w:pPr>
              <w:rPr>
                <w:ins w:id="1307" w:author="Changxin LIU" w:date="2014-11-18T13:29:00Z"/>
              </w:rPr>
            </w:pPr>
            <w:ins w:id="1308" w:author="Changxin LIU" w:date="2014-11-18T13:29:00Z">
              <w:r>
                <w:lastRenderedPageBreak/>
                <w:t>Oh_pay_type</w:t>
              </w:r>
            </w:ins>
          </w:p>
        </w:tc>
        <w:tc>
          <w:tcPr>
            <w:tcW w:w="2027" w:type="dxa"/>
          </w:tcPr>
          <w:p w14:paraId="4A7F153A" w14:textId="77777777" w:rsidR="00DB1CC9" w:rsidRDefault="00FD1DF0" w:rsidP="00C52D62">
            <w:pPr>
              <w:rPr>
                <w:ins w:id="1309" w:author="Changxin LIU" w:date="2014-11-18T13:29:00Z"/>
              </w:rPr>
            </w:pPr>
            <w:ins w:id="1310" w:author="Changxin LIU" w:date="2014-11-18T13:29:00Z">
              <w:r>
                <w:t>S</w:t>
              </w:r>
              <w:r>
                <w:rPr>
                  <w:rFonts w:hint="eastAsia"/>
                </w:rPr>
                <w:t>mallint</w:t>
              </w:r>
            </w:ins>
          </w:p>
        </w:tc>
        <w:tc>
          <w:tcPr>
            <w:tcW w:w="1972" w:type="dxa"/>
          </w:tcPr>
          <w:p w14:paraId="085E37D4" w14:textId="77777777" w:rsidR="00DB1CC9" w:rsidRDefault="00FD1DF0" w:rsidP="00CA3129">
            <w:pPr>
              <w:rPr>
                <w:ins w:id="1311" w:author="Changxin LIU" w:date="2014-11-18T13:29:00Z"/>
              </w:rPr>
            </w:pPr>
            <w:ins w:id="1312" w:author="Changxin LIU" w:date="2014-11-18T13:29:00Z">
              <w:r>
                <w:rPr>
                  <w:rFonts w:hint="eastAsia"/>
                </w:rPr>
                <w:t>订单支付方式</w:t>
              </w:r>
            </w:ins>
          </w:p>
        </w:tc>
        <w:tc>
          <w:tcPr>
            <w:tcW w:w="1972" w:type="dxa"/>
          </w:tcPr>
          <w:p w14:paraId="219066C1" w14:textId="77777777" w:rsidR="00DB1CC9" w:rsidRDefault="00FD1DF0" w:rsidP="00C52D62">
            <w:pPr>
              <w:rPr>
                <w:ins w:id="1313" w:author="Changxin LIU" w:date="2014-11-18T13:29:00Z"/>
                <w:color w:val="FF0000"/>
              </w:rPr>
            </w:pPr>
            <w:ins w:id="1314" w:author="Changxin LIU" w:date="2014-11-18T13:29:00Z">
              <w:r>
                <w:rPr>
                  <w:rFonts w:hint="eastAsia"/>
                  <w:color w:val="FF0000"/>
                </w:rPr>
                <w:t xml:space="preserve">1 </w:t>
              </w:r>
              <w:r>
                <w:rPr>
                  <w:rFonts w:hint="eastAsia"/>
                  <w:color w:val="FF0000"/>
                </w:rPr>
                <w:t>到店支付</w:t>
              </w:r>
            </w:ins>
          </w:p>
          <w:p w14:paraId="3BC2D06E" w14:textId="77777777" w:rsidR="00FD1DF0" w:rsidRDefault="00FD1DF0" w:rsidP="00C52D62">
            <w:pPr>
              <w:rPr>
                <w:ins w:id="1315" w:author="Changxin LIU" w:date="2014-11-18T13:29:00Z"/>
                <w:color w:val="FF0000"/>
              </w:rPr>
            </w:pPr>
            <w:ins w:id="1316" w:author="Changxin LIU" w:date="2014-11-18T13:29:00Z">
              <w:r>
                <w:rPr>
                  <w:rFonts w:hint="eastAsia"/>
                  <w:color w:val="FF0000"/>
                </w:rPr>
                <w:t xml:space="preserve">2 </w:t>
              </w:r>
              <w:r>
                <w:rPr>
                  <w:rFonts w:hint="eastAsia"/>
                  <w:color w:val="FF0000"/>
                </w:rPr>
                <w:t>在线支付</w:t>
              </w:r>
            </w:ins>
          </w:p>
          <w:p w14:paraId="3BC2EF64" w14:textId="77777777" w:rsidR="00FD1DF0" w:rsidRPr="00111F55" w:rsidRDefault="00FD1DF0" w:rsidP="00C52D62">
            <w:pPr>
              <w:rPr>
                <w:ins w:id="1317" w:author="Changxin LIU" w:date="2014-11-18T13:29:00Z"/>
                <w:color w:val="FF0000"/>
              </w:rPr>
            </w:pPr>
          </w:p>
        </w:tc>
      </w:tr>
      <w:tr w:rsidR="00B07D4C" w14:paraId="17770A25" w14:textId="77777777" w:rsidTr="008674E2">
        <w:trPr>
          <w:ins w:id="1318" w:author="Changxin LIU" w:date="2014-11-18T13:30:00Z"/>
        </w:trPr>
        <w:tc>
          <w:tcPr>
            <w:tcW w:w="2325" w:type="dxa"/>
          </w:tcPr>
          <w:p w14:paraId="3DAB45D6" w14:textId="77777777" w:rsidR="00B07D4C" w:rsidRDefault="00B07D4C" w:rsidP="00C52D62">
            <w:pPr>
              <w:rPr>
                <w:ins w:id="1319" w:author="Changxin LIU" w:date="2014-11-18T13:30:00Z"/>
              </w:rPr>
            </w:pPr>
            <w:ins w:id="1320" w:author="Changxin LIU" w:date="2014-11-18T13:30:00Z">
              <w:r>
                <w:t>Oh_src</w:t>
              </w:r>
            </w:ins>
          </w:p>
        </w:tc>
        <w:tc>
          <w:tcPr>
            <w:tcW w:w="2027" w:type="dxa"/>
          </w:tcPr>
          <w:p w14:paraId="6EA2FA8E" w14:textId="77777777" w:rsidR="00B07D4C" w:rsidRDefault="00B07D4C" w:rsidP="00C52D62">
            <w:pPr>
              <w:rPr>
                <w:ins w:id="1321" w:author="Changxin LIU" w:date="2014-11-18T13:30:00Z"/>
              </w:rPr>
            </w:pPr>
            <w:ins w:id="1322" w:author="Changxin LIU" w:date="2014-11-18T13:30:00Z">
              <w:r>
                <w:t>Tinyint</w:t>
              </w:r>
            </w:ins>
          </w:p>
        </w:tc>
        <w:tc>
          <w:tcPr>
            <w:tcW w:w="1972" w:type="dxa"/>
          </w:tcPr>
          <w:p w14:paraId="7D73154A" w14:textId="77777777" w:rsidR="00B07D4C" w:rsidRDefault="00B07D4C" w:rsidP="00CA3129">
            <w:pPr>
              <w:rPr>
                <w:ins w:id="1323" w:author="Changxin LIU" w:date="2014-11-18T13:30:00Z"/>
              </w:rPr>
            </w:pPr>
            <w:ins w:id="1324" w:author="Changxin LIU" w:date="2014-11-18T13:30:00Z">
              <w:r>
                <w:rPr>
                  <w:rFonts w:hint="eastAsia"/>
                </w:rPr>
                <w:t>订单来源</w:t>
              </w:r>
            </w:ins>
          </w:p>
        </w:tc>
        <w:tc>
          <w:tcPr>
            <w:tcW w:w="1972" w:type="dxa"/>
          </w:tcPr>
          <w:p w14:paraId="4304B3E4" w14:textId="77777777" w:rsidR="00B07D4C" w:rsidRDefault="00B07D4C" w:rsidP="00C52D62">
            <w:pPr>
              <w:rPr>
                <w:ins w:id="1325" w:author="Changxin LIU" w:date="2014-11-18T13:30:00Z"/>
                <w:color w:val="FF0000"/>
              </w:rPr>
            </w:pPr>
            <w:ins w:id="1326" w:author="Changxin LIU" w:date="2014-11-18T13:30:00Z">
              <w:r>
                <w:rPr>
                  <w:rFonts w:hint="eastAsia"/>
                  <w:color w:val="FF0000"/>
                </w:rPr>
                <w:t xml:space="preserve">1 </w:t>
              </w:r>
              <w:r>
                <w:rPr>
                  <w:rFonts w:hint="eastAsia"/>
                  <w:color w:val="FF0000"/>
                </w:rPr>
                <w:t>网站</w:t>
              </w:r>
            </w:ins>
          </w:p>
          <w:p w14:paraId="2675FCFC" w14:textId="77777777" w:rsidR="00B07D4C" w:rsidRDefault="00B07D4C" w:rsidP="00C52D62">
            <w:pPr>
              <w:rPr>
                <w:ins w:id="1327" w:author="Changxin LIU" w:date="2014-11-18T13:30:00Z"/>
                <w:color w:val="FF0000"/>
              </w:rPr>
            </w:pPr>
            <w:ins w:id="1328" w:author="Changxin LIU" w:date="2014-11-18T13:30:00Z">
              <w:r>
                <w:rPr>
                  <w:rFonts w:hint="eastAsia"/>
                  <w:color w:val="FF0000"/>
                </w:rPr>
                <w:t xml:space="preserve">2 </w:t>
              </w:r>
              <w:r>
                <w:rPr>
                  <w:rFonts w:hint="eastAsia"/>
                  <w:color w:val="FF0000"/>
                </w:rPr>
                <w:t>移动端</w:t>
              </w:r>
            </w:ins>
          </w:p>
        </w:tc>
      </w:tr>
      <w:tr w:rsidR="00B36E07" w14:paraId="57BFC2DF" w14:textId="77777777" w:rsidTr="008674E2">
        <w:trPr>
          <w:ins w:id="1329" w:author="Changxin LIU" w:date="2014-11-18T13:48:00Z"/>
        </w:trPr>
        <w:tc>
          <w:tcPr>
            <w:tcW w:w="2325" w:type="dxa"/>
          </w:tcPr>
          <w:p w14:paraId="4CCCE291" w14:textId="77777777" w:rsidR="00B36E07" w:rsidRPr="00E55A4E" w:rsidRDefault="00B36E07" w:rsidP="00C52D62">
            <w:pPr>
              <w:rPr>
                <w:ins w:id="1330" w:author="Changxin LIU" w:date="2014-11-18T13:48:00Z"/>
              </w:rPr>
            </w:pPr>
            <w:ins w:id="1331" w:author="Changxin LIU" w:date="2014-11-18T13:48:00Z">
              <w:r w:rsidRPr="00174561">
                <w:t>Oh_pay_state</w:t>
              </w:r>
            </w:ins>
          </w:p>
        </w:tc>
        <w:tc>
          <w:tcPr>
            <w:tcW w:w="2027" w:type="dxa"/>
          </w:tcPr>
          <w:p w14:paraId="6B1CA632" w14:textId="77777777" w:rsidR="00B36E07" w:rsidRPr="00174561" w:rsidRDefault="00056A67" w:rsidP="00C52D62">
            <w:pPr>
              <w:rPr>
                <w:ins w:id="1332" w:author="Changxin LIU" w:date="2014-11-18T13:48:00Z"/>
              </w:rPr>
            </w:pPr>
            <w:ins w:id="1333" w:author="Changxin LIU" w:date="2014-11-18T13:49:00Z">
              <w:r w:rsidRPr="00174561">
                <w:t>Tinyint</w:t>
              </w:r>
            </w:ins>
          </w:p>
        </w:tc>
        <w:tc>
          <w:tcPr>
            <w:tcW w:w="1972" w:type="dxa"/>
          </w:tcPr>
          <w:p w14:paraId="4520BDFB" w14:textId="77777777" w:rsidR="00B36E07" w:rsidRPr="00174561" w:rsidRDefault="00056A67" w:rsidP="00CA3129">
            <w:pPr>
              <w:rPr>
                <w:ins w:id="1334" w:author="Changxin LIU" w:date="2014-11-18T13:48:00Z"/>
              </w:rPr>
            </w:pPr>
            <w:ins w:id="1335" w:author="Changxin LIU" w:date="2014-11-18T13:49:00Z">
              <w:r w:rsidRPr="00174561">
                <w:rPr>
                  <w:rFonts w:hint="eastAsia"/>
                </w:rPr>
                <w:t>支付状态</w:t>
              </w:r>
            </w:ins>
          </w:p>
        </w:tc>
        <w:tc>
          <w:tcPr>
            <w:tcW w:w="1972" w:type="dxa"/>
          </w:tcPr>
          <w:p w14:paraId="14251CBB" w14:textId="77777777" w:rsidR="00B36E07" w:rsidRPr="00174561" w:rsidRDefault="003678A7" w:rsidP="00C52D62">
            <w:pPr>
              <w:rPr>
                <w:ins w:id="1336" w:author="Changxin LIU" w:date="2014-11-18T13:49:00Z"/>
                <w:color w:val="FF0000"/>
              </w:rPr>
            </w:pPr>
            <w:ins w:id="1337" w:author="Changxin LIU" w:date="2014-11-18T13:49:00Z">
              <w:r w:rsidRPr="00174561">
                <w:rPr>
                  <w:color w:val="FF0000"/>
                </w:rPr>
                <w:t>0</w:t>
              </w:r>
              <w:r w:rsidR="00056A67" w:rsidRPr="00174561">
                <w:rPr>
                  <w:color w:val="FF0000"/>
                </w:rPr>
                <w:t xml:space="preserve"> </w:t>
              </w:r>
              <w:r w:rsidR="00056A67" w:rsidRPr="00174561">
                <w:rPr>
                  <w:rFonts w:hint="eastAsia"/>
                  <w:color w:val="FF0000"/>
                </w:rPr>
                <w:t>未支付</w:t>
              </w:r>
            </w:ins>
          </w:p>
          <w:p w14:paraId="6ECBDD8A" w14:textId="77777777" w:rsidR="00056A67" w:rsidRPr="00174561" w:rsidRDefault="003678A7" w:rsidP="00C52D62">
            <w:pPr>
              <w:rPr>
                <w:ins w:id="1338" w:author="Changxin LIU" w:date="2014-11-18T13:50:00Z"/>
                <w:color w:val="FF0000"/>
                <w:rPrChange w:id="1339" w:author="Changxin LIU" w:date="2014-12-29T14:02:00Z">
                  <w:rPr>
                    <w:ins w:id="1340" w:author="Changxin LIU" w:date="2014-11-18T13:50:00Z"/>
                    <w:strike/>
                    <w:color w:val="FF0000"/>
                  </w:rPr>
                </w:rPrChange>
              </w:rPr>
            </w:pPr>
            <w:ins w:id="1341" w:author="Changxin LIU" w:date="2014-11-18T13:49:00Z">
              <w:r w:rsidRPr="00174561">
                <w:rPr>
                  <w:color w:val="FF0000"/>
                </w:rPr>
                <w:t>1</w:t>
              </w:r>
              <w:r w:rsidR="00056A67" w:rsidRPr="00174561">
                <w:rPr>
                  <w:color w:val="FF0000"/>
                </w:rPr>
                <w:t xml:space="preserve"> </w:t>
              </w:r>
              <w:r w:rsidR="00056A67" w:rsidRPr="00174561">
                <w:rPr>
                  <w:rFonts w:hint="eastAsia"/>
                  <w:color w:val="FF0000"/>
                </w:rPr>
                <w:t>已支付</w:t>
              </w:r>
            </w:ins>
          </w:p>
          <w:p w14:paraId="1DFEEC66" w14:textId="77777777" w:rsidR="0036479B" w:rsidRPr="00174561" w:rsidRDefault="0036479B" w:rsidP="00C52D62">
            <w:pPr>
              <w:rPr>
                <w:ins w:id="1342" w:author="Changxin LIU" w:date="2014-11-18T13:48:00Z"/>
                <w:color w:val="FF0000"/>
              </w:rPr>
            </w:pPr>
            <w:ins w:id="1343" w:author="Changxin LIU" w:date="2014-11-18T13:50:00Z">
              <w:r w:rsidRPr="00174561">
                <w:rPr>
                  <w:rFonts w:hint="eastAsia"/>
                  <w:color w:val="FF0000"/>
                  <w:rPrChange w:id="1344" w:author="Changxin LIU" w:date="2014-12-29T14:02:00Z">
                    <w:rPr>
                      <w:rFonts w:hint="eastAsia"/>
                      <w:strike/>
                      <w:color w:val="FF0000"/>
                    </w:rPr>
                  </w:rPrChange>
                </w:rPr>
                <w:t>从支付记录</w:t>
              </w:r>
              <w:r w:rsidRPr="00174561">
                <w:rPr>
                  <w:color w:val="FF0000"/>
                  <w:rPrChange w:id="1345" w:author="Changxin LIU" w:date="2014-12-29T14:02:00Z">
                    <w:rPr>
                      <w:strike/>
                      <w:color w:val="FF0000"/>
                    </w:rPr>
                  </w:rPrChange>
                </w:rPr>
                <w:t>payhistory</w:t>
              </w:r>
            </w:ins>
            <w:ins w:id="1346" w:author="Changxin LIU" w:date="2014-11-18T13:51:00Z">
              <w:r w:rsidRPr="00174561">
                <w:rPr>
                  <w:rFonts w:hint="eastAsia"/>
                  <w:color w:val="FF0000"/>
                  <w:rPrChange w:id="1347" w:author="Changxin LIU" w:date="2014-12-29T14:02:00Z">
                    <w:rPr>
                      <w:rFonts w:hint="eastAsia"/>
                      <w:strike/>
                      <w:color w:val="FF0000"/>
                    </w:rPr>
                  </w:rPrChange>
                </w:rPr>
                <w:t>表中查询</w:t>
              </w:r>
            </w:ins>
          </w:p>
        </w:tc>
      </w:tr>
      <w:tr w:rsidR="0005386E" w14:paraId="4F3425E4" w14:textId="77777777" w:rsidTr="008674E2">
        <w:trPr>
          <w:ins w:id="1348" w:author="Changxin LIU" w:date="2014-12-29T13:58:00Z"/>
        </w:trPr>
        <w:tc>
          <w:tcPr>
            <w:tcW w:w="2325" w:type="dxa"/>
          </w:tcPr>
          <w:p w14:paraId="72A3B93A" w14:textId="77777777" w:rsidR="0005386E" w:rsidRPr="00174561" w:rsidRDefault="0005386E" w:rsidP="00C52D62">
            <w:pPr>
              <w:rPr>
                <w:ins w:id="1349" w:author="Changxin LIU" w:date="2014-12-29T13:58:00Z"/>
                <w:rPrChange w:id="1350" w:author="Changxin LIU" w:date="2014-12-29T14:02:00Z">
                  <w:rPr>
                    <w:ins w:id="1351" w:author="Changxin LIU" w:date="2014-12-29T13:58:00Z"/>
                    <w:strike/>
                  </w:rPr>
                </w:rPrChange>
              </w:rPr>
            </w:pPr>
            <w:ins w:id="1352" w:author="Changxin LIU" w:date="2014-12-29T13:58:00Z">
              <w:r w:rsidRPr="00174561">
                <w:rPr>
                  <w:rPrChange w:id="1353" w:author="Changxin LIU" w:date="2014-12-29T14:02:00Z">
                    <w:rPr>
                      <w:strike/>
                    </w:rPr>
                  </w:rPrChange>
                </w:rPr>
                <w:t>Oh_value_discount</w:t>
              </w:r>
            </w:ins>
          </w:p>
        </w:tc>
        <w:tc>
          <w:tcPr>
            <w:tcW w:w="2027" w:type="dxa"/>
          </w:tcPr>
          <w:p w14:paraId="0E05EC92" w14:textId="77777777" w:rsidR="0005386E" w:rsidRPr="00174561" w:rsidRDefault="0005386E" w:rsidP="00C52D62">
            <w:pPr>
              <w:rPr>
                <w:ins w:id="1354" w:author="Changxin LIU" w:date="2014-12-29T13:58:00Z"/>
                <w:rPrChange w:id="1355" w:author="Changxin LIU" w:date="2014-12-29T14:02:00Z">
                  <w:rPr>
                    <w:ins w:id="1356" w:author="Changxin LIU" w:date="2014-12-29T13:58:00Z"/>
                    <w:strike/>
                  </w:rPr>
                </w:rPrChange>
              </w:rPr>
            </w:pPr>
            <w:ins w:id="1357" w:author="Changxin LIU" w:date="2014-12-29T13:58:00Z">
              <w:r w:rsidRPr="00174561">
                <w:rPr>
                  <w:rPrChange w:id="1358" w:author="Changxin LIU" w:date="2014-12-29T14:02:00Z">
                    <w:rPr>
                      <w:strike/>
                    </w:rPr>
                  </w:rPrChange>
                </w:rPr>
                <w:t>Int</w:t>
              </w:r>
            </w:ins>
          </w:p>
        </w:tc>
        <w:tc>
          <w:tcPr>
            <w:tcW w:w="1972" w:type="dxa"/>
          </w:tcPr>
          <w:p w14:paraId="14515251" w14:textId="77777777" w:rsidR="0005386E" w:rsidRPr="00174561" w:rsidRDefault="0005386E" w:rsidP="00CA3129">
            <w:pPr>
              <w:rPr>
                <w:ins w:id="1359" w:author="Changxin LIU" w:date="2014-12-29T13:58:00Z"/>
                <w:rPrChange w:id="1360" w:author="Changxin LIU" w:date="2014-12-29T14:02:00Z">
                  <w:rPr>
                    <w:ins w:id="1361" w:author="Changxin LIU" w:date="2014-12-29T13:58:00Z"/>
                    <w:strike/>
                  </w:rPr>
                </w:rPrChange>
              </w:rPr>
            </w:pPr>
            <w:ins w:id="1362" w:author="Changxin LIU" w:date="2014-12-29T13:58:00Z">
              <w:r w:rsidRPr="00174561">
                <w:rPr>
                  <w:rFonts w:hint="eastAsia"/>
                  <w:rPrChange w:id="1363" w:author="Changxin LIU" w:date="2014-12-29T14:02:00Z">
                    <w:rPr>
                      <w:rFonts w:hint="eastAsia"/>
                      <w:strike/>
                    </w:rPr>
                  </w:rPrChange>
                </w:rPr>
                <w:t>订单优惠金额</w:t>
              </w:r>
            </w:ins>
          </w:p>
        </w:tc>
        <w:tc>
          <w:tcPr>
            <w:tcW w:w="1972" w:type="dxa"/>
          </w:tcPr>
          <w:p w14:paraId="0ECFA686" w14:textId="77777777" w:rsidR="0005386E" w:rsidRPr="00174561" w:rsidRDefault="0005386E" w:rsidP="00C52D62">
            <w:pPr>
              <w:rPr>
                <w:ins w:id="1364" w:author="Changxin LIU" w:date="2014-12-29T13:58:00Z"/>
                <w:color w:val="FF0000"/>
                <w:rPrChange w:id="1365" w:author="Changxin LIU" w:date="2014-12-29T14:02:00Z">
                  <w:rPr>
                    <w:ins w:id="1366" w:author="Changxin LIU" w:date="2014-12-29T13:58:00Z"/>
                    <w:strike/>
                    <w:color w:val="FF0000"/>
                  </w:rPr>
                </w:rPrChange>
              </w:rPr>
            </w:pPr>
          </w:p>
        </w:tc>
      </w:tr>
    </w:tbl>
    <w:p w14:paraId="1E9E730C" w14:textId="77777777" w:rsidR="002B2E8C" w:rsidRPr="00EC6A86" w:rsidRDefault="002B2E8C" w:rsidP="002B2E8C">
      <w:pPr>
        <w:rPr>
          <w:ins w:id="1367" w:author="Changxin LIU" w:date="2014-11-08T14:48:00Z"/>
        </w:rPr>
      </w:pPr>
    </w:p>
    <w:p w14:paraId="3FB05752" w14:textId="77777777" w:rsidR="006337A0" w:rsidRDefault="006337A0">
      <w:pPr>
        <w:rPr>
          <w:ins w:id="1368" w:author="Changxin LIU" w:date="2014-11-05T13:33:00Z"/>
        </w:rPr>
      </w:pPr>
    </w:p>
    <w:p w14:paraId="6B12B4F6" w14:textId="77777777" w:rsidR="00A11279" w:rsidRDefault="00970722">
      <w:pPr>
        <w:pStyle w:val="1"/>
        <w:rPr>
          <w:ins w:id="1369" w:author="Changxin LIU" w:date="2014-11-08T16:16:00Z"/>
        </w:rPr>
        <w:pPrChange w:id="1370" w:author="Changxin LIU" w:date="2014-11-08T20:21:00Z">
          <w:pPr/>
        </w:pPrChange>
      </w:pPr>
      <w:ins w:id="1371" w:author="Changxin LIU" w:date="2014-11-08T16:16:00Z">
        <w:r>
          <w:rPr>
            <w:rFonts w:hint="eastAsia"/>
          </w:rPr>
          <w:t>洗车</w:t>
        </w:r>
        <w:r w:rsidR="00A70EE1">
          <w:rPr>
            <w:rFonts w:hint="eastAsia"/>
          </w:rPr>
          <w:t>服务</w:t>
        </w:r>
        <w:r w:rsidR="00A11279">
          <w:rPr>
            <w:rFonts w:hint="eastAsia"/>
          </w:rPr>
          <w:t>表</w:t>
        </w:r>
      </w:ins>
      <w:ins w:id="1372" w:author="Changxin LIU" w:date="2014-11-08T20:25:00Z">
        <w:r w:rsidR="00CC4E29">
          <w:rPr>
            <w:rFonts w:hint="eastAsia"/>
          </w:rPr>
          <w:t>ServiceType</w:t>
        </w:r>
      </w:ins>
    </w:p>
    <w:p w14:paraId="47B528D8" w14:textId="77777777" w:rsidR="00A11279" w:rsidRDefault="006D41FC" w:rsidP="00A11279">
      <w:pPr>
        <w:rPr>
          <w:ins w:id="1373" w:author="Changxin LIU" w:date="2014-11-08T16:16:00Z"/>
        </w:rPr>
      </w:pPr>
      <w:ins w:id="1374" w:author="Changxin LIU" w:date="2014-11-08T16:16:00Z">
        <w:r>
          <w:t>S</w:t>
        </w:r>
        <w:r>
          <w:rPr>
            <w:rFonts w:hint="eastAsia"/>
          </w:rPr>
          <w:t>er</w:t>
        </w:r>
      </w:ins>
      <w:ins w:id="1375" w:author="Changxin LIU" w:date="2014-11-08T16:17:00Z">
        <w:r>
          <w:t>vice_type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2027"/>
        <w:gridCol w:w="1972"/>
        <w:gridCol w:w="1972"/>
      </w:tblGrid>
      <w:tr w:rsidR="00A11279" w14:paraId="325B796A" w14:textId="77777777" w:rsidTr="006449B1">
        <w:trPr>
          <w:ins w:id="1376" w:author="Changxin LIU" w:date="2014-11-08T16:16:00Z"/>
        </w:trPr>
        <w:tc>
          <w:tcPr>
            <w:tcW w:w="2325" w:type="dxa"/>
          </w:tcPr>
          <w:p w14:paraId="0BECBA78" w14:textId="77777777" w:rsidR="00A11279" w:rsidRDefault="00A11279" w:rsidP="006449B1">
            <w:pPr>
              <w:rPr>
                <w:ins w:id="1377" w:author="Changxin LIU" w:date="2014-11-08T16:16:00Z"/>
              </w:rPr>
            </w:pPr>
            <w:ins w:id="1378" w:author="Changxin LIU" w:date="2014-11-08T16:16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27" w:type="dxa"/>
          </w:tcPr>
          <w:p w14:paraId="13BA3276" w14:textId="77777777" w:rsidR="00A11279" w:rsidRDefault="00A11279" w:rsidP="006449B1">
            <w:pPr>
              <w:rPr>
                <w:ins w:id="1379" w:author="Changxin LIU" w:date="2014-11-08T16:16:00Z"/>
              </w:rPr>
            </w:pPr>
            <w:ins w:id="1380" w:author="Changxin LIU" w:date="2014-11-08T16:16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972" w:type="dxa"/>
          </w:tcPr>
          <w:p w14:paraId="692E9A6D" w14:textId="77777777" w:rsidR="00A11279" w:rsidRDefault="00A11279" w:rsidP="006449B1">
            <w:pPr>
              <w:rPr>
                <w:ins w:id="1381" w:author="Changxin LIU" w:date="2014-11-08T16:16:00Z"/>
              </w:rPr>
            </w:pPr>
            <w:ins w:id="1382" w:author="Changxin LIU" w:date="2014-11-08T16:16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1972" w:type="dxa"/>
          </w:tcPr>
          <w:p w14:paraId="3BE74554" w14:textId="77777777" w:rsidR="00A11279" w:rsidRDefault="00A11279" w:rsidP="006449B1">
            <w:pPr>
              <w:rPr>
                <w:ins w:id="1383" w:author="Changxin LIU" w:date="2014-11-08T16:16:00Z"/>
              </w:rPr>
            </w:pPr>
          </w:p>
        </w:tc>
      </w:tr>
      <w:tr w:rsidR="00A11279" w14:paraId="29DA400F" w14:textId="77777777" w:rsidTr="006449B1">
        <w:trPr>
          <w:ins w:id="1384" w:author="Changxin LIU" w:date="2014-11-08T16:16:00Z"/>
        </w:trPr>
        <w:tc>
          <w:tcPr>
            <w:tcW w:w="2325" w:type="dxa"/>
          </w:tcPr>
          <w:p w14:paraId="7A4D9F70" w14:textId="77777777" w:rsidR="00A11279" w:rsidRDefault="00991259" w:rsidP="006449B1">
            <w:pPr>
              <w:rPr>
                <w:ins w:id="1385" w:author="Changxin LIU" w:date="2014-11-08T16:16:00Z"/>
              </w:rPr>
            </w:pPr>
            <w:ins w:id="1386" w:author="Changxin LIU" w:date="2014-11-08T16:16:00Z">
              <w:r>
                <w:t>St_</w:t>
              </w:r>
            </w:ins>
            <w:ins w:id="1387" w:author="Changxin LIU" w:date="2014-11-08T16:17:00Z">
              <w:r>
                <w:t>name</w:t>
              </w:r>
            </w:ins>
          </w:p>
        </w:tc>
        <w:tc>
          <w:tcPr>
            <w:tcW w:w="2027" w:type="dxa"/>
          </w:tcPr>
          <w:p w14:paraId="0EEA73EB" w14:textId="77777777" w:rsidR="00A11279" w:rsidRDefault="00A11279" w:rsidP="006449B1">
            <w:pPr>
              <w:rPr>
                <w:ins w:id="1388" w:author="Changxin LIU" w:date="2014-11-08T16:16:00Z"/>
              </w:rPr>
            </w:pPr>
            <w:ins w:id="1389" w:author="Changxin LIU" w:date="2014-11-08T16:16:00Z">
              <w:r>
                <w:t>Varchar(</w:t>
              </w:r>
              <w:r w:rsidR="00991259">
                <w:t>20</w:t>
              </w:r>
              <w:r>
                <w:t>)</w:t>
              </w:r>
            </w:ins>
          </w:p>
        </w:tc>
        <w:tc>
          <w:tcPr>
            <w:tcW w:w="1972" w:type="dxa"/>
          </w:tcPr>
          <w:p w14:paraId="536DA4F5" w14:textId="77777777" w:rsidR="00A11279" w:rsidRDefault="00F46AAF" w:rsidP="006449B1">
            <w:pPr>
              <w:rPr>
                <w:ins w:id="1390" w:author="Changxin LIU" w:date="2014-11-08T16:16:00Z"/>
              </w:rPr>
            </w:pPr>
            <w:ins w:id="1391" w:author="Changxin LIU" w:date="2014-11-08T16:17:00Z">
              <w:r>
                <w:t>服务名称</w:t>
              </w:r>
            </w:ins>
          </w:p>
        </w:tc>
        <w:tc>
          <w:tcPr>
            <w:tcW w:w="1972" w:type="dxa"/>
          </w:tcPr>
          <w:p w14:paraId="305E39C0" w14:textId="77777777" w:rsidR="00A11279" w:rsidRDefault="00A11279" w:rsidP="006449B1">
            <w:pPr>
              <w:rPr>
                <w:ins w:id="1392" w:author="Changxin LIU" w:date="2014-11-08T16:16:00Z"/>
              </w:rPr>
            </w:pPr>
          </w:p>
        </w:tc>
      </w:tr>
      <w:tr w:rsidR="00A11279" w14:paraId="4ACF4C40" w14:textId="77777777" w:rsidTr="006449B1">
        <w:trPr>
          <w:ins w:id="1393" w:author="Changxin LIU" w:date="2014-11-08T16:16:00Z"/>
        </w:trPr>
        <w:tc>
          <w:tcPr>
            <w:tcW w:w="2325" w:type="dxa"/>
          </w:tcPr>
          <w:p w14:paraId="34D859F7" w14:textId="77777777" w:rsidR="00A11279" w:rsidRDefault="006413A4" w:rsidP="006449B1">
            <w:pPr>
              <w:rPr>
                <w:ins w:id="1394" w:author="Changxin LIU" w:date="2014-11-08T16:16:00Z"/>
              </w:rPr>
            </w:pPr>
            <w:ins w:id="1395" w:author="Changxin LIU" w:date="2014-11-08T16:17:00Z">
              <w:r>
                <w:t>St_desc</w:t>
              </w:r>
            </w:ins>
          </w:p>
        </w:tc>
        <w:tc>
          <w:tcPr>
            <w:tcW w:w="2027" w:type="dxa"/>
          </w:tcPr>
          <w:p w14:paraId="6B001C63" w14:textId="77777777" w:rsidR="00A11279" w:rsidRDefault="0006682E" w:rsidP="006449B1">
            <w:pPr>
              <w:rPr>
                <w:ins w:id="1396" w:author="Changxin LIU" w:date="2014-11-08T16:16:00Z"/>
              </w:rPr>
            </w:pPr>
            <w:ins w:id="1397" w:author="Changxin LIU" w:date="2014-11-08T16:18:00Z">
              <w:r>
                <w:t>Varchar(200)</w:t>
              </w:r>
            </w:ins>
          </w:p>
        </w:tc>
        <w:tc>
          <w:tcPr>
            <w:tcW w:w="1972" w:type="dxa"/>
          </w:tcPr>
          <w:p w14:paraId="7E4E02FD" w14:textId="77777777" w:rsidR="00A11279" w:rsidRDefault="004417A6" w:rsidP="006449B1">
            <w:pPr>
              <w:rPr>
                <w:ins w:id="1398" w:author="Changxin LIU" w:date="2014-11-08T16:16:00Z"/>
              </w:rPr>
            </w:pPr>
            <w:ins w:id="1399" w:author="Changxin LIU" w:date="2014-11-08T16:18:00Z">
              <w:r>
                <w:rPr>
                  <w:rFonts w:hint="eastAsia"/>
                </w:rPr>
                <w:t>服务描述</w:t>
              </w:r>
            </w:ins>
          </w:p>
        </w:tc>
        <w:tc>
          <w:tcPr>
            <w:tcW w:w="1972" w:type="dxa"/>
          </w:tcPr>
          <w:p w14:paraId="11D59C06" w14:textId="77777777" w:rsidR="00A11279" w:rsidRDefault="00A11279" w:rsidP="006449B1">
            <w:pPr>
              <w:rPr>
                <w:ins w:id="1400" w:author="Changxin LIU" w:date="2014-11-08T16:16:00Z"/>
              </w:rPr>
            </w:pPr>
          </w:p>
        </w:tc>
      </w:tr>
      <w:tr w:rsidR="00A11279" w14:paraId="4C82514A" w14:textId="77777777" w:rsidTr="006449B1">
        <w:trPr>
          <w:ins w:id="1401" w:author="Changxin LIU" w:date="2014-11-08T16:16:00Z"/>
        </w:trPr>
        <w:tc>
          <w:tcPr>
            <w:tcW w:w="2325" w:type="dxa"/>
          </w:tcPr>
          <w:p w14:paraId="0DAD0453" w14:textId="77777777" w:rsidR="00A11279" w:rsidRDefault="002B7095" w:rsidP="006449B1">
            <w:pPr>
              <w:rPr>
                <w:ins w:id="1402" w:author="Changxin LIU" w:date="2014-11-08T16:16:00Z"/>
              </w:rPr>
            </w:pPr>
            <w:ins w:id="1403" w:author="Changxin LIU" w:date="2014-11-08T16:18:00Z">
              <w:r>
                <w:t>S</w:t>
              </w:r>
              <w:r>
                <w:rPr>
                  <w:rFonts w:hint="eastAsia"/>
                </w:rPr>
                <w:t>t</w:t>
              </w:r>
              <w:r>
                <w:t>_value</w:t>
              </w:r>
            </w:ins>
            <w:ins w:id="1404" w:author="Changxin LIU" w:date="2014-11-09T07:54:00Z">
              <w:r w:rsidR="00E8524B">
                <w:t>1</w:t>
              </w:r>
            </w:ins>
          </w:p>
        </w:tc>
        <w:tc>
          <w:tcPr>
            <w:tcW w:w="2027" w:type="dxa"/>
          </w:tcPr>
          <w:p w14:paraId="418BAC29" w14:textId="77777777" w:rsidR="00A11279" w:rsidRDefault="00253FCE" w:rsidP="006449B1">
            <w:pPr>
              <w:rPr>
                <w:ins w:id="1405" w:author="Changxin LIU" w:date="2014-11-08T16:16:00Z"/>
              </w:rPr>
            </w:pPr>
            <w:ins w:id="1406" w:author="Changxin LIU" w:date="2014-11-08T16:16:00Z">
              <w:r>
                <w:t>smallint</w:t>
              </w:r>
            </w:ins>
          </w:p>
        </w:tc>
        <w:tc>
          <w:tcPr>
            <w:tcW w:w="1972" w:type="dxa"/>
          </w:tcPr>
          <w:p w14:paraId="265869BA" w14:textId="77777777" w:rsidR="00A11279" w:rsidRDefault="0059284D" w:rsidP="0059284D">
            <w:pPr>
              <w:rPr>
                <w:ins w:id="1407" w:author="Changxin LIU" w:date="2014-11-08T16:16:00Z"/>
              </w:rPr>
            </w:pPr>
            <w:ins w:id="1408" w:author="Changxin LIU" w:date="2014-11-08T16:18:00Z">
              <w:r>
                <w:rPr>
                  <w:rFonts w:hint="eastAsia"/>
                </w:rPr>
                <w:t>服务</w:t>
              </w:r>
            </w:ins>
            <w:ins w:id="1409" w:author="Changxin LIU" w:date="2014-11-08T16:38:00Z">
              <w:r w:rsidR="004C0D71">
                <w:rPr>
                  <w:rFonts w:hint="eastAsia"/>
                </w:rPr>
                <w:t>默认</w:t>
              </w:r>
            </w:ins>
            <w:ins w:id="1410" w:author="Changxin LIU" w:date="2014-11-08T16:18:00Z">
              <w:r>
                <w:rPr>
                  <w:rFonts w:hint="eastAsia"/>
                </w:rPr>
                <w:t>价格</w:t>
              </w:r>
            </w:ins>
          </w:p>
        </w:tc>
        <w:tc>
          <w:tcPr>
            <w:tcW w:w="1972" w:type="dxa"/>
          </w:tcPr>
          <w:p w14:paraId="28DCCD54" w14:textId="77777777" w:rsidR="00A11279" w:rsidRDefault="00E8524B" w:rsidP="006449B1">
            <w:pPr>
              <w:rPr>
                <w:ins w:id="1411" w:author="Changxin LIU" w:date="2014-11-09T07:55:00Z"/>
              </w:rPr>
            </w:pPr>
            <w:ins w:id="1412" w:author="Changxin LIU" w:date="2014-11-09T07:54:00Z">
              <w:r>
                <w:rPr>
                  <w:rFonts w:hint="eastAsia"/>
                </w:rPr>
                <w:t>后缀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座</w:t>
              </w:r>
            </w:ins>
          </w:p>
          <w:p w14:paraId="39BDD14E" w14:textId="77777777" w:rsidR="009C7B52" w:rsidRDefault="009C7B52" w:rsidP="009C7B52">
            <w:pPr>
              <w:rPr>
                <w:ins w:id="1413" w:author="Changxin LIU" w:date="2014-11-09T07:55:00Z"/>
              </w:rPr>
            </w:pPr>
            <w:ins w:id="1414" w:author="Changxin LIU" w:date="2014-11-09T07:55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  <w:r>
                <w:t xml:space="preserve"> 5</w:t>
              </w:r>
              <w:r>
                <w:t>座</w:t>
              </w:r>
            </w:ins>
          </w:p>
          <w:p w14:paraId="4213633F" w14:textId="77777777" w:rsidR="009C7B52" w:rsidRDefault="009C7B52" w:rsidP="009C7B52">
            <w:pPr>
              <w:rPr>
                <w:ins w:id="1415" w:author="Changxin LIU" w:date="2014-11-09T07:55:00Z"/>
              </w:rPr>
            </w:pPr>
            <w:ins w:id="1416" w:author="Changxin LIU" w:date="2014-11-09T07:55:00Z">
              <w:r>
                <w:t xml:space="preserve">2 </w:t>
              </w:r>
              <w:r>
                <w:rPr>
                  <w:rFonts w:hint="eastAsia"/>
                </w:rPr>
                <w:t>：</w:t>
              </w:r>
              <w:r>
                <w:t>7</w:t>
              </w:r>
              <w:r>
                <w:t>座</w:t>
              </w:r>
            </w:ins>
          </w:p>
          <w:p w14:paraId="7CD32D6B" w14:textId="77777777" w:rsidR="009C7B52" w:rsidRDefault="009C7B52" w:rsidP="009C7B52">
            <w:pPr>
              <w:rPr>
                <w:ins w:id="1417" w:author="Changxin LIU" w:date="2014-11-08T16:16:00Z"/>
              </w:rPr>
            </w:pPr>
            <w:ins w:id="1418" w:author="Changxin LIU" w:date="2014-11-09T07:55:00Z">
              <w:r w:rsidRPr="0079421F">
                <w:rPr>
                  <w:rFonts w:hint="eastAsia"/>
                  <w:color w:val="FF0000"/>
                </w:rPr>
                <w:t>这个是系统</w:t>
              </w:r>
              <w:r>
                <w:rPr>
                  <w:color w:val="FF0000"/>
                </w:rPr>
                <w:t>需求</w:t>
              </w:r>
              <w:r w:rsidRPr="0079421F">
                <w:rPr>
                  <w:rFonts w:hint="eastAsia"/>
                  <w:color w:val="FF0000"/>
                </w:rPr>
                <w:t>定义的</w:t>
              </w:r>
              <w:r>
                <w:rPr>
                  <w:rFonts w:hint="eastAsia"/>
                  <w:color w:val="FF0000"/>
                </w:rPr>
                <w:t>，</w:t>
              </w:r>
              <w:r>
                <w:rPr>
                  <w:color w:val="FF0000"/>
                </w:rPr>
                <w:t>后期修改需手动添加</w:t>
              </w:r>
            </w:ins>
          </w:p>
        </w:tc>
      </w:tr>
      <w:tr w:rsidR="00E8524B" w14:paraId="2C1E7B43" w14:textId="77777777" w:rsidTr="006449B1">
        <w:trPr>
          <w:ins w:id="1419" w:author="Changxin LIU" w:date="2014-11-09T07:54:00Z"/>
        </w:trPr>
        <w:tc>
          <w:tcPr>
            <w:tcW w:w="2325" w:type="dxa"/>
          </w:tcPr>
          <w:p w14:paraId="3E75619E" w14:textId="77777777" w:rsidR="00E8524B" w:rsidRDefault="00E8524B" w:rsidP="00E8524B">
            <w:pPr>
              <w:rPr>
                <w:ins w:id="1420" w:author="Changxin LIU" w:date="2014-11-09T07:54:00Z"/>
              </w:rPr>
            </w:pPr>
            <w:ins w:id="1421" w:author="Changxin LIU" w:date="2014-11-09T07:54:00Z">
              <w:r>
                <w:t>S</w:t>
              </w:r>
              <w:r>
                <w:rPr>
                  <w:rFonts w:hint="eastAsia"/>
                </w:rPr>
                <w:t>t</w:t>
              </w:r>
              <w:r>
                <w:t>_value2</w:t>
              </w:r>
            </w:ins>
          </w:p>
        </w:tc>
        <w:tc>
          <w:tcPr>
            <w:tcW w:w="2027" w:type="dxa"/>
          </w:tcPr>
          <w:p w14:paraId="382ECD28" w14:textId="77777777" w:rsidR="00E8524B" w:rsidRDefault="00E8524B" w:rsidP="00E8524B">
            <w:pPr>
              <w:rPr>
                <w:ins w:id="1422" w:author="Changxin LIU" w:date="2014-11-09T07:54:00Z"/>
              </w:rPr>
            </w:pPr>
            <w:ins w:id="1423" w:author="Changxin LIU" w:date="2014-11-09T07:54:00Z">
              <w:r>
                <w:t>smallint</w:t>
              </w:r>
            </w:ins>
          </w:p>
        </w:tc>
        <w:tc>
          <w:tcPr>
            <w:tcW w:w="1972" w:type="dxa"/>
          </w:tcPr>
          <w:p w14:paraId="76813A70" w14:textId="77777777" w:rsidR="00E8524B" w:rsidRDefault="00E8524B" w:rsidP="00E8524B">
            <w:pPr>
              <w:rPr>
                <w:ins w:id="1424" w:author="Changxin LIU" w:date="2014-11-09T07:54:00Z"/>
              </w:rPr>
            </w:pPr>
            <w:ins w:id="1425" w:author="Changxin LIU" w:date="2014-11-09T07:54:00Z">
              <w:r>
                <w:rPr>
                  <w:rFonts w:hint="eastAsia"/>
                </w:rPr>
                <w:t>服务默认价格</w:t>
              </w:r>
            </w:ins>
          </w:p>
        </w:tc>
        <w:tc>
          <w:tcPr>
            <w:tcW w:w="1972" w:type="dxa"/>
          </w:tcPr>
          <w:p w14:paraId="56ABE2C2" w14:textId="77777777" w:rsidR="00E8524B" w:rsidRDefault="00E8524B">
            <w:pPr>
              <w:rPr>
                <w:ins w:id="1426" w:author="Changxin LIU" w:date="2014-11-09T07:58:00Z"/>
              </w:rPr>
            </w:pPr>
            <w:ins w:id="1427" w:author="Changxin LIU" w:date="2014-11-09T07:54:00Z">
              <w:r>
                <w:rPr>
                  <w:rFonts w:hint="eastAsia"/>
                </w:rPr>
                <w:t>后缀</w:t>
              </w:r>
              <w:r>
                <w:t>2</w:t>
              </w:r>
              <w:r>
                <w:rPr>
                  <w:rFonts w:hint="eastAsia"/>
                </w:rPr>
                <w:t>：</w:t>
              </w:r>
              <w:r>
                <w:rPr>
                  <w:rFonts w:hint="eastAsia"/>
                </w:rPr>
                <w:t>7</w:t>
              </w:r>
              <w:r>
                <w:rPr>
                  <w:rFonts w:hint="eastAsia"/>
                </w:rPr>
                <w:t>座</w:t>
              </w:r>
            </w:ins>
          </w:p>
          <w:p w14:paraId="1B2700EC" w14:textId="77777777" w:rsidR="00903488" w:rsidRDefault="00903488" w:rsidP="00903488">
            <w:pPr>
              <w:rPr>
                <w:ins w:id="1428" w:author="Changxin LIU" w:date="2014-11-09T07:58:00Z"/>
              </w:rPr>
            </w:pPr>
            <w:ins w:id="1429" w:author="Changxin LIU" w:date="2014-11-09T07:58:00Z">
              <w:r>
                <w:rPr>
                  <w:rFonts w:hint="eastAsia"/>
                </w:rPr>
                <w:t>后缀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座</w:t>
              </w:r>
            </w:ins>
          </w:p>
          <w:p w14:paraId="425B2C69" w14:textId="77777777" w:rsidR="00903488" w:rsidRDefault="00903488" w:rsidP="00903488">
            <w:pPr>
              <w:rPr>
                <w:ins w:id="1430" w:author="Changxin LIU" w:date="2014-11-09T07:58:00Z"/>
              </w:rPr>
            </w:pPr>
            <w:ins w:id="1431" w:author="Changxin LIU" w:date="2014-11-09T07:58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  <w:r>
                <w:t xml:space="preserve"> 5</w:t>
              </w:r>
              <w:r>
                <w:t>座</w:t>
              </w:r>
            </w:ins>
          </w:p>
          <w:p w14:paraId="3EC38758" w14:textId="77777777" w:rsidR="00903488" w:rsidRDefault="00903488" w:rsidP="00903488">
            <w:pPr>
              <w:rPr>
                <w:ins w:id="1432" w:author="Changxin LIU" w:date="2014-11-09T07:58:00Z"/>
              </w:rPr>
            </w:pPr>
            <w:ins w:id="1433" w:author="Changxin LIU" w:date="2014-11-09T07:58:00Z">
              <w:r>
                <w:t xml:space="preserve">2 </w:t>
              </w:r>
              <w:r>
                <w:rPr>
                  <w:rFonts w:hint="eastAsia"/>
                </w:rPr>
                <w:t>：</w:t>
              </w:r>
              <w:r>
                <w:t>7</w:t>
              </w:r>
              <w:r>
                <w:t>座</w:t>
              </w:r>
            </w:ins>
          </w:p>
          <w:p w14:paraId="6E2C1495" w14:textId="77777777" w:rsidR="00903488" w:rsidRDefault="00903488">
            <w:pPr>
              <w:rPr>
                <w:ins w:id="1434" w:author="Changxin LIU" w:date="2014-11-09T07:54:00Z"/>
              </w:rPr>
            </w:pPr>
            <w:ins w:id="1435" w:author="Changxin LIU" w:date="2014-11-09T07:58:00Z">
              <w:r w:rsidRPr="0079421F">
                <w:rPr>
                  <w:rFonts w:hint="eastAsia"/>
                  <w:color w:val="FF0000"/>
                </w:rPr>
                <w:t>这个是系统</w:t>
              </w:r>
              <w:r>
                <w:rPr>
                  <w:color w:val="FF0000"/>
                </w:rPr>
                <w:t>需求</w:t>
              </w:r>
              <w:r w:rsidRPr="0079421F">
                <w:rPr>
                  <w:rFonts w:hint="eastAsia"/>
                  <w:color w:val="FF0000"/>
                </w:rPr>
                <w:t>定义的</w:t>
              </w:r>
              <w:r>
                <w:rPr>
                  <w:rFonts w:hint="eastAsia"/>
                  <w:color w:val="FF0000"/>
                </w:rPr>
                <w:t>，</w:t>
              </w:r>
              <w:r>
                <w:rPr>
                  <w:color w:val="FF0000"/>
                </w:rPr>
                <w:t>后期修改需手动添加</w:t>
              </w:r>
            </w:ins>
          </w:p>
        </w:tc>
      </w:tr>
      <w:tr w:rsidR="008E255A" w14:paraId="17F6D75E" w14:textId="77777777" w:rsidTr="006449B1">
        <w:trPr>
          <w:ins w:id="1436" w:author="Changxin LIU" w:date="2014-11-09T07:54:00Z"/>
        </w:trPr>
        <w:tc>
          <w:tcPr>
            <w:tcW w:w="2325" w:type="dxa"/>
          </w:tcPr>
          <w:p w14:paraId="286B78CE" w14:textId="77777777" w:rsidR="008E255A" w:rsidRDefault="008E255A" w:rsidP="008E255A">
            <w:pPr>
              <w:rPr>
                <w:ins w:id="1437" w:author="Changxin LIU" w:date="2014-11-09T07:54:00Z"/>
              </w:rPr>
            </w:pPr>
            <w:ins w:id="1438" w:author="Changxin LIU" w:date="2014-11-09T07:58:00Z">
              <w:r>
                <w:t>St_time</w:t>
              </w:r>
            </w:ins>
          </w:p>
        </w:tc>
        <w:tc>
          <w:tcPr>
            <w:tcW w:w="2027" w:type="dxa"/>
          </w:tcPr>
          <w:p w14:paraId="3E064AE8" w14:textId="77777777" w:rsidR="008E255A" w:rsidRDefault="008E255A" w:rsidP="008E255A">
            <w:pPr>
              <w:rPr>
                <w:ins w:id="1439" w:author="Changxin LIU" w:date="2014-11-09T07:54:00Z"/>
              </w:rPr>
            </w:pPr>
            <w:ins w:id="1440" w:author="Changxin LIU" w:date="2014-11-09T07:58:00Z">
              <w:r>
                <w:t>S</w:t>
              </w:r>
              <w:r>
                <w:rPr>
                  <w:rFonts w:hint="eastAsia"/>
                </w:rPr>
                <w:t>mallint</w:t>
              </w:r>
            </w:ins>
          </w:p>
        </w:tc>
        <w:tc>
          <w:tcPr>
            <w:tcW w:w="1972" w:type="dxa"/>
          </w:tcPr>
          <w:p w14:paraId="1274787B" w14:textId="77777777" w:rsidR="008E255A" w:rsidRDefault="008E255A" w:rsidP="008E255A">
            <w:pPr>
              <w:rPr>
                <w:ins w:id="1441" w:author="Changxin LIU" w:date="2014-11-09T07:54:00Z"/>
              </w:rPr>
            </w:pPr>
            <w:ins w:id="1442" w:author="Changxin LIU" w:date="2014-11-09T07:58:00Z">
              <w:r>
                <w:rPr>
                  <w:rFonts w:hint="eastAsia"/>
                </w:rPr>
                <w:t>服务时间</w:t>
              </w:r>
            </w:ins>
          </w:p>
        </w:tc>
        <w:tc>
          <w:tcPr>
            <w:tcW w:w="1972" w:type="dxa"/>
          </w:tcPr>
          <w:p w14:paraId="193EC421" w14:textId="77777777" w:rsidR="008E255A" w:rsidRDefault="008E255A" w:rsidP="008E255A">
            <w:pPr>
              <w:rPr>
                <w:ins w:id="1443" w:author="Changxin LIU" w:date="2014-11-09T07:54:00Z"/>
              </w:rPr>
            </w:pPr>
            <w:ins w:id="1444" w:author="Changxin LIU" w:date="2014-11-09T07:58:00Z">
              <w:r>
                <w:rPr>
                  <w:rFonts w:hint="eastAsia"/>
                </w:rPr>
                <w:t>单位分钟</w:t>
              </w:r>
            </w:ins>
          </w:p>
        </w:tc>
      </w:tr>
      <w:tr w:rsidR="008E255A" w14:paraId="5D8FC4AE" w14:textId="77777777" w:rsidTr="006449B1">
        <w:trPr>
          <w:ins w:id="1445" w:author="Changxin LIU" w:date="2014-11-09T07:54:00Z"/>
        </w:trPr>
        <w:tc>
          <w:tcPr>
            <w:tcW w:w="2325" w:type="dxa"/>
          </w:tcPr>
          <w:p w14:paraId="73B0FF85" w14:textId="77777777" w:rsidR="008E255A" w:rsidRDefault="008E255A" w:rsidP="008E255A">
            <w:pPr>
              <w:rPr>
                <w:ins w:id="1446" w:author="Changxin LIU" w:date="2014-11-09T07:54:00Z"/>
              </w:rPr>
            </w:pPr>
          </w:p>
        </w:tc>
        <w:tc>
          <w:tcPr>
            <w:tcW w:w="2027" w:type="dxa"/>
          </w:tcPr>
          <w:p w14:paraId="6847915E" w14:textId="77777777" w:rsidR="008E255A" w:rsidRDefault="008E255A" w:rsidP="008E255A">
            <w:pPr>
              <w:rPr>
                <w:ins w:id="1447" w:author="Changxin LIU" w:date="2014-11-09T07:54:00Z"/>
              </w:rPr>
            </w:pPr>
          </w:p>
        </w:tc>
        <w:tc>
          <w:tcPr>
            <w:tcW w:w="1972" w:type="dxa"/>
          </w:tcPr>
          <w:p w14:paraId="1CA0AD53" w14:textId="77777777" w:rsidR="008E255A" w:rsidRDefault="008E255A" w:rsidP="008E255A">
            <w:pPr>
              <w:rPr>
                <w:ins w:id="1448" w:author="Changxin LIU" w:date="2014-11-09T07:54:00Z"/>
              </w:rPr>
            </w:pPr>
          </w:p>
        </w:tc>
        <w:tc>
          <w:tcPr>
            <w:tcW w:w="1972" w:type="dxa"/>
          </w:tcPr>
          <w:p w14:paraId="5B260B63" w14:textId="77777777" w:rsidR="008E255A" w:rsidRDefault="008E255A" w:rsidP="008E255A">
            <w:pPr>
              <w:rPr>
                <w:ins w:id="1449" w:author="Changxin LIU" w:date="2014-11-09T07:54:00Z"/>
              </w:rPr>
            </w:pPr>
          </w:p>
        </w:tc>
      </w:tr>
    </w:tbl>
    <w:p w14:paraId="6F7940BE" w14:textId="77777777" w:rsidR="00A11279" w:rsidRPr="00EC6A86" w:rsidRDefault="00A11279" w:rsidP="00A11279">
      <w:pPr>
        <w:rPr>
          <w:ins w:id="1450" w:author="Changxin LIU" w:date="2014-11-08T16:16:00Z"/>
        </w:rPr>
      </w:pPr>
    </w:p>
    <w:p w14:paraId="19B5AAB1" w14:textId="77777777" w:rsidR="00707256" w:rsidRDefault="00707256" w:rsidP="00A11279">
      <w:pPr>
        <w:rPr>
          <w:ins w:id="1451" w:author="Changxin LIU" w:date="2014-11-09T08:02:00Z"/>
        </w:rPr>
      </w:pPr>
      <w:ins w:id="1452" w:author="Changxin LIU" w:date="2014-11-09T08:01:00Z">
        <w:r>
          <w:t>St_value[1/2…</w:t>
        </w:r>
      </w:ins>
      <w:ins w:id="1453" w:author="Changxin LIU" w:date="2014-11-09T08:02:00Z">
        <w:r w:rsidR="003319F5">
          <w:rPr>
            <w:rFonts w:hint="eastAsia"/>
          </w:rPr>
          <w:t>]</w:t>
        </w:r>
      </w:ins>
      <w:ins w:id="1454" w:author="Changxin LIU" w:date="2014-11-09T08:01:00Z">
        <w:r>
          <w:t>表示不同车型划分不同的价格</w:t>
        </w:r>
        <w:r>
          <w:rPr>
            <w:rFonts w:hint="eastAsia"/>
          </w:rPr>
          <w:t>，</w:t>
        </w:r>
        <w:r>
          <w:t>现在系统定义</w:t>
        </w:r>
      </w:ins>
    </w:p>
    <w:p w14:paraId="696210E7" w14:textId="77777777" w:rsidR="00A11279" w:rsidRDefault="00707256">
      <w:pPr>
        <w:ind w:firstLine="420"/>
        <w:rPr>
          <w:ins w:id="1455" w:author="Changxin LIU" w:date="2014-11-08T16:34:00Z"/>
        </w:rPr>
        <w:pPrChange w:id="1456" w:author="Changxin LIU" w:date="2014-11-09T08:02:00Z">
          <w:pPr/>
        </w:pPrChange>
      </w:pPr>
      <w:ins w:id="1457" w:author="Changxin LIU" w:date="2014-11-09T08:01:00Z">
        <w:r>
          <w:rPr>
            <w:rFonts w:hint="eastAsia"/>
          </w:rPr>
          <w:t>1</w:t>
        </w:r>
      </w:ins>
      <w:ins w:id="1458" w:author="Changxin LIU" w:date="2014-11-09T08:02:00Z">
        <w:r>
          <w:rPr>
            <w:rFonts w:hint="eastAsia"/>
          </w:rPr>
          <w:t>:&lt;=5</w:t>
        </w:r>
        <w:r>
          <w:rPr>
            <w:rFonts w:hint="eastAsia"/>
          </w:rPr>
          <w:t>座</w:t>
        </w:r>
      </w:ins>
    </w:p>
    <w:p w14:paraId="722F6E7E" w14:textId="77777777" w:rsidR="00C27221" w:rsidRDefault="00707256" w:rsidP="00A11279">
      <w:pPr>
        <w:rPr>
          <w:ins w:id="1459" w:author="Changxin LIU" w:date="2014-11-08T16:34:00Z"/>
        </w:rPr>
      </w:pPr>
      <w:ins w:id="1460" w:author="Changxin LIU" w:date="2014-11-09T08:02:00Z">
        <w:r>
          <w:tab/>
          <w:t>2:&gt;=7</w:t>
        </w:r>
        <w:r>
          <w:t>座</w:t>
        </w:r>
        <w:r>
          <w:rPr>
            <w:rFonts w:hint="eastAsia"/>
          </w:rPr>
          <w:t>，</w:t>
        </w:r>
        <w:r>
          <w:t>方便后期扩展</w:t>
        </w:r>
        <w:r>
          <w:rPr>
            <w:rFonts w:hint="eastAsia"/>
          </w:rPr>
          <w:t>，</w:t>
        </w:r>
        <w:r>
          <w:t>只需添加不同尾数的列即可</w:t>
        </w:r>
      </w:ins>
    </w:p>
    <w:p w14:paraId="20AECC4A" w14:textId="77777777" w:rsidR="00C27221" w:rsidRDefault="00C27221">
      <w:pPr>
        <w:pStyle w:val="1"/>
        <w:rPr>
          <w:ins w:id="1461" w:author="Changxin LIU" w:date="2014-11-08T16:34:00Z"/>
        </w:rPr>
        <w:pPrChange w:id="1462" w:author="Changxin LIU" w:date="2014-11-08T20:21:00Z">
          <w:pPr/>
        </w:pPrChange>
      </w:pPr>
      <w:ins w:id="1463" w:author="Changxin LIU" w:date="2014-11-08T16:34:00Z">
        <w:r>
          <w:rPr>
            <w:rFonts w:hint="eastAsia"/>
          </w:rPr>
          <w:lastRenderedPageBreak/>
          <w:t>洗车</w:t>
        </w:r>
        <w:r w:rsidR="00820F07">
          <w:rPr>
            <w:rFonts w:hint="eastAsia"/>
          </w:rPr>
          <w:t>行</w:t>
        </w:r>
        <w:r w:rsidR="00717BEE">
          <w:rPr>
            <w:rFonts w:hint="eastAsia"/>
          </w:rPr>
          <w:t>开通</w:t>
        </w:r>
        <w:r>
          <w:rPr>
            <w:rFonts w:hint="eastAsia"/>
          </w:rPr>
          <w:t>服务表</w:t>
        </w:r>
      </w:ins>
      <w:ins w:id="1464" w:author="Changxin LIU" w:date="2014-11-08T20:24:00Z">
        <w:r w:rsidR="0068104E">
          <w:rPr>
            <w:rFonts w:hint="eastAsia"/>
          </w:rPr>
          <w:t>WashShopService</w:t>
        </w:r>
      </w:ins>
    </w:p>
    <w:p w14:paraId="6CDFF7BD" w14:textId="77777777" w:rsidR="00C27221" w:rsidRDefault="00E104B5" w:rsidP="00C27221">
      <w:pPr>
        <w:rPr>
          <w:ins w:id="1465" w:author="Changxin LIU" w:date="2014-11-08T16:34:00Z"/>
        </w:rPr>
      </w:pPr>
      <w:ins w:id="1466" w:author="Changxin LIU" w:date="2014-11-08T16:35:00Z">
        <w:r>
          <w:t>Wash</w:t>
        </w:r>
        <w:r w:rsidR="00594813">
          <w:t>_</w:t>
        </w:r>
        <w:r>
          <w:t>shop_</w:t>
        </w:r>
      </w:ins>
      <w:ins w:id="1467" w:author="Changxin LIU" w:date="2014-11-08T16:34:00Z">
        <w:r w:rsidR="00C27221">
          <w:t>S</w:t>
        </w:r>
        <w:r w:rsidR="00C27221">
          <w:rPr>
            <w:rFonts w:hint="eastAsia"/>
          </w:rPr>
          <w:t>er</w:t>
        </w:r>
        <w:r w:rsidR="00C27221">
          <w:t>vice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2027"/>
        <w:gridCol w:w="1972"/>
        <w:gridCol w:w="1972"/>
      </w:tblGrid>
      <w:tr w:rsidR="00C27221" w14:paraId="279D0AE1" w14:textId="77777777" w:rsidTr="006449B1">
        <w:trPr>
          <w:ins w:id="1468" w:author="Changxin LIU" w:date="2014-11-08T16:34:00Z"/>
        </w:trPr>
        <w:tc>
          <w:tcPr>
            <w:tcW w:w="2325" w:type="dxa"/>
          </w:tcPr>
          <w:p w14:paraId="67300B17" w14:textId="77777777" w:rsidR="00C27221" w:rsidRDefault="00C27221" w:rsidP="006449B1">
            <w:pPr>
              <w:rPr>
                <w:ins w:id="1469" w:author="Changxin LIU" w:date="2014-11-08T16:34:00Z"/>
              </w:rPr>
            </w:pPr>
            <w:ins w:id="1470" w:author="Changxin LIU" w:date="2014-11-08T16:34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27" w:type="dxa"/>
          </w:tcPr>
          <w:p w14:paraId="39264DE5" w14:textId="77777777" w:rsidR="00C27221" w:rsidRDefault="00C27221" w:rsidP="006449B1">
            <w:pPr>
              <w:rPr>
                <w:ins w:id="1471" w:author="Changxin LIU" w:date="2014-11-08T16:34:00Z"/>
              </w:rPr>
            </w:pPr>
            <w:ins w:id="1472" w:author="Changxin LIU" w:date="2014-11-08T16:34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972" w:type="dxa"/>
          </w:tcPr>
          <w:p w14:paraId="0D870A2F" w14:textId="77777777" w:rsidR="00C27221" w:rsidRDefault="00C27221" w:rsidP="006449B1">
            <w:pPr>
              <w:rPr>
                <w:ins w:id="1473" w:author="Changxin LIU" w:date="2014-11-08T16:34:00Z"/>
              </w:rPr>
            </w:pPr>
            <w:ins w:id="1474" w:author="Changxin LIU" w:date="2014-11-08T16:34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1972" w:type="dxa"/>
          </w:tcPr>
          <w:p w14:paraId="109E6533" w14:textId="77777777" w:rsidR="00C27221" w:rsidRDefault="00C27221" w:rsidP="006449B1">
            <w:pPr>
              <w:rPr>
                <w:ins w:id="1475" w:author="Changxin LIU" w:date="2014-11-08T16:34:00Z"/>
              </w:rPr>
            </w:pPr>
          </w:p>
        </w:tc>
      </w:tr>
      <w:tr w:rsidR="00C27221" w14:paraId="4E048F97" w14:textId="77777777" w:rsidTr="006449B1">
        <w:trPr>
          <w:ins w:id="1476" w:author="Changxin LIU" w:date="2014-11-08T16:34:00Z"/>
        </w:trPr>
        <w:tc>
          <w:tcPr>
            <w:tcW w:w="2325" w:type="dxa"/>
          </w:tcPr>
          <w:p w14:paraId="4EB719CD" w14:textId="77777777" w:rsidR="00C27221" w:rsidRDefault="008F30D5" w:rsidP="006449B1">
            <w:pPr>
              <w:rPr>
                <w:ins w:id="1477" w:author="Changxin LIU" w:date="2014-11-08T16:34:00Z"/>
              </w:rPr>
            </w:pPr>
            <w:ins w:id="1478" w:author="Changxin LIU" w:date="2014-11-08T16:36:00Z">
              <w:r>
                <w:t>Wss_ws_id</w:t>
              </w:r>
            </w:ins>
          </w:p>
        </w:tc>
        <w:tc>
          <w:tcPr>
            <w:tcW w:w="2027" w:type="dxa"/>
          </w:tcPr>
          <w:p w14:paraId="6165B2ED" w14:textId="77777777" w:rsidR="00C27221" w:rsidRDefault="008F30D5" w:rsidP="006449B1">
            <w:pPr>
              <w:rPr>
                <w:ins w:id="1479" w:author="Changxin LIU" w:date="2014-11-08T16:34:00Z"/>
              </w:rPr>
            </w:pPr>
            <w:ins w:id="1480" w:author="Changxin LIU" w:date="2014-11-08T16:36:00Z">
              <w:r>
                <w:t>Int</w:t>
              </w:r>
            </w:ins>
          </w:p>
        </w:tc>
        <w:tc>
          <w:tcPr>
            <w:tcW w:w="1972" w:type="dxa"/>
          </w:tcPr>
          <w:p w14:paraId="158E05B1" w14:textId="77777777" w:rsidR="00C27221" w:rsidRDefault="008F30D5" w:rsidP="006449B1">
            <w:pPr>
              <w:rPr>
                <w:ins w:id="1481" w:author="Changxin LIU" w:date="2014-11-08T16:34:00Z"/>
              </w:rPr>
            </w:pPr>
            <w:ins w:id="1482" w:author="Changxin LIU" w:date="2014-11-08T16:36:00Z">
              <w:r>
                <w:rPr>
                  <w:rFonts w:hint="eastAsia"/>
                </w:rPr>
                <w:t>车行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972" w:type="dxa"/>
          </w:tcPr>
          <w:p w14:paraId="047D17BE" w14:textId="77777777" w:rsidR="00C27221" w:rsidRDefault="00A44C0A" w:rsidP="006449B1">
            <w:pPr>
              <w:rPr>
                <w:ins w:id="1483" w:author="Changxin LIU" w:date="2014-11-08T16:34:00Z"/>
              </w:rPr>
            </w:pPr>
            <w:ins w:id="1484" w:author="Changxin LIU" w:date="2014-11-08T16:42:00Z">
              <w:r>
                <w:rPr>
                  <w:rFonts w:hint="eastAsia"/>
                </w:rPr>
                <w:t>与车行表</w:t>
              </w:r>
              <w:r>
                <w:rPr>
                  <w:rFonts w:hint="eastAsia"/>
                </w:rPr>
                <w:t>washshop</w:t>
              </w:r>
              <w:r>
                <w:rPr>
                  <w:rFonts w:hint="eastAsia"/>
                </w:rPr>
                <w:t>级联</w:t>
              </w:r>
            </w:ins>
          </w:p>
        </w:tc>
      </w:tr>
      <w:tr w:rsidR="00C27221" w14:paraId="0F33A07A" w14:textId="77777777" w:rsidTr="006449B1">
        <w:trPr>
          <w:ins w:id="1485" w:author="Changxin LIU" w:date="2014-11-08T16:34:00Z"/>
        </w:trPr>
        <w:tc>
          <w:tcPr>
            <w:tcW w:w="2325" w:type="dxa"/>
          </w:tcPr>
          <w:p w14:paraId="20057D35" w14:textId="77777777" w:rsidR="00C27221" w:rsidRDefault="007D531B" w:rsidP="006449B1">
            <w:pPr>
              <w:rPr>
                <w:ins w:id="1486" w:author="Changxin LIU" w:date="2014-11-08T16:34:00Z"/>
              </w:rPr>
            </w:pPr>
            <w:ins w:id="1487" w:author="Changxin LIU" w:date="2014-11-08T16:36:00Z">
              <w:r>
                <w:t>W</w:t>
              </w:r>
              <w:r>
                <w:rPr>
                  <w:rFonts w:hint="eastAsia"/>
                </w:rPr>
                <w:t>s</w:t>
              </w:r>
              <w:r>
                <w:t>s_st_id</w:t>
              </w:r>
            </w:ins>
          </w:p>
        </w:tc>
        <w:tc>
          <w:tcPr>
            <w:tcW w:w="2027" w:type="dxa"/>
          </w:tcPr>
          <w:p w14:paraId="0DA11C92" w14:textId="77777777" w:rsidR="00C27221" w:rsidRDefault="00AE082D" w:rsidP="006449B1">
            <w:pPr>
              <w:rPr>
                <w:ins w:id="1488" w:author="Changxin LIU" w:date="2014-11-08T16:34:00Z"/>
              </w:rPr>
            </w:pPr>
            <w:ins w:id="1489" w:author="Changxin LIU" w:date="2014-11-08T16:36:00Z">
              <w:r>
                <w:t>M</w:t>
              </w:r>
              <w:r w:rsidR="003870DB">
                <w:t>ediumint</w:t>
              </w:r>
            </w:ins>
            <w:ins w:id="1490" w:author="Changxin LIU" w:date="2014-11-08T16:37:00Z">
              <w:r>
                <w:t xml:space="preserve"> </w:t>
              </w:r>
              <w:r>
                <w:rPr>
                  <w:rFonts w:hint="eastAsia"/>
                </w:rPr>
                <w:t>unsigned</w:t>
              </w:r>
            </w:ins>
          </w:p>
        </w:tc>
        <w:tc>
          <w:tcPr>
            <w:tcW w:w="1972" w:type="dxa"/>
          </w:tcPr>
          <w:p w14:paraId="78D1B6FF" w14:textId="77777777" w:rsidR="00C27221" w:rsidRDefault="00E72C65" w:rsidP="006449B1">
            <w:pPr>
              <w:rPr>
                <w:ins w:id="1491" w:author="Changxin LIU" w:date="2014-11-08T16:34:00Z"/>
              </w:rPr>
            </w:pPr>
            <w:ins w:id="1492" w:author="Changxin LIU" w:date="2014-11-08T16:37:00Z">
              <w:r>
                <w:rPr>
                  <w:rFonts w:hint="eastAsia"/>
                </w:rPr>
                <w:t>洗车服务表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972" w:type="dxa"/>
          </w:tcPr>
          <w:p w14:paraId="20664A0D" w14:textId="77777777" w:rsidR="00C27221" w:rsidRDefault="00E701AF" w:rsidP="006449B1">
            <w:pPr>
              <w:rPr>
                <w:ins w:id="1493" w:author="Changxin LIU" w:date="2014-11-08T16:34:00Z"/>
              </w:rPr>
            </w:pPr>
            <w:ins w:id="1494" w:author="Changxin LIU" w:date="2014-11-08T16:42:00Z">
              <w:r>
                <w:t>与车行服务表</w:t>
              </w:r>
            </w:ins>
            <w:ins w:id="1495" w:author="Changxin LIU" w:date="2014-11-08T16:43:00Z">
              <w:r w:rsidR="00022C33">
                <w:t>serviceType</w:t>
              </w:r>
            </w:ins>
            <w:ins w:id="1496" w:author="Changxin LIU" w:date="2014-11-08T16:42:00Z">
              <w:r>
                <w:t>级联</w:t>
              </w:r>
            </w:ins>
          </w:p>
        </w:tc>
      </w:tr>
      <w:tr w:rsidR="00C27221" w14:paraId="6F2D2DE7" w14:textId="77777777" w:rsidTr="006449B1">
        <w:trPr>
          <w:ins w:id="1497" w:author="Changxin LIU" w:date="2014-11-08T16:34:00Z"/>
        </w:trPr>
        <w:tc>
          <w:tcPr>
            <w:tcW w:w="2325" w:type="dxa"/>
          </w:tcPr>
          <w:p w14:paraId="4AA0344C" w14:textId="77777777" w:rsidR="00C27221" w:rsidRDefault="006A041A" w:rsidP="006449B1">
            <w:pPr>
              <w:rPr>
                <w:ins w:id="1498" w:author="Changxin LIU" w:date="2014-11-08T16:34:00Z"/>
              </w:rPr>
            </w:pPr>
            <w:ins w:id="1499" w:author="Changxin LIU" w:date="2014-11-08T16:37:00Z">
              <w:r>
                <w:t>Wss_value</w:t>
              </w:r>
            </w:ins>
            <w:ins w:id="1500" w:author="Changxin LIU" w:date="2014-11-09T07:58:00Z">
              <w:r w:rsidR="005F5750">
                <w:t>1</w:t>
              </w:r>
            </w:ins>
          </w:p>
        </w:tc>
        <w:tc>
          <w:tcPr>
            <w:tcW w:w="2027" w:type="dxa"/>
          </w:tcPr>
          <w:p w14:paraId="7F03287D" w14:textId="77777777" w:rsidR="00C27221" w:rsidRDefault="00E1391B" w:rsidP="006449B1">
            <w:pPr>
              <w:rPr>
                <w:ins w:id="1501" w:author="Changxin LIU" w:date="2014-11-08T16:34:00Z"/>
              </w:rPr>
            </w:pPr>
            <w:ins w:id="1502" w:author="Changxin LIU" w:date="2014-11-08T16:38:00Z">
              <w:r>
                <w:t>Float</w:t>
              </w:r>
            </w:ins>
          </w:p>
        </w:tc>
        <w:tc>
          <w:tcPr>
            <w:tcW w:w="1972" w:type="dxa"/>
          </w:tcPr>
          <w:p w14:paraId="37353E4B" w14:textId="77777777" w:rsidR="00C27221" w:rsidRDefault="00E1391B" w:rsidP="006449B1">
            <w:pPr>
              <w:rPr>
                <w:ins w:id="1503" w:author="Changxin LIU" w:date="2014-11-08T16:34:00Z"/>
              </w:rPr>
            </w:pPr>
            <w:ins w:id="1504" w:author="Changxin LIU" w:date="2014-11-08T16:38:00Z">
              <w:r>
                <w:rPr>
                  <w:rFonts w:hint="eastAsia"/>
                </w:rPr>
                <w:t>车行</w:t>
              </w:r>
            </w:ins>
            <w:ins w:id="1505" w:author="Changxin LIU" w:date="2014-11-08T16:34:00Z">
              <w:r w:rsidR="00C27221">
                <w:rPr>
                  <w:rFonts w:hint="eastAsia"/>
                </w:rPr>
                <w:t>服务</w:t>
              </w:r>
            </w:ins>
            <w:ins w:id="1506" w:author="Changxin LIU" w:date="2014-11-08T16:38:00Z">
              <w:r w:rsidR="00D833B0">
                <w:rPr>
                  <w:rFonts w:hint="eastAsia"/>
                </w:rPr>
                <w:t>基准</w:t>
              </w:r>
            </w:ins>
            <w:ins w:id="1507" w:author="Changxin LIU" w:date="2014-11-08T16:34:00Z">
              <w:r w:rsidR="00C27221">
                <w:rPr>
                  <w:rFonts w:hint="eastAsia"/>
                </w:rPr>
                <w:t>价格</w:t>
              </w:r>
            </w:ins>
          </w:p>
        </w:tc>
        <w:tc>
          <w:tcPr>
            <w:tcW w:w="1972" w:type="dxa"/>
          </w:tcPr>
          <w:p w14:paraId="10A398E4" w14:textId="77777777" w:rsidR="00C27221" w:rsidRDefault="00903488" w:rsidP="006449B1">
            <w:pPr>
              <w:rPr>
                <w:ins w:id="1508" w:author="Changxin LIU" w:date="2014-11-08T16:34:00Z"/>
              </w:rPr>
            </w:pPr>
            <w:ins w:id="1509" w:author="Changxin LIU" w:date="2014-11-09T07:58:00Z"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座</w:t>
              </w:r>
            </w:ins>
          </w:p>
        </w:tc>
      </w:tr>
      <w:tr w:rsidR="005F5750" w14:paraId="769F86F2" w14:textId="77777777" w:rsidTr="006449B1">
        <w:trPr>
          <w:ins w:id="1510" w:author="Changxin LIU" w:date="2014-11-09T07:58:00Z"/>
        </w:trPr>
        <w:tc>
          <w:tcPr>
            <w:tcW w:w="2325" w:type="dxa"/>
          </w:tcPr>
          <w:p w14:paraId="3346F745" w14:textId="77777777" w:rsidR="005F5750" w:rsidRDefault="005F5750" w:rsidP="005F5750">
            <w:pPr>
              <w:rPr>
                <w:ins w:id="1511" w:author="Changxin LIU" w:date="2014-11-09T07:58:00Z"/>
              </w:rPr>
            </w:pPr>
            <w:ins w:id="1512" w:author="Changxin LIU" w:date="2014-11-09T07:58:00Z">
              <w:r>
                <w:t>Wss_value</w:t>
              </w:r>
              <w:r w:rsidR="00F76866">
                <w:t>2</w:t>
              </w:r>
            </w:ins>
          </w:p>
        </w:tc>
        <w:tc>
          <w:tcPr>
            <w:tcW w:w="2027" w:type="dxa"/>
          </w:tcPr>
          <w:p w14:paraId="4488F1C0" w14:textId="77777777" w:rsidR="005F5750" w:rsidRDefault="005F5750" w:rsidP="005F5750">
            <w:pPr>
              <w:rPr>
                <w:ins w:id="1513" w:author="Changxin LIU" w:date="2014-11-09T07:58:00Z"/>
              </w:rPr>
            </w:pPr>
            <w:ins w:id="1514" w:author="Changxin LIU" w:date="2014-11-09T07:58:00Z">
              <w:r>
                <w:t>Float</w:t>
              </w:r>
            </w:ins>
          </w:p>
        </w:tc>
        <w:tc>
          <w:tcPr>
            <w:tcW w:w="1972" w:type="dxa"/>
          </w:tcPr>
          <w:p w14:paraId="54AF2ADD" w14:textId="77777777" w:rsidR="005F5750" w:rsidRDefault="005F5750" w:rsidP="005F5750">
            <w:pPr>
              <w:rPr>
                <w:ins w:id="1515" w:author="Changxin LIU" w:date="2014-11-09T07:58:00Z"/>
              </w:rPr>
            </w:pPr>
            <w:ins w:id="1516" w:author="Changxin LIU" w:date="2014-11-09T07:58:00Z">
              <w:r>
                <w:rPr>
                  <w:rFonts w:hint="eastAsia"/>
                </w:rPr>
                <w:t>车行服务基准价格</w:t>
              </w:r>
            </w:ins>
          </w:p>
        </w:tc>
        <w:tc>
          <w:tcPr>
            <w:tcW w:w="1972" w:type="dxa"/>
          </w:tcPr>
          <w:p w14:paraId="5F0C5180" w14:textId="77777777" w:rsidR="005F5750" w:rsidRDefault="00000BDC" w:rsidP="005F5750">
            <w:pPr>
              <w:rPr>
                <w:ins w:id="1517" w:author="Changxin LIU" w:date="2014-11-09T07:58:00Z"/>
              </w:rPr>
            </w:pPr>
            <w:ins w:id="1518" w:author="Changxin LIU" w:date="2014-11-09T07:59:00Z">
              <w:r>
                <w:rPr>
                  <w:rFonts w:hint="eastAsia"/>
                </w:rPr>
                <w:t>7</w:t>
              </w:r>
              <w:r>
                <w:rPr>
                  <w:rFonts w:hint="eastAsia"/>
                </w:rPr>
                <w:t>座</w:t>
              </w:r>
            </w:ins>
          </w:p>
        </w:tc>
      </w:tr>
      <w:tr w:rsidR="005F5750" w14:paraId="1484A662" w14:textId="77777777" w:rsidTr="006449B1">
        <w:trPr>
          <w:ins w:id="1519" w:author="Changxin LIU" w:date="2014-11-08T16:49:00Z"/>
        </w:trPr>
        <w:tc>
          <w:tcPr>
            <w:tcW w:w="2325" w:type="dxa"/>
          </w:tcPr>
          <w:p w14:paraId="6108DDE2" w14:textId="77777777" w:rsidR="005F5750" w:rsidRDefault="005F5750" w:rsidP="005F5750">
            <w:pPr>
              <w:rPr>
                <w:ins w:id="1520" w:author="Changxin LIU" w:date="2014-11-08T16:49:00Z"/>
              </w:rPr>
            </w:pPr>
            <w:ins w:id="1521" w:author="Changxin LIU" w:date="2014-11-08T16:49:00Z">
              <w:r>
                <w:t>Wss_</w:t>
              </w:r>
            </w:ins>
            <w:ins w:id="1522" w:author="Changxin LIU" w:date="2014-11-08T19:23:00Z">
              <w:r>
                <w:t>state</w:t>
              </w:r>
            </w:ins>
          </w:p>
        </w:tc>
        <w:tc>
          <w:tcPr>
            <w:tcW w:w="2027" w:type="dxa"/>
          </w:tcPr>
          <w:p w14:paraId="2C351D91" w14:textId="77777777" w:rsidR="005F5750" w:rsidRDefault="005F5750" w:rsidP="005F5750">
            <w:pPr>
              <w:rPr>
                <w:ins w:id="1523" w:author="Changxin LIU" w:date="2014-11-08T16:49:00Z"/>
              </w:rPr>
            </w:pPr>
            <w:ins w:id="1524" w:author="Changxin LIU" w:date="2014-11-08T19:23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1972" w:type="dxa"/>
          </w:tcPr>
          <w:p w14:paraId="0CBBFDD3" w14:textId="77777777" w:rsidR="005F5750" w:rsidRDefault="005F5750" w:rsidP="005F5750">
            <w:pPr>
              <w:rPr>
                <w:ins w:id="1525" w:author="Changxin LIU" w:date="2014-11-08T16:49:00Z"/>
              </w:rPr>
            </w:pPr>
            <w:ins w:id="1526" w:author="Changxin LIU" w:date="2014-11-08T19:23:00Z">
              <w:r>
                <w:rPr>
                  <w:rFonts w:hint="eastAsia"/>
                </w:rPr>
                <w:t>车行服务状态</w:t>
              </w:r>
            </w:ins>
          </w:p>
        </w:tc>
        <w:tc>
          <w:tcPr>
            <w:tcW w:w="1972" w:type="dxa"/>
          </w:tcPr>
          <w:p w14:paraId="23053955" w14:textId="77777777" w:rsidR="005F5750" w:rsidRDefault="005F5750" w:rsidP="005F5750">
            <w:pPr>
              <w:rPr>
                <w:ins w:id="1527" w:author="Changxin LIU" w:date="2014-11-08T19:53:00Z"/>
              </w:rPr>
            </w:pPr>
            <w:ins w:id="1528" w:author="Changxin LIU" w:date="2014-11-08T19:54:00Z">
              <w:r>
                <w:rPr>
                  <w:rFonts w:hint="eastAsia"/>
                </w:rPr>
                <w:t>-</w:t>
              </w:r>
              <w:r>
                <w:t xml:space="preserve">1 </w:t>
              </w:r>
              <w:r>
                <w:t>未开通</w:t>
              </w:r>
              <w:r>
                <w:rPr>
                  <w:rFonts w:hint="eastAsia"/>
                </w:rPr>
                <w:t>（默认）</w:t>
              </w:r>
            </w:ins>
          </w:p>
          <w:p w14:paraId="1A7535C4" w14:textId="77777777" w:rsidR="005F5750" w:rsidRDefault="005F5750" w:rsidP="005F5750">
            <w:pPr>
              <w:rPr>
                <w:ins w:id="1529" w:author="Changxin LIU" w:date="2014-11-08T19:23:00Z"/>
              </w:rPr>
            </w:pPr>
            <w:ins w:id="1530" w:author="Changxin LIU" w:date="2014-11-08T19:23:00Z">
              <w:r>
                <w:rPr>
                  <w:rFonts w:hint="eastAsia"/>
                </w:rPr>
                <w:t xml:space="preserve">0 </w:t>
              </w:r>
            </w:ins>
            <w:ins w:id="1531" w:author="Changxin LIU" w:date="2014-11-08T19:54:00Z">
              <w:r>
                <w:rPr>
                  <w:rFonts w:hint="eastAsia"/>
                </w:rPr>
                <w:t>老板</w:t>
              </w:r>
            </w:ins>
            <w:ins w:id="1532" w:author="Changxin LIU" w:date="2014-11-08T19:23:00Z">
              <w:r>
                <w:rPr>
                  <w:rFonts w:hint="eastAsia"/>
                </w:rPr>
                <w:t>未启</w:t>
              </w:r>
            </w:ins>
            <w:ins w:id="1533" w:author="Changxin LIU" w:date="2014-11-08T19:54:00Z">
              <w:r>
                <w:rPr>
                  <w:rFonts w:hint="eastAsia"/>
                </w:rPr>
                <w:t>用</w:t>
              </w:r>
            </w:ins>
          </w:p>
          <w:p w14:paraId="1D9C6969" w14:textId="77777777" w:rsidR="005F5750" w:rsidRDefault="005F5750" w:rsidP="005F5750">
            <w:pPr>
              <w:rPr>
                <w:ins w:id="1534" w:author="Changxin LIU" w:date="2014-11-08T16:49:00Z"/>
              </w:rPr>
            </w:pPr>
            <w:ins w:id="1535" w:author="Changxin LIU" w:date="2014-11-08T19:23:00Z">
              <w:r>
                <w:rPr>
                  <w:rFonts w:hint="eastAsia"/>
                </w:rPr>
                <w:t xml:space="preserve">1 </w:t>
              </w:r>
            </w:ins>
            <w:ins w:id="1536" w:author="Changxin LIU" w:date="2014-11-08T19:54:00Z">
              <w:r>
                <w:rPr>
                  <w:rFonts w:hint="eastAsia"/>
                </w:rPr>
                <w:t>老板</w:t>
              </w:r>
            </w:ins>
            <w:ins w:id="1537" w:author="Changxin LIU" w:date="2014-11-08T19:23:00Z">
              <w:r>
                <w:rPr>
                  <w:rFonts w:hint="eastAsia"/>
                </w:rPr>
                <w:t>启用</w:t>
              </w:r>
            </w:ins>
          </w:p>
        </w:tc>
      </w:tr>
      <w:tr w:rsidR="005F5750" w14:paraId="36B0863A" w14:textId="77777777" w:rsidTr="006449B1">
        <w:trPr>
          <w:ins w:id="1538" w:author="Changxin LIU" w:date="2014-11-08T22:42:00Z"/>
        </w:trPr>
        <w:tc>
          <w:tcPr>
            <w:tcW w:w="2325" w:type="dxa"/>
          </w:tcPr>
          <w:p w14:paraId="3FEFAAC9" w14:textId="77777777" w:rsidR="005F5750" w:rsidRPr="003B29A3" w:rsidRDefault="005F5750" w:rsidP="005F5750">
            <w:pPr>
              <w:rPr>
                <w:ins w:id="1539" w:author="Changxin LIU" w:date="2014-11-08T22:42:00Z"/>
                <w:strike/>
                <w:color w:val="D9D9D9" w:themeColor="background1" w:themeShade="D9"/>
                <w:rPrChange w:id="1540" w:author="Changxin LIU" w:date="2014-11-09T07:59:00Z">
                  <w:rPr>
                    <w:ins w:id="1541" w:author="Changxin LIU" w:date="2014-11-08T22:42:00Z"/>
                  </w:rPr>
                </w:rPrChange>
              </w:rPr>
            </w:pPr>
            <w:ins w:id="1542" w:author="Changxin LIU" w:date="2014-11-08T22:46:00Z">
              <w:r w:rsidRPr="003B29A3">
                <w:rPr>
                  <w:strike/>
                  <w:color w:val="D9D9D9" w:themeColor="background1" w:themeShade="D9"/>
                  <w:rPrChange w:id="1543" w:author="Changxin LIU" w:date="2014-11-09T07:59:00Z">
                    <w:rPr/>
                  </w:rPrChange>
                </w:rPr>
                <w:t>Wss_type</w:t>
              </w:r>
            </w:ins>
          </w:p>
        </w:tc>
        <w:tc>
          <w:tcPr>
            <w:tcW w:w="2027" w:type="dxa"/>
          </w:tcPr>
          <w:p w14:paraId="6877A8CC" w14:textId="77777777" w:rsidR="005F5750" w:rsidRPr="003B29A3" w:rsidRDefault="005F5750" w:rsidP="005F5750">
            <w:pPr>
              <w:rPr>
                <w:ins w:id="1544" w:author="Changxin LIU" w:date="2014-11-08T22:42:00Z"/>
                <w:strike/>
                <w:color w:val="D9D9D9" w:themeColor="background1" w:themeShade="D9"/>
                <w:rPrChange w:id="1545" w:author="Changxin LIU" w:date="2014-11-09T07:59:00Z">
                  <w:rPr>
                    <w:ins w:id="1546" w:author="Changxin LIU" w:date="2014-11-08T22:42:00Z"/>
                  </w:rPr>
                </w:rPrChange>
              </w:rPr>
            </w:pPr>
            <w:ins w:id="1547" w:author="Changxin LIU" w:date="2014-11-08T22:46:00Z">
              <w:r w:rsidRPr="003B29A3">
                <w:rPr>
                  <w:strike/>
                  <w:color w:val="D9D9D9" w:themeColor="background1" w:themeShade="D9"/>
                  <w:rPrChange w:id="1548" w:author="Changxin LIU" w:date="2014-11-09T07:59:00Z">
                    <w:rPr/>
                  </w:rPrChange>
                </w:rPr>
                <w:t>tinyint</w:t>
              </w:r>
            </w:ins>
          </w:p>
        </w:tc>
        <w:tc>
          <w:tcPr>
            <w:tcW w:w="1972" w:type="dxa"/>
          </w:tcPr>
          <w:p w14:paraId="51939AC3" w14:textId="77777777" w:rsidR="005F5750" w:rsidRPr="003B29A3" w:rsidRDefault="005F5750" w:rsidP="005F5750">
            <w:pPr>
              <w:rPr>
                <w:ins w:id="1549" w:author="Changxin LIU" w:date="2014-11-08T22:42:00Z"/>
                <w:strike/>
                <w:color w:val="D9D9D9" w:themeColor="background1" w:themeShade="D9"/>
                <w:rPrChange w:id="1550" w:author="Changxin LIU" w:date="2014-11-09T07:59:00Z">
                  <w:rPr>
                    <w:ins w:id="1551" w:author="Changxin LIU" w:date="2014-11-08T22:42:00Z"/>
                  </w:rPr>
                </w:rPrChange>
              </w:rPr>
            </w:pPr>
            <w:ins w:id="1552" w:author="Changxin LIU" w:date="2014-11-08T22:46:00Z">
              <w:r w:rsidRPr="003B29A3">
                <w:rPr>
                  <w:rFonts w:hint="eastAsia"/>
                  <w:strike/>
                  <w:color w:val="D9D9D9" w:themeColor="background1" w:themeShade="D9"/>
                  <w:rPrChange w:id="1553" w:author="Changxin LIU" w:date="2014-11-09T07:59:00Z">
                    <w:rPr>
                      <w:rFonts w:hint="eastAsia"/>
                    </w:rPr>
                  </w:rPrChange>
                </w:rPr>
                <w:t>服务类型</w:t>
              </w:r>
            </w:ins>
          </w:p>
        </w:tc>
        <w:tc>
          <w:tcPr>
            <w:tcW w:w="1972" w:type="dxa"/>
          </w:tcPr>
          <w:p w14:paraId="26A4FFF6" w14:textId="77777777" w:rsidR="005F5750" w:rsidRPr="003B29A3" w:rsidRDefault="005F5750" w:rsidP="005F5750">
            <w:pPr>
              <w:rPr>
                <w:ins w:id="1554" w:author="Changxin LIU" w:date="2014-11-08T22:46:00Z"/>
                <w:strike/>
                <w:color w:val="D9D9D9" w:themeColor="background1" w:themeShade="D9"/>
                <w:rPrChange w:id="1555" w:author="Changxin LIU" w:date="2014-11-09T07:59:00Z">
                  <w:rPr>
                    <w:ins w:id="1556" w:author="Changxin LIU" w:date="2014-11-08T22:46:00Z"/>
                  </w:rPr>
                </w:rPrChange>
              </w:rPr>
            </w:pPr>
            <w:ins w:id="1557" w:author="Changxin LIU" w:date="2014-11-08T22:46:00Z">
              <w:r w:rsidRPr="003B29A3">
                <w:rPr>
                  <w:strike/>
                  <w:color w:val="D9D9D9" w:themeColor="background1" w:themeShade="D9"/>
                  <w:rPrChange w:id="1558" w:author="Changxin LIU" w:date="2014-11-09T07:59:00Z">
                    <w:rPr/>
                  </w:rPrChange>
                </w:rPr>
                <w:t>1</w:t>
              </w:r>
              <w:r w:rsidRPr="003B29A3">
                <w:rPr>
                  <w:rFonts w:hint="eastAsia"/>
                  <w:strike/>
                  <w:color w:val="D9D9D9" w:themeColor="background1" w:themeShade="D9"/>
                  <w:rPrChange w:id="1559" w:author="Changxin LIU" w:date="2014-11-09T07:59:00Z">
                    <w:rPr>
                      <w:rFonts w:hint="eastAsia"/>
                    </w:rPr>
                  </w:rPrChange>
                </w:rPr>
                <w:t>：</w:t>
              </w:r>
              <w:r w:rsidRPr="003B29A3">
                <w:rPr>
                  <w:strike/>
                  <w:color w:val="D9D9D9" w:themeColor="background1" w:themeShade="D9"/>
                  <w:rPrChange w:id="1560" w:author="Changxin LIU" w:date="2014-11-09T07:59:00Z">
                    <w:rPr/>
                  </w:rPrChange>
                </w:rPr>
                <w:t xml:space="preserve"> 5</w:t>
              </w:r>
              <w:r w:rsidRPr="003B29A3">
                <w:rPr>
                  <w:rFonts w:hint="eastAsia"/>
                  <w:strike/>
                  <w:color w:val="D9D9D9" w:themeColor="background1" w:themeShade="D9"/>
                  <w:rPrChange w:id="1561" w:author="Changxin LIU" w:date="2014-11-09T07:59:00Z">
                    <w:rPr>
                      <w:rFonts w:hint="eastAsia"/>
                    </w:rPr>
                  </w:rPrChange>
                </w:rPr>
                <w:t>座</w:t>
              </w:r>
            </w:ins>
          </w:p>
          <w:p w14:paraId="22FC4108" w14:textId="77777777" w:rsidR="005F5750" w:rsidRPr="003B29A3" w:rsidRDefault="005F5750" w:rsidP="005F5750">
            <w:pPr>
              <w:rPr>
                <w:ins w:id="1562" w:author="Changxin LIU" w:date="2014-11-08T22:46:00Z"/>
                <w:strike/>
                <w:color w:val="D9D9D9" w:themeColor="background1" w:themeShade="D9"/>
                <w:rPrChange w:id="1563" w:author="Changxin LIU" w:date="2014-11-09T07:59:00Z">
                  <w:rPr>
                    <w:ins w:id="1564" w:author="Changxin LIU" w:date="2014-11-08T22:46:00Z"/>
                  </w:rPr>
                </w:rPrChange>
              </w:rPr>
            </w:pPr>
            <w:ins w:id="1565" w:author="Changxin LIU" w:date="2014-11-08T22:46:00Z">
              <w:r w:rsidRPr="003B29A3">
                <w:rPr>
                  <w:strike/>
                  <w:color w:val="D9D9D9" w:themeColor="background1" w:themeShade="D9"/>
                  <w:rPrChange w:id="1566" w:author="Changxin LIU" w:date="2014-11-09T07:59:00Z">
                    <w:rPr/>
                  </w:rPrChange>
                </w:rPr>
                <w:t xml:space="preserve">2 </w:t>
              </w:r>
              <w:r w:rsidRPr="003B29A3">
                <w:rPr>
                  <w:rFonts w:hint="eastAsia"/>
                  <w:strike/>
                  <w:color w:val="D9D9D9" w:themeColor="background1" w:themeShade="D9"/>
                  <w:rPrChange w:id="1567" w:author="Changxin LIU" w:date="2014-11-09T07:59:00Z">
                    <w:rPr>
                      <w:rFonts w:hint="eastAsia"/>
                    </w:rPr>
                  </w:rPrChange>
                </w:rPr>
                <w:t>：</w:t>
              </w:r>
              <w:r w:rsidRPr="003B29A3">
                <w:rPr>
                  <w:strike/>
                  <w:color w:val="D9D9D9" w:themeColor="background1" w:themeShade="D9"/>
                  <w:rPrChange w:id="1568" w:author="Changxin LIU" w:date="2014-11-09T07:59:00Z">
                    <w:rPr/>
                  </w:rPrChange>
                </w:rPr>
                <w:t>7</w:t>
              </w:r>
              <w:r w:rsidRPr="003B29A3">
                <w:rPr>
                  <w:rFonts w:hint="eastAsia"/>
                  <w:strike/>
                  <w:color w:val="D9D9D9" w:themeColor="background1" w:themeShade="D9"/>
                  <w:rPrChange w:id="1569" w:author="Changxin LIU" w:date="2014-11-09T07:59:00Z">
                    <w:rPr>
                      <w:rFonts w:hint="eastAsia"/>
                    </w:rPr>
                  </w:rPrChange>
                </w:rPr>
                <w:t>座</w:t>
              </w:r>
            </w:ins>
          </w:p>
          <w:p w14:paraId="4257A061" w14:textId="77777777" w:rsidR="005F5750" w:rsidRPr="003B29A3" w:rsidRDefault="005F5750" w:rsidP="005F5750">
            <w:pPr>
              <w:rPr>
                <w:ins w:id="1570" w:author="Changxin LIU" w:date="2014-11-08T22:42:00Z"/>
                <w:strike/>
                <w:color w:val="D9D9D9" w:themeColor="background1" w:themeShade="D9"/>
                <w:rPrChange w:id="1571" w:author="Changxin LIU" w:date="2014-11-09T07:59:00Z">
                  <w:rPr>
                    <w:ins w:id="1572" w:author="Changxin LIU" w:date="2014-11-08T22:42:00Z"/>
                  </w:rPr>
                </w:rPrChange>
              </w:rPr>
            </w:pPr>
            <w:ins w:id="1573" w:author="Changxin LIU" w:date="2014-11-08T22:46:00Z">
              <w:r w:rsidRPr="003B29A3">
                <w:rPr>
                  <w:rFonts w:hint="eastAsia"/>
                  <w:strike/>
                  <w:color w:val="D9D9D9" w:themeColor="background1" w:themeShade="D9"/>
                  <w:rPrChange w:id="1574" w:author="Changxin LIU" w:date="2014-11-09T07:59:00Z">
                    <w:rPr>
                      <w:rFonts w:hint="eastAsia"/>
                      <w:color w:val="FF0000"/>
                    </w:rPr>
                  </w:rPrChange>
                </w:rPr>
                <w:t>这个是系统需求定义的，后期修改需手动添加</w:t>
              </w:r>
            </w:ins>
          </w:p>
        </w:tc>
      </w:tr>
    </w:tbl>
    <w:p w14:paraId="2D1A2282" w14:textId="77777777" w:rsidR="00C27221" w:rsidRDefault="00C27221" w:rsidP="00A11279">
      <w:pPr>
        <w:rPr>
          <w:ins w:id="1575" w:author="Changxin LIU" w:date="2014-11-08T16:16:00Z"/>
        </w:rPr>
      </w:pPr>
    </w:p>
    <w:p w14:paraId="5EAA9AFC" w14:textId="77777777" w:rsidR="00A54D81" w:rsidRDefault="00A54D81">
      <w:pPr>
        <w:rPr>
          <w:ins w:id="1576" w:author="Changxin LIU" w:date="2014-11-03T20:58:00Z"/>
        </w:rPr>
      </w:pPr>
    </w:p>
    <w:p w14:paraId="52089382" w14:textId="77777777" w:rsidR="00241137" w:rsidRPr="002E740F" w:rsidRDefault="00241137" w:rsidP="00241137">
      <w:pPr>
        <w:pStyle w:val="1"/>
        <w:rPr>
          <w:ins w:id="1577" w:author="Changxin LIU" w:date="2014-11-10T15:08:00Z"/>
          <w:color w:val="FF0000"/>
          <w:rPrChange w:id="1578" w:author="Changxin LIU" w:date="2015-01-28T12:35:00Z">
            <w:rPr>
              <w:ins w:id="1579" w:author="Changxin LIU" w:date="2014-11-10T15:08:00Z"/>
            </w:rPr>
          </w:rPrChange>
        </w:rPr>
      </w:pPr>
      <w:ins w:id="1580" w:author="Changxin LIU" w:date="2014-11-10T15:08:00Z">
        <w:r w:rsidRPr="002E740F">
          <w:rPr>
            <w:rFonts w:hint="eastAsia"/>
            <w:color w:val="FF0000"/>
            <w:rPrChange w:id="1581" w:author="Changxin LIU" w:date="2015-01-28T12:35:00Z">
              <w:rPr>
                <w:rFonts w:hint="eastAsia"/>
              </w:rPr>
            </w:rPrChange>
          </w:rPr>
          <w:t>洗车行表</w:t>
        </w:r>
        <w:r w:rsidRPr="002E740F">
          <w:rPr>
            <w:color w:val="FF0000"/>
            <w:rPrChange w:id="1582" w:author="Changxin LIU" w:date="2015-01-28T12:35:00Z">
              <w:rPr/>
            </w:rPrChange>
          </w:rPr>
          <w:t>WashShop</w:t>
        </w:r>
      </w:ins>
    </w:p>
    <w:p w14:paraId="2E0FB386" w14:textId="77777777" w:rsidR="00241137" w:rsidRDefault="00241137" w:rsidP="00241137">
      <w:pPr>
        <w:rPr>
          <w:ins w:id="1583" w:author="Changxin LIU" w:date="2014-11-10T15:08:00Z"/>
        </w:rPr>
      </w:pPr>
      <w:ins w:id="1584" w:author="Changxin LIU" w:date="2014-11-10T15:08:00Z">
        <w:r>
          <w:t>Wash_</w:t>
        </w:r>
        <w:r w:rsidR="00006819">
          <w:t>shop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6"/>
        <w:gridCol w:w="1780"/>
        <w:gridCol w:w="1207"/>
        <w:gridCol w:w="3193"/>
      </w:tblGrid>
      <w:tr w:rsidR="00E4119F" w14:paraId="770DC168" w14:textId="77777777" w:rsidTr="006449B1">
        <w:trPr>
          <w:ins w:id="1585" w:author="Changxin LIU" w:date="2014-11-10T15:08:00Z"/>
        </w:trPr>
        <w:tc>
          <w:tcPr>
            <w:tcW w:w="2325" w:type="dxa"/>
          </w:tcPr>
          <w:p w14:paraId="2B66F898" w14:textId="77777777" w:rsidR="00241137" w:rsidRDefault="00241137" w:rsidP="006449B1">
            <w:pPr>
              <w:rPr>
                <w:ins w:id="1586" w:author="Changxin LIU" w:date="2014-11-10T15:08:00Z"/>
              </w:rPr>
            </w:pPr>
            <w:ins w:id="1587" w:author="Changxin LIU" w:date="2014-11-10T15:08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27" w:type="dxa"/>
          </w:tcPr>
          <w:p w14:paraId="285B9BB0" w14:textId="77777777" w:rsidR="00241137" w:rsidRDefault="00241137" w:rsidP="006449B1">
            <w:pPr>
              <w:rPr>
                <w:ins w:id="1588" w:author="Changxin LIU" w:date="2014-11-10T15:08:00Z"/>
              </w:rPr>
            </w:pPr>
            <w:ins w:id="1589" w:author="Changxin LIU" w:date="2014-11-10T15:08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972" w:type="dxa"/>
          </w:tcPr>
          <w:p w14:paraId="5D7078D1" w14:textId="77777777" w:rsidR="00241137" w:rsidRDefault="00241137" w:rsidP="006449B1">
            <w:pPr>
              <w:rPr>
                <w:ins w:id="1590" w:author="Changxin LIU" w:date="2014-11-10T15:08:00Z"/>
              </w:rPr>
            </w:pPr>
            <w:ins w:id="1591" w:author="Changxin LIU" w:date="2014-11-10T15:08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1972" w:type="dxa"/>
          </w:tcPr>
          <w:p w14:paraId="3ED7C783" w14:textId="77777777" w:rsidR="00241137" w:rsidRDefault="00241137" w:rsidP="006449B1">
            <w:pPr>
              <w:rPr>
                <w:ins w:id="1592" w:author="Changxin LIU" w:date="2014-11-10T15:08:00Z"/>
              </w:rPr>
            </w:pPr>
          </w:p>
        </w:tc>
      </w:tr>
      <w:tr w:rsidR="00E4119F" w14:paraId="10223E51" w14:textId="77777777" w:rsidTr="006449B1">
        <w:trPr>
          <w:ins w:id="1593" w:author="Changxin LIU" w:date="2014-11-10T15:08:00Z"/>
        </w:trPr>
        <w:tc>
          <w:tcPr>
            <w:tcW w:w="2325" w:type="dxa"/>
          </w:tcPr>
          <w:p w14:paraId="65C1A44C" w14:textId="77777777" w:rsidR="00241137" w:rsidRDefault="000E28E6" w:rsidP="006449B1">
            <w:pPr>
              <w:rPr>
                <w:ins w:id="1594" w:author="Changxin LIU" w:date="2014-11-10T15:08:00Z"/>
              </w:rPr>
            </w:pPr>
            <w:ins w:id="1595" w:author="Changxin LIU" w:date="2014-11-10T15:09:00Z">
              <w:r>
                <w:t>W</w:t>
              </w:r>
              <w:r>
                <w:rPr>
                  <w:rFonts w:hint="eastAsia"/>
                </w:rPr>
                <w:t>s</w:t>
              </w:r>
              <w:r>
                <w:t>_no</w:t>
              </w:r>
            </w:ins>
          </w:p>
        </w:tc>
        <w:tc>
          <w:tcPr>
            <w:tcW w:w="2027" w:type="dxa"/>
          </w:tcPr>
          <w:p w14:paraId="50C8D8A4" w14:textId="77777777" w:rsidR="00241137" w:rsidRDefault="00F52088" w:rsidP="006449B1">
            <w:pPr>
              <w:rPr>
                <w:ins w:id="1596" w:author="Changxin LIU" w:date="2014-11-10T15:08:00Z"/>
              </w:rPr>
            </w:pPr>
            <w:ins w:id="1597" w:author="Changxin LIU" w:date="2014-11-10T15:09:00Z">
              <w:r>
                <w:t>mediumint</w:t>
              </w:r>
            </w:ins>
          </w:p>
        </w:tc>
        <w:tc>
          <w:tcPr>
            <w:tcW w:w="1972" w:type="dxa"/>
          </w:tcPr>
          <w:p w14:paraId="442BEE09" w14:textId="77777777" w:rsidR="00241137" w:rsidRDefault="00241137" w:rsidP="006449B1">
            <w:pPr>
              <w:rPr>
                <w:ins w:id="1598" w:author="Changxin LIU" w:date="2014-11-10T15:08:00Z"/>
              </w:rPr>
            </w:pPr>
            <w:ins w:id="1599" w:author="Changxin LIU" w:date="2014-11-10T15:08:00Z">
              <w:r>
                <w:rPr>
                  <w:rFonts w:hint="eastAsia"/>
                </w:rPr>
                <w:t>车行</w:t>
              </w:r>
            </w:ins>
            <w:ins w:id="1600" w:author="Changxin LIU" w:date="2014-11-10T15:09:00Z">
              <w:r w:rsidR="00451603">
                <w:rPr>
                  <w:rFonts w:hint="eastAsia"/>
                </w:rPr>
                <w:t>加盟编号</w:t>
              </w:r>
            </w:ins>
          </w:p>
        </w:tc>
        <w:tc>
          <w:tcPr>
            <w:tcW w:w="1972" w:type="dxa"/>
          </w:tcPr>
          <w:p w14:paraId="64579CAB" w14:textId="77777777" w:rsidR="00241137" w:rsidRDefault="00241137" w:rsidP="006449B1">
            <w:pPr>
              <w:rPr>
                <w:ins w:id="1601" w:author="Changxin LIU" w:date="2014-11-10T15:08:00Z"/>
              </w:rPr>
            </w:pPr>
          </w:p>
        </w:tc>
      </w:tr>
      <w:tr w:rsidR="00E4119F" w14:paraId="0DE0B258" w14:textId="77777777" w:rsidTr="006449B1">
        <w:trPr>
          <w:ins w:id="1602" w:author="Changxin LIU" w:date="2014-11-10T15:08:00Z"/>
        </w:trPr>
        <w:tc>
          <w:tcPr>
            <w:tcW w:w="2325" w:type="dxa"/>
          </w:tcPr>
          <w:p w14:paraId="0CBD5603" w14:textId="77777777" w:rsidR="00241137" w:rsidRDefault="002A7BF4" w:rsidP="006449B1">
            <w:pPr>
              <w:rPr>
                <w:ins w:id="1603" w:author="Changxin LIU" w:date="2014-11-10T15:08:00Z"/>
              </w:rPr>
            </w:pPr>
            <w:ins w:id="1604" w:author="Changxin LIU" w:date="2014-11-10T15:09:00Z">
              <w:r>
                <w:t>W</w:t>
              </w:r>
              <w:r>
                <w:rPr>
                  <w:rFonts w:hint="eastAsia"/>
                </w:rPr>
                <w:t>s</w:t>
              </w:r>
              <w:r>
                <w:t>_name</w:t>
              </w:r>
            </w:ins>
          </w:p>
        </w:tc>
        <w:tc>
          <w:tcPr>
            <w:tcW w:w="2027" w:type="dxa"/>
          </w:tcPr>
          <w:p w14:paraId="5699677D" w14:textId="77777777" w:rsidR="00241137" w:rsidRDefault="00D24047" w:rsidP="006449B1">
            <w:pPr>
              <w:rPr>
                <w:ins w:id="1605" w:author="Changxin LIU" w:date="2014-11-10T15:08:00Z"/>
              </w:rPr>
            </w:pPr>
            <w:ins w:id="1606" w:author="Changxin LIU" w:date="2014-11-10T15:33:00Z">
              <w:r>
                <w:t>Varchar(128)</w:t>
              </w:r>
            </w:ins>
          </w:p>
        </w:tc>
        <w:tc>
          <w:tcPr>
            <w:tcW w:w="1972" w:type="dxa"/>
          </w:tcPr>
          <w:p w14:paraId="5623FB4E" w14:textId="77777777" w:rsidR="00241137" w:rsidRDefault="0034108D" w:rsidP="006449B1">
            <w:pPr>
              <w:rPr>
                <w:ins w:id="1607" w:author="Changxin LIU" w:date="2014-11-10T15:08:00Z"/>
              </w:rPr>
            </w:pPr>
            <w:ins w:id="1608" w:author="Changxin LIU" w:date="2014-11-10T15:33:00Z">
              <w:r>
                <w:rPr>
                  <w:rFonts w:hint="eastAsia"/>
                </w:rPr>
                <w:t>车行名称</w:t>
              </w:r>
            </w:ins>
          </w:p>
        </w:tc>
        <w:tc>
          <w:tcPr>
            <w:tcW w:w="1972" w:type="dxa"/>
          </w:tcPr>
          <w:p w14:paraId="3D6CB175" w14:textId="77777777" w:rsidR="00241137" w:rsidRDefault="00241137" w:rsidP="006449B1">
            <w:pPr>
              <w:rPr>
                <w:ins w:id="1609" w:author="Changxin LIU" w:date="2014-11-10T15:08:00Z"/>
              </w:rPr>
            </w:pPr>
          </w:p>
        </w:tc>
      </w:tr>
      <w:tr w:rsidR="00E4119F" w14:paraId="4B29E37B" w14:textId="77777777" w:rsidTr="006449B1">
        <w:trPr>
          <w:ins w:id="1610" w:author="Changxin LIU" w:date="2014-11-10T15:08:00Z"/>
        </w:trPr>
        <w:tc>
          <w:tcPr>
            <w:tcW w:w="2325" w:type="dxa"/>
          </w:tcPr>
          <w:p w14:paraId="00268F79" w14:textId="77777777" w:rsidR="00241137" w:rsidRDefault="000E29BA" w:rsidP="006449B1">
            <w:pPr>
              <w:rPr>
                <w:ins w:id="1611" w:author="Changxin LIU" w:date="2014-11-10T15:08:00Z"/>
              </w:rPr>
            </w:pPr>
            <w:ins w:id="1612" w:author="Changxin LIU" w:date="2014-11-10T22:40:00Z">
              <w:r>
                <w:t>Ws_score</w:t>
              </w:r>
            </w:ins>
          </w:p>
        </w:tc>
        <w:tc>
          <w:tcPr>
            <w:tcW w:w="2027" w:type="dxa"/>
          </w:tcPr>
          <w:p w14:paraId="625ABC98" w14:textId="77777777" w:rsidR="00241137" w:rsidRDefault="00CF29B5" w:rsidP="006449B1">
            <w:pPr>
              <w:rPr>
                <w:ins w:id="1613" w:author="Changxin LIU" w:date="2014-11-10T15:08:00Z"/>
              </w:rPr>
            </w:pPr>
            <w:ins w:id="1614" w:author="Changxin LIU" w:date="2014-11-10T22:41:00Z">
              <w:r>
                <w:t>F</w:t>
              </w:r>
              <w:r>
                <w:rPr>
                  <w:rFonts w:hint="eastAsia"/>
                </w:rPr>
                <w:t>loat</w:t>
              </w:r>
            </w:ins>
          </w:p>
        </w:tc>
        <w:tc>
          <w:tcPr>
            <w:tcW w:w="1972" w:type="dxa"/>
          </w:tcPr>
          <w:p w14:paraId="4E01F06E" w14:textId="77777777" w:rsidR="00241137" w:rsidRDefault="00CF29B5" w:rsidP="006449B1">
            <w:pPr>
              <w:rPr>
                <w:ins w:id="1615" w:author="Changxin LIU" w:date="2014-11-10T15:08:00Z"/>
              </w:rPr>
            </w:pPr>
            <w:ins w:id="1616" w:author="Changxin LIU" w:date="2014-11-10T22:41:00Z">
              <w:r>
                <w:rPr>
                  <w:rFonts w:hint="eastAsia"/>
                </w:rPr>
                <w:t>车行评分</w:t>
              </w:r>
            </w:ins>
          </w:p>
        </w:tc>
        <w:tc>
          <w:tcPr>
            <w:tcW w:w="1972" w:type="dxa"/>
          </w:tcPr>
          <w:p w14:paraId="3B7192B0" w14:textId="77777777" w:rsidR="00241137" w:rsidRDefault="00E6221A" w:rsidP="006449B1">
            <w:pPr>
              <w:rPr>
                <w:ins w:id="1617" w:author="Changxin LIU" w:date="2014-11-10T22:44:00Z"/>
              </w:rPr>
            </w:pPr>
            <w:ins w:id="1618" w:author="Changxin LIU" w:date="2014-11-10T22:41:00Z">
              <w:r>
                <w:rPr>
                  <w:rFonts w:hint="eastAsia"/>
                </w:rPr>
                <w:t>1-</w:t>
              </w:r>
              <w:r>
                <w:t>5</w:t>
              </w:r>
            </w:ins>
            <w:ins w:id="1619" w:author="Changxin LIU" w:date="2014-11-10T22:43:00Z">
              <w:r w:rsidR="002A70D0">
                <w:t xml:space="preserve">  </w:t>
              </w:r>
              <w:r w:rsidR="002A70D0">
                <w:t>根据</w:t>
              </w:r>
              <w:r w:rsidR="003522F1">
                <w:t>订单历史计算</w:t>
              </w:r>
              <w:r w:rsidR="003522F1">
                <w:rPr>
                  <w:rFonts w:hint="eastAsia"/>
                </w:rPr>
                <w:t>（在增加用户评分时计算）</w:t>
              </w:r>
            </w:ins>
          </w:p>
          <w:p w14:paraId="0F1544E7" w14:textId="77777777" w:rsidR="00A1016A" w:rsidRDefault="00E55F49" w:rsidP="006449B1">
            <w:pPr>
              <w:rPr>
                <w:ins w:id="1620" w:author="Changxin LIU" w:date="2014-11-10T22:45:00Z"/>
              </w:rPr>
            </w:pPr>
            <w:ins w:id="1621" w:author="Changxin LIU" w:date="2014-11-10T22:45:00Z">
              <w:r>
                <w:t>(</w:t>
              </w:r>
            </w:ins>
            <w:ins w:id="1622" w:author="Changxin LIU" w:date="2014-11-10T22:44:00Z">
              <w:r w:rsidR="00A1016A">
                <w:t>W</w:t>
              </w:r>
              <w:r w:rsidR="00A1016A">
                <w:rPr>
                  <w:rFonts w:hint="eastAsia"/>
                </w:rPr>
                <w:t>s_</w:t>
              </w:r>
              <w:r w:rsidR="00A1016A">
                <w:t>socre*oh_count+new_score</w:t>
              </w:r>
            </w:ins>
            <w:ins w:id="1623" w:author="Changxin LIU" w:date="2014-11-10T22:45:00Z">
              <w:r>
                <w:t>)</w:t>
              </w:r>
            </w:ins>
            <w:ins w:id="1624" w:author="Changxin LIU" w:date="2014-11-10T22:44:00Z">
              <w:r w:rsidR="00A1016A">
                <w:t>/</w:t>
              </w:r>
            </w:ins>
          </w:p>
          <w:p w14:paraId="3E011906" w14:textId="77777777" w:rsidR="00A1016A" w:rsidRDefault="00A1016A" w:rsidP="006449B1">
            <w:pPr>
              <w:rPr>
                <w:ins w:id="1625" w:author="Changxin LIU" w:date="2014-11-10T15:08:00Z"/>
              </w:rPr>
            </w:pPr>
            <w:ins w:id="1626" w:author="Changxin LIU" w:date="2014-11-10T22:44:00Z">
              <w:r>
                <w:t>(</w:t>
              </w:r>
            </w:ins>
            <w:ins w:id="1627" w:author="Changxin LIU" w:date="2014-11-10T22:45:00Z">
              <w:r>
                <w:t>oh_count+1</w:t>
              </w:r>
            </w:ins>
            <w:ins w:id="1628" w:author="Changxin LIU" w:date="2014-11-10T22:44:00Z">
              <w:r>
                <w:t>)</w:t>
              </w:r>
            </w:ins>
          </w:p>
        </w:tc>
      </w:tr>
      <w:tr w:rsidR="00E4119F" w14:paraId="4F044793" w14:textId="77777777" w:rsidTr="006449B1">
        <w:trPr>
          <w:ins w:id="1629" w:author="Changxin LIU" w:date="2014-11-10T15:08:00Z"/>
        </w:trPr>
        <w:tc>
          <w:tcPr>
            <w:tcW w:w="2325" w:type="dxa"/>
          </w:tcPr>
          <w:p w14:paraId="2108B988" w14:textId="77777777" w:rsidR="00241137" w:rsidRDefault="00A1016A" w:rsidP="006449B1">
            <w:pPr>
              <w:rPr>
                <w:ins w:id="1630" w:author="Changxin LIU" w:date="2014-11-10T15:08:00Z"/>
              </w:rPr>
            </w:pPr>
            <w:ins w:id="1631" w:author="Changxin LIU" w:date="2014-11-10T22:44:00Z">
              <w:r>
                <w:t>Ws_</w:t>
              </w:r>
            </w:ins>
            <w:ins w:id="1632" w:author="Changxin LIU" w:date="2014-11-10T22:45:00Z">
              <w:r w:rsidR="00730469">
                <w:t>address</w:t>
              </w:r>
            </w:ins>
          </w:p>
        </w:tc>
        <w:tc>
          <w:tcPr>
            <w:tcW w:w="2027" w:type="dxa"/>
          </w:tcPr>
          <w:p w14:paraId="66C253B2" w14:textId="77777777" w:rsidR="00241137" w:rsidRDefault="00730469" w:rsidP="006449B1">
            <w:pPr>
              <w:rPr>
                <w:ins w:id="1633" w:author="Changxin LIU" w:date="2014-11-10T15:08:00Z"/>
              </w:rPr>
            </w:pPr>
            <w:ins w:id="1634" w:author="Changxin LIU" w:date="2014-11-10T22:45:00Z">
              <w:r>
                <w:t>Varchar(250)</w:t>
              </w:r>
            </w:ins>
          </w:p>
        </w:tc>
        <w:tc>
          <w:tcPr>
            <w:tcW w:w="1972" w:type="dxa"/>
          </w:tcPr>
          <w:p w14:paraId="4811C3D5" w14:textId="77777777" w:rsidR="00241137" w:rsidRDefault="00730469" w:rsidP="006449B1">
            <w:pPr>
              <w:rPr>
                <w:ins w:id="1635" w:author="Changxin LIU" w:date="2014-11-10T15:08:00Z"/>
              </w:rPr>
            </w:pPr>
            <w:ins w:id="1636" w:author="Changxin LIU" w:date="2014-11-10T22:45:00Z">
              <w:r>
                <w:t>车行地址</w:t>
              </w:r>
            </w:ins>
          </w:p>
        </w:tc>
        <w:tc>
          <w:tcPr>
            <w:tcW w:w="1972" w:type="dxa"/>
          </w:tcPr>
          <w:p w14:paraId="6C9298FE" w14:textId="77777777" w:rsidR="00241137" w:rsidRDefault="00241137" w:rsidP="006449B1">
            <w:pPr>
              <w:rPr>
                <w:ins w:id="1637" w:author="Changxin LIU" w:date="2014-11-10T15:08:00Z"/>
              </w:rPr>
            </w:pPr>
          </w:p>
        </w:tc>
      </w:tr>
      <w:tr w:rsidR="00E4119F" w14:paraId="64DB2E5F" w14:textId="77777777" w:rsidTr="006449B1">
        <w:trPr>
          <w:ins w:id="1638" w:author="Changxin LIU" w:date="2014-11-10T22:51:00Z"/>
        </w:trPr>
        <w:tc>
          <w:tcPr>
            <w:tcW w:w="2325" w:type="dxa"/>
          </w:tcPr>
          <w:p w14:paraId="723AC39E" w14:textId="77777777" w:rsidR="00E4119F" w:rsidRDefault="00E4119F" w:rsidP="006449B1">
            <w:pPr>
              <w:rPr>
                <w:ins w:id="1639" w:author="Changxin LIU" w:date="2014-11-10T22:51:00Z"/>
              </w:rPr>
            </w:pPr>
            <w:ins w:id="1640" w:author="Changxin LIU" w:date="2014-11-10T22:51:00Z">
              <w:r>
                <w:t>Ws_desc</w:t>
              </w:r>
            </w:ins>
          </w:p>
        </w:tc>
        <w:tc>
          <w:tcPr>
            <w:tcW w:w="2027" w:type="dxa"/>
          </w:tcPr>
          <w:p w14:paraId="536F6FD8" w14:textId="77777777" w:rsidR="00E4119F" w:rsidRDefault="00E4119F" w:rsidP="006449B1">
            <w:pPr>
              <w:rPr>
                <w:ins w:id="1641" w:author="Changxin LIU" w:date="2014-11-10T22:51:00Z"/>
              </w:rPr>
            </w:pPr>
            <w:ins w:id="1642" w:author="Changxin LIU" w:date="2014-11-10T22:51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10000)</w:t>
              </w:r>
            </w:ins>
          </w:p>
        </w:tc>
        <w:tc>
          <w:tcPr>
            <w:tcW w:w="1972" w:type="dxa"/>
          </w:tcPr>
          <w:p w14:paraId="75229D96" w14:textId="77777777" w:rsidR="00E4119F" w:rsidRDefault="00E4119F" w:rsidP="006449B1">
            <w:pPr>
              <w:rPr>
                <w:ins w:id="1643" w:author="Changxin LIU" w:date="2014-11-10T22:51:00Z"/>
              </w:rPr>
            </w:pPr>
            <w:ins w:id="1644" w:author="Changxin LIU" w:date="2014-11-10T22:51:00Z">
              <w:r>
                <w:t>车行描述</w:t>
              </w:r>
            </w:ins>
          </w:p>
        </w:tc>
        <w:tc>
          <w:tcPr>
            <w:tcW w:w="1972" w:type="dxa"/>
          </w:tcPr>
          <w:p w14:paraId="4C0487D1" w14:textId="77777777" w:rsidR="00E4119F" w:rsidRDefault="00E4119F" w:rsidP="006449B1">
            <w:pPr>
              <w:rPr>
                <w:ins w:id="1645" w:author="Changxin LIU" w:date="2014-11-10T22:51:00Z"/>
              </w:rPr>
            </w:pPr>
          </w:p>
        </w:tc>
      </w:tr>
      <w:tr w:rsidR="00E4119F" w14:paraId="09005304" w14:textId="77777777" w:rsidTr="006449B1">
        <w:trPr>
          <w:ins w:id="1646" w:author="Changxin LIU" w:date="2014-11-10T15:08:00Z"/>
        </w:trPr>
        <w:tc>
          <w:tcPr>
            <w:tcW w:w="2325" w:type="dxa"/>
          </w:tcPr>
          <w:p w14:paraId="478EDD5C" w14:textId="77777777" w:rsidR="00241137" w:rsidRDefault="005B2A8C" w:rsidP="006449B1">
            <w:pPr>
              <w:rPr>
                <w:ins w:id="1647" w:author="Changxin LIU" w:date="2014-11-10T15:08:00Z"/>
              </w:rPr>
            </w:pPr>
            <w:ins w:id="1648" w:author="Changxin LIU" w:date="2014-11-10T22:45:00Z">
              <w:r>
                <w:t>Ws_position</w:t>
              </w:r>
            </w:ins>
          </w:p>
        </w:tc>
        <w:tc>
          <w:tcPr>
            <w:tcW w:w="2027" w:type="dxa"/>
          </w:tcPr>
          <w:p w14:paraId="4ECEED02" w14:textId="77777777" w:rsidR="00241137" w:rsidRDefault="005B2A8C" w:rsidP="006449B1">
            <w:pPr>
              <w:rPr>
                <w:ins w:id="1649" w:author="Changxin LIU" w:date="2014-11-10T15:08:00Z"/>
              </w:rPr>
            </w:pPr>
            <w:ins w:id="1650" w:author="Changxin LIU" w:date="2014-11-10T22:45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50)</w:t>
              </w:r>
            </w:ins>
          </w:p>
        </w:tc>
        <w:tc>
          <w:tcPr>
            <w:tcW w:w="1972" w:type="dxa"/>
          </w:tcPr>
          <w:p w14:paraId="736756B7" w14:textId="77777777" w:rsidR="00241137" w:rsidRDefault="005B2A8C" w:rsidP="006449B1">
            <w:pPr>
              <w:rPr>
                <w:ins w:id="1651" w:author="Changxin LIU" w:date="2014-11-10T15:08:00Z"/>
              </w:rPr>
            </w:pPr>
            <w:ins w:id="1652" w:author="Changxin LIU" w:date="2014-11-10T22:45:00Z">
              <w:r>
                <w:t>车行经纬度</w:t>
              </w:r>
            </w:ins>
          </w:p>
        </w:tc>
        <w:tc>
          <w:tcPr>
            <w:tcW w:w="1972" w:type="dxa"/>
          </w:tcPr>
          <w:p w14:paraId="5E76A762" w14:textId="77777777" w:rsidR="00241137" w:rsidRDefault="00241137" w:rsidP="006449B1">
            <w:pPr>
              <w:rPr>
                <w:ins w:id="1653" w:author="Changxin LIU" w:date="2014-11-10T15:08:00Z"/>
              </w:rPr>
            </w:pPr>
          </w:p>
        </w:tc>
      </w:tr>
      <w:tr w:rsidR="00E4119F" w14:paraId="001E8957" w14:textId="77777777" w:rsidTr="006449B1">
        <w:trPr>
          <w:ins w:id="1654" w:author="Changxin LIU" w:date="2014-11-10T15:08:00Z"/>
        </w:trPr>
        <w:tc>
          <w:tcPr>
            <w:tcW w:w="2325" w:type="dxa"/>
          </w:tcPr>
          <w:p w14:paraId="6C7D6FF5" w14:textId="77777777" w:rsidR="00241137" w:rsidRPr="00313AEC" w:rsidRDefault="00C851CC" w:rsidP="006449B1">
            <w:pPr>
              <w:rPr>
                <w:ins w:id="1655" w:author="Changxin LIU" w:date="2014-11-10T15:08:00Z"/>
                <w:rPrChange w:id="1656" w:author="Changxin LIU" w:date="2015-01-28T12:36:00Z">
                  <w:rPr>
                    <w:ins w:id="1657" w:author="Changxin LIU" w:date="2014-11-10T15:08:00Z"/>
                    <w:strike/>
                    <w:color w:val="D9D9D9" w:themeColor="background1" w:themeShade="D9"/>
                  </w:rPr>
                </w:rPrChange>
              </w:rPr>
            </w:pPr>
            <w:ins w:id="1658" w:author="Changxin LIU" w:date="2014-11-10T22:46:00Z">
              <w:r w:rsidRPr="00313AEC">
                <w:rPr>
                  <w:rPrChange w:id="1659" w:author="Changxin LIU" w:date="2015-01-28T12:36:00Z">
                    <w:rPr>
                      <w:strike/>
                      <w:color w:val="D9D9D9" w:themeColor="background1" w:themeShade="D9"/>
                    </w:rPr>
                  </w:rPrChange>
                </w:rPr>
                <w:t>Ws_boss_id</w:t>
              </w:r>
            </w:ins>
          </w:p>
        </w:tc>
        <w:tc>
          <w:tcPr>
            <w:tcW w:w="2027" w:type="dxa"/>
          </w:tcPr>
          <w:p w14:paraId="233CE9FD" w14:textId="77777777" w:rsidR="00241137" w:rsidRPr="00313AEC" w:rsidRDefault="00323A3C" w:rsidP="006449B1">
            <w:pPr>
              <w:rPr>
                <w:ins w:id="1660" w:author="Changxin LIU" w:date="2014-11-10T15:08:00Z"/>
                <w:rPrChange w:id="1661" w:author="Changxin LIU" w:date="2015-01-28T12:36:00Z">
                  <w:rPr>
                    <w:ins w:id="1662" w:author="Changxin LIU" w:date="2014-11-10T15:08:00Z"/>
                    <w:strike/>
                    <w:color w:val="D9D9D9" w:themeColor="background1" w:themeShade="D9"/>
                  </w:rPr>
                </w:rPrChange>
              </w:rPr>
            </w:pPr>
            <w:ins w:id="1663" w:author="Changxin LIU" w:date="2014-11-10T22:46:00Z">
              <w:r w:rsidRPr="00313AEC">
                <w:rPr>
                  <w:rPrChange w:id="1664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Int</w:t>
              </w:r>
            </w:ins>
          </w:p>
        </w:tc>
        <w:tc>
          <w:tcPr>
            <w:tcW w:w="1972" w:type="dxa"/>
          </w:tcPr>
          <w:p w14:paraId="72E95C9C" w14:textId="77777777" w:rsidR="00241137" w:rsidRPr="00313AEC" w:rsidRDefault="00323A3C" w:rsidP="006449B1">
            <w:pPr>
              <w:rPr>
                <w:ins w:id="1665" w:author="Changxin LIU" w:date="2014-11-10T15:08:00Z"/>
                <w:rPrChange w:id="1666" w:author="Changxin LIU" w:date="2015-01-28T12:36:00Z">
                  <w:rPr>
                    <w:ins w:id="1667" w:author="Changxin LIU" w:date="2014-11-10T15:08:00Z"/>
                    <w:strike/>
                    <w:color w:val="D9D9D9" w:themeColor="background1" w:themeShade="D9"/>
                  </w:rPr>
                </w:rPrChange>
              </w:rPr>
            </w:pPr>
            <w:ins w:id="1668" w:author="Changxin LIU" w:date="2014-11-10T22:46:00Z">
              <w:r w:rsidRPr="00313AEC">
                <w:rPr>
                  <w:rFonts w:hint="eastAsia"/>
                  <w:rPrChange w:id="1669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车行所属老板</w:t>
              </w:r>
              <w:r w:rsidRPr="00313AEC">
                <w:rPr>
                  <w:rPrChange w:id="1670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id</w:t>
              </w:r>
            </w:ins>
          </w:p>
        </w:tc>
        <w:tc>
          <w:tcPr>
            <w:tcW w:w="1972" w:type="dxa"/>
          </w:tcPr>
          <w:p w14:paraId="7D92B45F" w14:textId="77777777" w:rsidR="00241137" w:rsidRPr="00313AEC" w:rsidRDefault="00241137" w:rsidP="006449B1">
            <w:pPr>
              <w:rPr>
                <w:ins w:id="1671" w:author="Changxin LIU" w:date="2014-11-10T15:08:00Z"/>
                <w:rPrChange w:id="1672" w:author="Changxin LIU" w:date="2015-01-28T12:36:00Z">
                  <w:rPr>
                    <w:ins w:id="1673" w:author="Changxin LIU" w:date="2014-11-10T15:08:00Z"/>
                    <w:strike/>
                    <w:color w:val="D9D9D9" w:themeColor="background1" w:themeShade="D9"/>
                  </w:rPr>
                </w:rPrChange>
              </w:rPr>
            </w:pPr>
          </w:p>
        </w:tc>
      </w:tr>
      <w:tr w:rsidR="009F3305" w14:paraId="6E34C974" w14:textId="77777777" w:rsidTr="006449B1">
        <w:trPr>
          <w:ins w:id="1674" w:author="Changxin LIU" w:date="2014-11-10T22:46:00Z"/>
        </w:trPr>
        <w:tc>
          <w:tcPr>
            <w:tcW w:w="2325" w:type="dxa"/>
          </w:tcPr>
          <w:p w14:paraId="2E878694" w14:textId="77777777" w:rsidR="00181BB3" w:rsidRPr="00313AEC" w:rsidRDefault="00DD0C99" w:rsidP="006449B1">
            <w:pPr>
              <w:rPr>
                <w:ins w:id="1675" w:author="Changxin LIU" w:date="2014-11-10T22:46:00Z"/>
                <w:rPrChange w:id="1676" w:author="Changxin LIU" w:date="2015-01-28T12:36:00Z">
                  <w:rPr>
                    <w:ins w:id="1677" w:author="Changxin LIU" w:date="2014-11-10T22:46:00Z"/>
                    <w:color w:val="D9D9D9" w:themeColor="background1" w:themeShade="D9"/>
                  </w:rPr>
                </w:rPrChange>
              </w:rPr>
            </w:pPr>
            <w:ins w:id="1678" w:author="Changxin LIU" w:date="2014-11-10T22:47:00Z">
              <w:r w:rsidRPr="00313AEC">
                <w:rPr>
                  <w:rPrChange w:id="1679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Ws_state</w:t>
              </w:r>
            </w:ins>
          </w:p>
        </w:tc>
        <w:tc>
          <w:tcPr>
            <w:tcW w:w="2027" w:type="dxa"/>
          </w:tcPr>
          <w:p w14:paraId="2042A98B" w14:textId="77777777" w:rsidR="00181BB3" w:rsidRPr="00313AEC" w:rsidRDefault="00DD0C99" w:rsidP="006449B1">
            <w:pPr>
              <w:rPr>
                <w:ins w:id="1680" w:author="Changxin LIU" w:date="2014-11-10T22:46:00Z"/>
                <w:rPrChange w:id="1681" w:author="Changxin LIU" w:date="2015-01-28T12:36:00Z">
                  <w:rPr>
                    <w:ins w:id="1682" w:author="Changxin LIU" w:date="2014-11-10T22:46:00Z"/>
                    <w:color w:val="D9D9D9" w:themeColor="background1" w:themeShade="D9"/>
                  </w:rPr>
                </w:rPrChange>
              </w:rPr>
            </w:pPr>
            <w:ins w:id="1683" w:author="Changxin LIU" w:date="2014-11-10T22:47:00Z">
              <w:r w:rsidRPr="00313AEC">
                <w:rPr>
                  <w:rPrChange w:id="1684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Tinyint</w:t>
              </w:r>
            </w:ins>
          </w:p>
        </w:tc>
        <w:tc>
          <w:tcPr>
            <w:tcW w:w="1972" w:type="dxa"/>
          </w:tcPr>
          <w:p w14:paraId="386F1030" w14:textId="77777777" w:rsidR="00181BB3" w:rsidRPr="00313AEC" w:rsidRDefault="00DD0C99" w:rsidP="006449B1">
            <w:pPr>
              <w:rPr>
                <w:ins w:id="1685" w:author="Changxin LIU" w:date="2014-11-10T22:46:00Z"/>
                <w:rPrChange w:id="1686" w:author="Changxin LIU" w:date="2015-01-28T12:36:00Z">
                  <w:rPr>
                    <w:ins w:id="1687" w:author="Changxin LIU" w:date="2014-11-10T22:46:00Z"/>
                    <w:color w:val="D9D9D9" w:themeColor="background1" w:themeShade="D9"/>
                  </w:rPr>
                </w:rPrChange>
              </w:rPr>
            </w:pPr>
            <w:ins w:id="1688" w:author="Changxin LIU" w:date="2014-11-10T22:47:00Z">
              <w:r w:rsidRPr="00313AEC">
                <w:rPr>
                  <w:rFonts w:hint="eastAsia"/>
                  <w:rPrChange w:id="1689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车行状态</w:t>
              </w:r>
            </w:ins>
          </w:p>
        </w:tc>
        <w:tc>
          <w:tcPr>
            <w:tcW w:w="1972" w:type="dxa"/>
          </w:tcPr>
          <w:p w14:paraId="17CCE159" w14:textId="77777777" w:rsidR="00014483" w:rsidRPr="00313AEC" w:rsidRDefault="00014483" w:rsidP="001201D9">
            <w:pPr>
              <w:rPr>
                <w:ins w:id="1690" w:author="Changxin LIU" w:date="2015-01-10T16:39:00Z"/>
                <w:rPrChange w:id="1691" w:author="Changxin LIU" w:date="2015-01-28T12:36:00Z">
                  <w:rPr>
                    <w:ins w:id="1692" w:author="Changxin LIU" w:date="2015-01-10T16:39:00Z"/>
                    <w:color w:val="D9D9D9" w:themeColor="background1" w:themeShade="D9"/>
                  </w:rPr>
                </w:rPrChange>
              </w:rPr>
            </w:pPr>
          </w:p>
          <w:p w14:paraId="29EDD9FE" w14:textId="77777777" w:rsidR="001201D9" w:rsidRPr="00313AEC" w:rsidRDefault="001201D9" w:rsidP="001201D9">
            <w:pPr>
              <w:rPr>
                <w:ins w:id="1693" w:author="Changxin LIU" w:date="2014-11-10T22:48:00Z"/>
                <w:rPrChange w:id="1694" w:author="Changxin LIU" w:date="2015-01-28T12:36:00Z">
                  <w:rPr>
                    <w:ins w:id="1695" w:author="Changxin LIU" w:date="2014-11-10T22:48:00Z"/>
                    <w:color w:val="D9D9D9" w:themeColor="background1" w:themeShade="D9"/>
                  </w:rPr>
                </w:rPrChange>
              </w:rPr>
            </w:pPr>
            <w:ins w:id="1696" w:author="Changxin LIU" w:date="2014-11-10T22:48:00Z">
              <w:r w:rsidRPr="00313AEC">
                <w:rPr>
                  <w:rPrChange w:id="1697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-2</w:t>
              </w:r>
            </w:ins>
            <w:ins w:id="1698" w:author="Changxin LIU" w:date="2015-01-10T16:40:00Z">
              <w:r w:rsidR="00B51416" w:rsidRPr="00313AEC">
                <w:rPr>
                  <w:rPrChange w:id="1699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0</w:t>
              </w:r>
            </w:ins>
            <w:ins w:id="1700" w:author="Changxin LIU" w:date="2014-11-10T22:48:00Z">
              <w:r w:rsidRPr="00313AEC">
                <w:rPr>
                  <w:rFonts w:hint="eastAsia"/>
                  <w:rPrChange w:id="1701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：废弃</w:t>
              </w:r>
            </w:ins>
          </w:p>
          <w:p w14:paraId="24D0A3C4" w14:textId="77777777" w:rsidR="00BF4440" w:rsidRPr="00313AEC" w:rsidRDefault="001201D9" w:rsidP="001201D9">
            <w:pPr>
              <w:rPr>
                <w:ins w:id="1702" w:author="Changxin LIU" w:date="2015-01-10T16:41:00Z"/>
                <w:rPrChange w:id="1703" w:author="Changxin LIU" w:date="2015-01-28T12:36:00Z">
                  <w:rPr>
                    <w:ins w:id="1704" w:author="Changxin LIU" w:date="2015-01-10T16:41:00Z"/>
                    <w:color w:val="D9D9D9" w:themeColor="background1" w:themeShade="D9"/>
                  </w:rPr>
                </w:rPrChange>
              </w:rPr>
            </w:pPr>
            <w:ins w:id="1705" w:author="Changxin LIU" w:date="2014-11-10T22:47:00Z">
              <w:r w:rsidRPr="00313AEC">
                <w:rPr>
                  <w:rPrChange w:id="1706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-1</w:t>
              </w:r>
            </w:ins>
            <w:ins w:id="1707" w:author="Changxin LIU" w:date="2015-01-10T16:40:00Z">
              <w:r w:rsidR="00B51416" w:rsidRPr="00313AEC">
                <w:rPr>
                  <w:rPrChange w:id="1708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0</w:t>
              </w:r>
            </w:ins>
            <w:ins w:id="1709" w:author="Changxin LIU" w:date="2014-11-10T22:47:00Z">
              <w:r w:rsidRPr="00313AEC">
                <w:rPr>
                  <w:rFonts w:hint="eastAsia"/>
                  <w:rPrChange w:id="1710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：拉黑</w:t>
              </w:r>
            </w:ins>
          </w:p>
          <w:p w14:paraId="73275C68" w14:textId="77777777" w:rsidR="00B60D64" w:rsidRPr="00313AEC" w:rsidRDefault="00B60D64" w:rsidP="001201D9">
            <w:pPr>
              <w:rPr>
                <w:ins w:id="1711" w:author="Changxin LIU" w:date="2015-01-10T16:55:00Z"/>
                <w:rPrChange w:id="1712" w:author="Changxin LIU" w:date="2015-01-28T12:36:00Z">
                  <w:rPr>
                    <w:ins w:id="1713" w:author="Changxin LIU" w:date="2015-01-10T16:55:00Z"/>
                    <w:color w:val="D9D9D9" w:themeColor="background1" w:themeShade="D9"/>
                  </w:rPr>
                </w:rPrChange>
              </w:rPr>
            </w:pPr>
            <w:ins w:id="1714" w:author="Changxin LIU" w:date="2015-01-10T16:41:00Z">
              <w:r w:rsidRPr="00313AEC">
                <w:rPr>
                  <w:rPrChange w:id="1715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lastRenderedPageBreak/>
                <w:t>-2</w:t>
              </w:r>
              <w:r w:rsidRPr="00313AEC">
                <w:rPr>
                  <w:rFonts w:hint="eastAsia"/>
                  <w:rPrChange w:id="1716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：</w:t>
              </w:r>
            </w:ins>
            <w:ins w:id="1717" w:author="Changxin LIU" w:date="2015-01-10T16:42:00Z">
              <w:r w:rsidRPr="00313AEC">
                <w:rPr>
                  <w:rFonts w:hint="eastAsia"/>
                  <w:rPrChange w:id="1718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欠费</w:t>
              </w:r>
            </w:ins>
          </w:p>
          <w:p w14:paraId="4811098D" w14:textId="77777777" w:rsidR="001201D9" w:rsidRPr="00313AEC" w:rsidRDefault="001201D9" w:rsidP="001201D9">
            <w:pPr>
              <w:rPr>
                <w:ins w:id="1719" w:author="Changxin LIU" w:date="2014-11-10T22:47:00Z"/>
                <w:rPrChange w:id="1720" w:author="Changxin LIU" w:date="2015-01-28T12:36:00Z">
                  <w:rPr>
                    <w:ins w:id="1721" w:author="Changxin LIU" w:date="2014-11-10T22:47:00Z"/>
                    <w:color w:val="D9D9D9" w:themeColor="background1" w:themeShade="D9"/>
                  </w:rPr>
                </w:rPrChange>
              </w:rPr>
            </w:pPr>
            <w:ins w:id="1722" w:author="Changxin LIU" w:date="2014-11-10T22:47:00Z">
              <w:r w:rsidRPr="00313AEC">
                <w:rPr>
                  <w:rPrChange w:id="1723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0</w:t>
              </w:r>
              <w:r w:rsidRPr="00313AEC">
                <w:rPr>
                  <w:rFonts w:hint="eastAsia"/>
                  <w:rPrChange w:id="1724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：暂时屏蔽</w:t>
              </w:r>
            </w:ins>
            <w:ins w:id="1725" w:author="Changxin LIU" w:date="2015-01-08T14:04:00Z">
              <w:r w:rsidR="00CB3DD8" w:rsidRPr="00313AEC">
                <w:rPr>
                  <w:rPrChange w:id="1726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/</w:t>
              </w:r>
              <w:r w:rsidR="00D71350" w:rsidRPr="00313AEC">
                <w:rPr>
                  <w:rFonts w:hint="eastAsia"/>
                  <w:rPrChange w:id="1727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新</w:t>
              </w:r>
              <w:r w:rsidR="00CB3DD8" w:rsidRPr="00313AEC">
                <w:rPr>
                  <w:rFonts w:hint="eastAsia"/>
                  <w:rPrChange w:id="1728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申请</w:t>
              </w:r>
            </w:ins>
          </w:p>
          <w:p w14:paraId="50A84528" w14:textId="77777777" w:rsidR="00BF4440" w:rsidRPr="00313AEC" w:rsidRDefault="00DD0C99" w:rsidP="001201D9">
            <w:pPr>
              <w:rPr>
                <w:ins w:id="1729" w:author="Changxin LIU" w:date="2015-01-10T16:56:00Z"/>
                <w:rPrChange w:id="1730" w:author="Changxin LIU" w:date="2015-01-28T12:36:00Z">
                  <w:rPr>
                    <w:ins w:id="1731" w:author="Changxin LIU" w:date="2015-01-10T16:56:00Z"/>
                    <w:color w:val="D9D9D9" w:themeColor="background1" w:themeShade="D9"/>
                  </w:rPr>
                </w:rPrChange>
              </w:rPr>
            </w:pPr>
            <w:ins w:id="1732" w:author="Changxin LIU" w:date="2014-11-10T22:47:00Z">
              <w:r w:rsidRPr="00313AEC">
                <w:rPr>
                  <w:rPrChange w:id="1733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1:</w:t>
              </w:r>
              <w:r w:rsidRPr="00313AEC">
                <w:rPr>
                  <w:rFonts w:hint="eastAsia"/>
                  <w:rPrChange w:id="1734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正常</w:t>
              </w:r>
            </w:ins>
          </w:p>
          <w:p w14:paraId="6271EEB0" w14:textId="77777777" w:rsidR="002548E2" w:rsidRPr="00313AEC" w:rsidRDefault="002548E2" w:rsidP="001201D9">
            <w:pPr>
              <w:rPr>
                <w:ins w:id="1735" w:author="Changxin LIU" w:date="2015-01-10T17:06:00Z"/>
                <w:rPrChange w:id="1736" w:author="Changxin LIU" w:date="2015-01-28T12:36:00Z">
                  <w:rPr>
                    <w:ins w:id="1737" w:author="Changxin LIU" w:date="2015-01-10T17:06:00Z"/>
                    <w:color w:val="D9D9D9" w:themeColor="background1" w:themeShade="D9"/>
                  </w:rPr>
                </w:rPrChange>
              </w:rPr>
            </w:pPr>
            <w:ins w:id="1738" w:author="Changxin LIU" w:date="2015-01-10T16:56:00Z">
              <w:r w:rsidRPr="00313AEC">
                <w:rPr>
                  <w:rPrChange w:id="1739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2:</w:t>
              </w:r>
              <w:r w:rsidRPr="00313AEC">
                <w:rPr>
                  <w:rFonts w:hint="eastAsia"/>
                  <w:rPrChange w:id="1740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考核通过</w:t>
              </w:r>
            </w:ins>
          </w:p>
          <w:p w14:paraId="47DECA00" w14:textId="77777777" w:rsidR="00C27F84" w:rsidRPr="00313AEC" w:rsidRDefault="00C27F84" w:rsidP="001201D9">
            <w:pPr>
              <w:rPr>
                <w:ins w:id="1741" w:author="Changxin LIU" w:date="2014-11-10T22:48:00Z"/>
                <w:rPrChange w:id="1742" w:author="Changxin LIU" w:date="2015-01-28T12:36:00Z">
                  <w:rPr>
                    <w:ins w:id="1743" w:author="Changxin LIU" w:date="2014-11-10T22:48:00Z"/>
                    <w:color w:val="D9D9D9" w:themeColor="background1" w:themeShade="D9"/>
                  </w:rPr>
                </w:rPrChange>
              </w:rPr>
            </w:pPr>
            <w:ins w:id="1744" w:author="Changxin LIU" w:date="2015-01-10T17:06:00Z">
              <w:r w:rsidRPr="00313AEC">
                <w:rPr>
                  <w:rFonts w:hint="eastAsia"/>
                  <w:rPrChange w:id="1745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其它：临时</w:t>
              </w:r>
            </w:ins>
          </w:p>
          <w:p w14:paraId="48F849B3" w14:textId="77777777" w:rsidR="00181BB3" w:rsidRPr="00313AEC" w:rsidRDefault="004D278B" w:rsidP="001201D9">
            <w:pPr>
              <w:rPr>
                <w:ins w:id="1746" w:author="Changxin LIU" w:date="2015-01-10T16:39:00Z"/>
                <w:rPrChange w:id="1747" w:author="Changxin LIU" w:date="2015-01-28T12:36:00Z">
                  <w:rPr>
                    <w:ins w:id="1748" w:author="Changxin LIU" w:date="2015-01-10T16:39:00Z"/>
                    <w:color w:val="D9D9D9" w:themeColor="background1" w:themeShade="D9"/>
                  </w:rPr>
                </w:rPrChange>
              </w:rPr>
            </w:pPr>
            <w:ins w:id="1749" w:author="Changxin LIU" w:date="2015-01-10T16:56:00Z">
              <w:r w:rsidRPr="00313AEC">
                <w:rPr>
                  <w:rPrChange w:id="1750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3</w:t>
              </w:r>
            </w:ins>
            <w:ins w:id="1751" w:author="Changxin LIU" w:date="2014-11-10T22:47:00Z">
              <w:r w:rsidR="00DD0C99" w:rsidRPr="00313AEC">
                <w:rPr>
                  <w:rPrChange w:id="1752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:</w:t>
              </w:r>
              <w:r w:rsidR="00DD0C99" w:rsidRPr="00313AEC">
                <w:rPr>
                  <w:rFonts w:hint="eastAsia"/>
                  <w:rPrChange w:id="1753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排名靠前等</w:t>
              </w:r>
              <w:r w:rsidR="00DD0C99" w:rsidRPr="00313AEC">
                <w:rPr>
                  <w:rPrChange w:id="1754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*/</w:t>
              </w:r>
            </w:ins>
          </w:p>
          <w:p w14:paraId="783040D9" w14:textId="77777777" w:rsidR="00014483" w:rsidRPr="00313AEC" w:rsidRDefault="00014483" w:rsidP="001201D9">
            <w:pPr>
              <w:rPr>
                <w:ins w:id="1755" w:author="Changxin LIU" w:date="2014-11-10T22:46:00Z"/>
                <w:rPrChange w:id="1756" w:author="Changxin LIU" w:date="2015-01-28T12:36:00Z">
                  <w:rPr>
                    <w:ins w:id="1757" w:author="Changxin LIU" w:date="2014-11-10T22:46:00Z"/>
                    <w:color w:val="D9D9D9" w:themeColor="background1" w:themeShade="D9"/>
                  </w:rPr>
                </w:rPrChange>
              </w:rPr>
            </w:pPr>
          </w:p>
        </w:tc>
      </w:tr>
      <w:tr w:rsidR="00181BB3" w14:paraId="086FAE86" w14:textId="77777777" w:rsidTr="006449B1">
        <w:trPr>
          <w:ins w:id="1758" w:author="Changxin LIU" w:date="2014-11-10T22:46:00Z"/>
        </w:trPr>
        <w:tc>
          <w:tcPr>
            <w:tcW w:w="2325" w:type="dxa"/>
          </w:tcPr>
          <w:p w14:paraId="7A215475" w14:textId="77777777" w:rsidR="00181BB3" w:rsidRPr="00313AEC" w:rsidRDefault="00F45D61" w:rsidP="006449B1">
            <w:pPr>
              <w:rPr>
                <w:ins w:id="1759" w:author="Changxin LIU" w:date="2014-11-10T22:46:00Z"/>
                <w:rPrChange w:id="1760" w:author="Changxin LIU" w:date="2015-01-28T12:36:00Z">
                  <w:rPr>
                    <w:ins w:id="1761" w:author="Changxin LIU" w:date="2014-11-10T22:46:00Z"/>
                    <w:color w:val="D9D9D9" w:themeColor="background1" w:themeShade="D9"/>
                  </w:rPr>
                </w:rPrChange>
              </w:rPr>
            </w:pPr>
            <w:ins w:id="1762" w:author="Changxin LIU" w:date="2014-11-10T22:48:00Z">
              <w:r w:rsidRPr="00313AEC">
                <w:rPr>
                  <w:rPrChange w:id="1763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lastRenderedPageBreak/>
                <w:t>Ws_rest</w:t>
              </w:r>
            </w:ins>
          </w:p>
        </w:tc>
        <w:tc>
          <w:tcPr>
            <w:tcW w:w="2027" w:type="dxa"/>
          </w:tcPr>
          <w:p w14:paraId="6BB20D4E" w14:textId="77777777" w:rsidR="00181BB3" w:rsidRPr="00313AEC" w:rsidRDefault="00F45D61" w:rsidP="006449B1">
            <w:pPr>
              <w:rPr>
                <w:ins w:id="1764" w:author="Changxin LIU" w:date="2014-11-10T22:46:00Z"/>
                <w:rPrChange w:id="1765" w:author="Changxin LIU" w:date="2015-01-28T12:36:00Z">
                  <w:rPr>
                    <w:ins w:id="1766" w:author="Changxin LIU" w:date="2014-11-10T22:46:00Z"/>
                    <w:color w:val="D9D9D9" w:themeColor="background1" w:themeShade="D9"/>
                  </w:rPr>
                </w:rPrChange>
              </w:rPr>
            </w:pPr>
            <w:ins w:id="1767" w:author="Changxin LIU" w:date="2014-11-10T22:48:00Z">
              <w:r w:rsidRPr="00313AEC">
                <w:rPr>
                  <w:rPrChange w:id="1768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Smallint</w:t>
              </w:r>
            </w:ins>
          </w:p>
        </w:tc>
        <w:tc>
          <w:tcPr>
            <w:tcW w:w="1972" w:type="dxa"/>
          </w:tcPr>
          <w:p w14:paraId="28B54C78" w14:textId="77777777" w:rsidR="00181BB3" w:rsidRPr="00313AEC" w:rsidRDefault="00F45D61" w:rsidP="006449B1">
            <w:pPr>
              <w:rPr>
                <w:ins w:id="1769" w:author="Changxin LIU" w:date="2014-11-10T22:46:00Z"/>
                <w:rPrChange w:id="1770" w:author="Changxin LIU" w:date="2015-01-28T12:36:00Z">
                  <w:rPr>
                    <w:ins w:id="1771" w:author="Changxin LIU" w:date="2014-11-10T22:46:00Z"/>
                    <w:color w:val="D9D9D9" w:themeColor="background1" w:themeShade="D9"/>
                  </w:rPr>
                </w:rPrChange>
              </w:rPr>
            </w:pPr>
            <w:ins w:id="1772" w:author="Changxin LIU" w:date="2014-11-10T22:49:00Z">
              <w:r w:rsidRPr="00313AEC">
                <w:rPr>
                  <w:rFonts w:hint="eastAsia"/>
                  <w:rPrChange w:id="1773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洗车服务间隔</w:t>
              </w:r>
            </w:ins>
          </w:p>
        </w:tc>
        <w:tc>
          <w:tcPr>
            <w:tcW w:w="1972" w:type="dxa"/>
          </w:tcPr>
          <w:p w14:paraId="4E43570F" w14:textId="77777777" w:rsidR="00181BB3" w:rsidRPr="00313AEC" w:rsidRDefault="00075B10" w:rsidP="006449B1">
            <w:pPr>
              <w:rPr>
                <w:ins w:id="1774" w:author="Changxin LIU" w:date="2014-11-10T22:46:00Z"/>
                <w:rPrChange w:id="1775" w:author="Changxin LIU" w:date="2015-01-28T12:36:00Z">
                  <w:rPr>
                    <w:ins w:id="1776" w:author="Changxin LIU" w:date="2014-11-10T22:46:00Z"/>
                    <w:color w:val="D9D9D9" w:themeColor="background1" w:themeShade="D9"/>
                  </w:rPr>
                </w:rPrChange>
              </w:rPr>
            </w:pPr>
            <w:ins w:id="1777" w:author="Changxin LIU" w:date="2014-11-10T22:49:00Z">
              <w:r w:rsidRPr="00313AEC">
                <w:rPr>
                  <w:rFonts w:hint="eastAsia"/>
                  <w:rPrChange w:id="1778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分钟</w:t>
              </w:r>
            </w:ins>
          </w:p>
        </w:tc>
      </w:tr>
      <w:tr w:rsidR="00181BB3" w14:paraId="42B615B7" w14:textId="77777777" w:rsidTr="006449B1">
        <w:trPr>
          <w:ins w:id="1779" w:author="Changxin LIU" w:date="2014-11-10T22:46:00Z"/>
        </w:trPr>
        <w:tc>
          <w:tcPr>
            <w:tcW w:w="2325" w:type="dxa"/>
          </w:tcPr>
          <w:p w14:paraId="3F86F683" w14:textId="77777777" w:rsidR="00181BB3" w:rsidRPr="00313AEC" w:rsidRDefault="009E516F" w:rsidP="006449B1">
            <w:pPr>
              <w:rPr>
                <w:ins w:id="1780" w:author="Changxin LIU" w:date="2014-11-10T22:46:00Z"/>
                <w:rPrChange w:id="1781" w:author="Changxin LIU" w:date="2015-01-28T12:36:00Z">
                  <w:rPr>
                    <w:ins w:id="1782" w:author="Changxin LIU" w:date="2014-11-10T22:46:00Z"/>
                    <w:color w:val="D9D9D9" w:themeColor="background1" w:themeShade="D9"/>
                  </w:rPr>
                </w:rPrChange>
              </w:rPr>
            </w:pPr>
            <w:ins w:id="1783" w:author="Changxin LIU" w:date="2014-11-10T22:49:00Z">
              <w:r w:rsidRPr="00313AEC">
                <w:rPr>
                  <w:rPrChange w:id="1784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Ws_exp</w:t>
              </w:r>
            </w:ins>
          </w:p>
        </w:tc>
        <w:tc>
          <w:tcPr>
            <w:tcW w:w="2027" w:type="dxa"/>
          </w:tcPr>
          <w:p w14:paraId="37ABE365" w14:textId="77777777" w:rsidR="00181BB3" w:rsidRPr="00313AEC" w:rsidRDefault="009E516F" w:rsidP="006449B1">
            <w:pPr>
              <w:rPr>
                <w:ins w:id="1785" w:author="Changxin LIU" w:date="2014-11-10T22:46:00Z"/>
                <w:rPrChange w:id="1786" w:author="Changxin LIU" w:date="2015-01-28T12:36:00Z">
                  <w:rPr>
                    <w:ins w:id="1787" w:author="Changxin LIU" w:date="2014-11-10T22:46:00Z"/>
                    <w:color w:val="D9D9D9" w:themeColor="background1" w:themeShade="D9"/>
                  </w:rPr>
                </w:rPrChange>
              </w:rPr>
            </w:pPr>
            <w:ins w:id="1788" w:author="Changxin LIU" w:date="2014-11-10T22:49:00Z">
              <w:r w:rsidRPr="00313AEC">
                <w:rPr>
                  <w:rPrChange w:id="1789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Int</w:t>
              </w:r>
            </w:ins>
          </w:p>
        </w:tc>
        <w:tc>
          <w:tcPr>
            <w:tcW w:w="1972" w:type="dxa"/>
          </w:tcPr>
          <w:p w14:paraId="583F716E" w14:textId="77777777" w:rsidR="00181BB3" w:rsidRPr="00313AEC" w:rsidRDefault="009E516F" w:rsidP="006449B1">
            <w:pPr>
              <w:rPr>
                <w:ins w:id="1790" w:author="Changxin LIU" w:date="2014-11-10T22:46:00Z"/>
                <w:rPrChange w:id="1791" w:author="Changxin LIU" w:date="2015-01-28T12:36:00Z">
                  <w:rPr>
                    <w:ins w:id="1792" w:author="Changxin LIU" w:date="2014-11-10T22:46:00Z"/>
                    <w:color w:val="D9D9D9" w:themeColor="background1" w:themeShade="D9"/>
                  </w:rPr>
                </w:rPrChange>
              </w:rPr>
            </w:pPr>
            <w:ins w:id="1793" w:author="Changxin LIU" w:date="2014-11-10T22:49:00Z">
              <w:r w:rsidRPr="00313AEC">
                <w:rPr>
                  <w:rFonts w:hint="eastAsia"/>
                  <w:rPrChange w:id="1794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车行经验值</w:t>
              </w:r>
            </w:ins>
          </w:p>
        </w:tc>
        <w:tc>
          <w:tcPr>
            <w:tcW w:w="1972" w:type="dxa"/>
          </w:tcPr>
          <w:p w14:paraId="14EF7DB4" w14:textId="77777777" w:rsidR="00181BB3" w:rsidRPr="00313AEC" w:rsidRDefault="00C8450D" w:rsidP="006449B1">
            <w:pPr>
              <w:rPr>
                <w:ins w:id="1795" w:author="Changxin LIU" w:date="2014-11-10T22:46:00Z"/>
                <w:rPrChange w:id="1796" w:author="Changxin LIU" w:date="2015-01-28T12:36:00Z">
                  <w:rPr>
                    <w:ins w:id="1797" w:author="Changxin LIU" w:date="2014-11-10T22:46:00Z"/>
                    <w:color w:val="D9D9D9" w:themeColor="background1" w:themeShade="D9"/>
                  </w:rPr>
                </w:rPrChange>
              </w:rPr>
            </w:pPr>
            <w:ins w:id="1798" w:author="Changxin LIU" w:date="2014-11-10T22:49:00Z">
              <w:r w:rsidRPr="00313AEC">
                <w:rPr>
                  <w:rFonts w:hint="eastAsia"/>
                  <w:rPrChange w:id="1799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订单率</w:t>
              </w:r>
              <w:r w:rsidR="0045449A" w:rsidRPr="00313AEC">
                <w:rPr>
                  <w:rPrChange w:id="1800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 xml:space="preserve"> </w:t>
              </w:r>
              <w:r w:rsidR="0045449A" w:rsidRPr="00313AEC">
                <w:rPr>
                  <w:rFonts w:hint="eastAsia"/>
                  <w:rPrChange w:id="1801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根据</w:t>
              </w:r>
            </w:ins>
            <w:ins w:id="1802" w:author="Changxin LIU" w:date="2014-11-10T22:50:00Z">
              <w:r w:rsidR="00091FD2" w:rsidRPr="00313AEC">
                <w:rPr>
                  <w:rFonts w:hint="eastAsia"/>
                  <w:rPrChange w:id="1803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平均每天订单率</w:t>
              </w:r>
              <w:r w:rsidR="0045449A" w:rsidRPr="00313AEC">
                <w:rPr>
                  <w:rFonts w:hint="eastAsia"/>
                  <w:rPrChange w:id="1804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计算</w:t>
              </w:r>
            </w:ins>
          </w:p>
        </w:tc>
      </w:tr>
      <w:tr w:rsidR="00E4119F" w14:paraId="021A7576" w14:textId="77777777" w:rsidTr="006449B1">
        <w:trPr>
          <w:ins w:id="1805" w:author="Changxin LIU" w:date="2014-11-10T22:50:00Z"/>
        </w:trPr>
        <w:tc>
          <w:tcPr>
            <w:tcW w:w="2325" w:type="dxa"/>
          </w:tcPr>
          <w:p w14:paraId="5E6BF794" w14:textId="77777777" w:rsidR="00E4119F" w:rsidRPr="00313AEC" w:rsidRDefault="00916584" w:rsidP="006449B1">
            <w:pPr>
              <w:rPr>
                <w:ins w:id="1806" w:author="Changxin LIU" w:date="2014-11-10T22:50:00Z"/>
                <w:rPrChange w:id="1807" w:author="Changxin LIU" w:date="2015-01-28T12:36:00Z">
                  <w:rPr>
                    <w:ins w:id="1808" w:author="Changxin LIU" w:date="2014-11-10T22:50:00Z"/>
                    <w:color w:val="D9D9D9" w:themeColor="background1" w:themeShade="D9"/>
                  </w:rPr>
                </w:rPrChange>
              </w:rPr>
            </w:pPr>
            <w:ins w:id="1809" w:author="Changxin LIU" w:date="2014-11-10T22:51:00Z">
              <w:r w:rsidRPr="00313AEC">
                <w:rPr>
                  <w:rPrChange w:id="1810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Ws_key_words</w:t>
              </w:r>
            </w:ins>
          </w:p>
        </w:tc>
        <w:tc>
          <w:tcPr>
            <w:tcW w:w="2027" w:type="dxa"/>
          </w:tcPr>
          <w:p w14:paraId="6F05CA65" w14:textId="77777777" w:rsidR="00E4119F" w:rsidRPr="00313AEC" w:rsidRDefault="00941D31" w:rsidP="006449B1">
            <w:pPr>
              <w:rPr>
                <w:ins w:id="1811" w:author="Changxin LIU" w:date="2014-11-10T22:50:00Z"/>
                <w:rPrChange w:id="1812" w:author="Changxin LIU" w:date="2015-01-28T12:36:00Z">
                  <w:rPr>
                    <w:ins w:id="1813" w:author="Changxin LIU" w:date="2014-11-10T22:50:00Z"/>
                    <w:color w:val="D9D9D9" w:themeColor="background1" w:themeShade="D9"/>
                  </w:rPr>
                </w:rPrChange>
              </w:rPr>
            </w:pPr>
            <w:ins w:id="1814" w:author="Changxin LIU" w:date="2014-11-10T22:51:00Z">
              <w:r w:rsidRPr="00313AEC">
                <w:rPr>
                  <w:rPrChange w:id="1815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Varchar(1000)</w:t>
              </w:r>
            </w:ins>
          </w:p>
        </w:tc>
        <w:tc>
          <w:tcPr>
            <w:tcW w:w="1972" w:type="dxa"/>
          </w:tcPr>
          <w:p w14:paraId="4C327888" w14:textId="77777777" w:rsidR="00E4119F" w:rsidRPr="00313AEC" w:rsidRDefault="00941D31" w:rsidP="006449B1">
            <w:pPr>
              <w:rPr>
                <w:ins w:id="1816" w:author="Changxin LIU" w:date="2014-11-10T22:50:00Z"/>
                <w:rPrChange w:id="1817" w:author="Changxin LIU" w:date="2015-01-28T12:36:00Z">
                  <w:rPr>
                    <w:ins w:id="1818" w:author="Changxin LIU" w:date="2014-11-10T22:50:00Z"/>
                    <w:color w:val="D9D9D9" w:themeColor="background1" w:themeShade="D9"/>
                  </w:rPr>
                </w:rPrChange>
              </w:rPr>
            </w:pPr>
            <w:ins w:id="1819" w:author="Changxin LIU" w:date="2014-11-10T22:51:00Z">
              <w:r w:rsidRPr="00313AEC">
                <w:rPr>
                  <w:rFonts w:hint="eastAsia"/>
                  <w:rPrChange w:id="1820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车行关键字</w:t>
              </w:r>
            </w:ins>
          </w:p>
        </w:tc>
        <w:tc>
          <w:tcPr>
            <w:tcW w:w="1972" w:type="dxa"/>
          </w:tcPr>
          <w:p w14:paraId="4746CC5A" w14:textId="77777777" w:rsidR="00E4119F" w:rsidRPr="00313AEC" w:rsidRDefault="00941D31" w:rsidP="006449B1">
            <w:pPr>
              <w:rPr>
                <w:ins w:id="1821" w:author="Changxin LIU" w:date="2014-11-10T22:50:00Z"/>
                <w:rPrChange w:id="1822" w:author="Changxin LIU" w:date="2015-01-28T12:36:00Z">
                  <w:rPr>
                    <w:ins w:id="1823" w:author="Changxin LIU" w:date="2014-11-10T22:50:00Z"/>
                    <w:color w:val="D9D9D9" w:themeColor="background1" w:themeShade="D9"/>
                  </w:rPr>
                </w:rPrChange>
              </w:rPr>
            </w:pPr>
            <w:ins w:id="1824" w:author="Changxin LIU" w:date="2014-11-10T22:51:00Z">
              <w:r w:rsidRPr="00313AEC">
                <w:rPr>
                  <w:rFonts w:hint="eastAsia"/>
                  <w:rPrChange w:id="1825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以英文</w:t>
              </w:r>
            </w:ins>
            <w:ins w:id="1826" w:author="Changxin LIU" w:date="2014-11-10T22:52:00Z">
              <w:r w:rsidRPr="00313AEC">
                <w:rPr>
                  <w:rPrChange w:id="1827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[, ;]</w:t>
              </w:r>
              <w:r w:rsidRPr="00313AEC">
                <w:rPr>
                  <w:rFonts w:hint="eastAsia"/>
                  <w:rPrChange w:id="1828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分割</w:t>
              </w:r>
            </w:ins>
          </w:p>
        </w:tc>
      </w:tr>
      <w:tr w:rsidR="00E4119F" w14:paraId="241D875D" w14:textId="77777777" w:rsidTr="006449B1">
        <w:trPr>
          <w:ins w:id="1829" w:author="Changxin LIU" w:date="2014-11-10T22:50:00Z"/>
        </w:trPr>
        <w:tc>
          <w:tcPr>
            <w:tcW w:w="2325" w:type="dxa"/>
          </w:tcPr>
          <w:p w14:paraId="4C18DE66" w14:textId="77777777" w:rsidR="00E4119F" w:rsidRPr="00313AEC" w:rsidRDefault="005D78C3" w:rsidP="006449B1">
            <w:pPr>
              <w:rPr>
                <w:ins w:id="1830" w:author="Changxin LIU" w:date="2014-11-10T22:50:00Z"/>
                <w:rPrChange w:id="1831" w:author="Changxin LIU" w:date="2015-01-28T12:36:00Z">
                  <w:rPr>
                    <w:ins w:id="1832" w:author="Changxin LIU" w:date="2014-11-10T22:50:00Z"/>
                    <w:color w:val="D9D9D9" w:themeColor="background1" w:themeShade="D9"/>
                  </w:rPr>
                </w:rPrChange>
              </w:rPr>
            </w:pPr>
            <w:ins w:id="1833" w:author="Changxin LIU" w:date="2014-11-10T22:52:00Z">
              <w:r w:rsidRPr="00313AEC">
                <w:rPr>
                  <w:rPrChange w:id="1834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Ws_open_time</w:t>
              </w:r>
            </w:ins>
          </w:p>
        </w:tc>
        <w:tc>
          <w:tcPr>
            <w:tcW w:w="2027" w:type="dxa"/>
          </w:tcPr>
          <w:p w14:paraId="7118C12D" w14:textId="77777777" w:rsidR="00E4119F" w:rsidRPr="00313AEC" w:rsidRDefault="005D78C3" w:rsidP="006449B1">
            <w:pPr>
              <w:rPr>
                <w:ins w:id="1835" w:author="Changxin LIU" w:date="2014-11-10T22:50:00Z"/>
                <w:rPrChange w:id="1836" w:author="Changxin LIU" w:date="2015-01-28T12:36:00Z">
                  <w:rPr>
                    <w:ins w:id="1837" w:author="Changxin LIU" w:date="2014-11-10T22:50:00Z"/>
                    <w:color w:val="D9D9D9" w:themeColor="background1" w:themeShade="D9"/>
                  </w:rPr>
                </w:rPrChange>
              </w:rPr>
            </w:pPr>
            <w:ins w:id="1838" w:author="Changxin LIU" w:date="2014-11-10T22:52:00Z">
              <w:r w:rsidRPr="00313AEC">
                <w:rPr>
                  <w:rPrChange w:id="1839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Time</w:t>
              </w:r>
            </w:ins>
          </w:p>
        </w:tc>
        <w:tc>
          <w:tcPr>
            <w:tcW w:w="1972" w:type="dxa"/>
          </w:tcPr>
          <w:p w14:paraId="5DB7CF2F" w14:textId="77777777" w:rsidR="00E4119F" w:rsidRPr="00313AEC" w:rsidRDefault="005D78C3" w:rsidP="006449B1">
            <w:pPr>
              <w:rPr>
                <w:ins w:id="1840" w:author="Changxin LIU" w:date="2014-11-10T22:50:00Z"/>
                <w:rPrChange w:id="1841" w:author="Changxin LIU" w:date="2015-01-28T12:36:00Z">
                  <w:rPr>
                    <w:ins w:id="1842" w:author="Changxin LIU" w:date="2014-11-10T22:50:00Z"/>
                    <w:color w:val="D9D9D9" w:themeColor="background1" w:themeShade="D9"/>
                  </w:rPr>
                </w:rPrChange>
              </w:rPr>
            </w:pPr>
            <w:ins w:id="1843" w:author="Changxin LIU" w:date="2014-11-10T22:52:00Z">
              <w:r w:rsidRPr="00313AEC">
                <w:rPr>
                  <w:rFonts w:hint="eastAsia"/>
                  <w:rPrChange w:id="1844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营业开始时间</w:t>
              </w:r>
            </w:ins>
          </w:p>
        </w:tc>
        <w:tc>
          <w:tcPr>
            <w:tcW w:w="1972" w:type="dxa"/>
          </w:tcPr>
          <w:p w14:paraId="6F943761" w14:textId="77777777" w:rsidR="00E4119F" w:rsidRPr="00313AEC" w:rsidRDefault="00E4119F" w:rsidP="006449B1">
            <w:pPr>
              <w:rPr>
                <w:ins w:id="1845" w:author="Changxin LIU" w:date="2014-11-10T22:50:00Z"/>
                <w:rPrChange w:id="1846" w:author="Changxin LIU" w:date="2015-01-28T12:36:00Z">
                  <w:rPr>
                    <w:ins w:id="1847" w:author="Changxin LIU" w:date="2014-11-10T22:50:00Z"/>
                    <w:color w:val="D9D9D9" w:themeColor="background1" w:themeShade="D9"/>
                  </w:rPr>
                </w:rPrChange>
              </w:rPr>
            </w:pPr>
          </w:p>
        </w:tc>
      </w:tr>
      <w:tr w:rsidR="005D78C3" w14:paraId="44966DB5" w14:textId="77777777" w:rsidTr="006449B1">
        <w:trPr>
          <w:ins w:id="1848" w:author="Changxin LIU" w:date="2014-11-10T22:52:00Z"/>
        </w:trPr>
        <w:tc>
          <w:tcPr>
            <w:tcW w:w="2325" w:type="dxa"/>
          </w:tcPr>
          <w:p w14:paraId="1BDECFD5" w14:textId="77777777" w:rsidR="005D78C3" w:rsidRPr="00313AEC" w:rsidRDefault="005D78C3" w:rsidP="006449B1">
            <w:pPr>
              <w:rPr>
                <w:ins w:id="1849" w:author="Changxin LIU" w:date="2014-11-10T22:52:00Z"/>
                <w:rPrChange w:id="1850" w:author="Changxin LIU" w:date="2015-01-28T12:36:00Z">
                  <w:rPr>
                    <w:ins w:id="1851" w:author="Changxin LIU" w:date="2014-11-10T22:52:00Z"/>
                    <w:color w:val="D9D9D9" w:themeColor="background1" w:themeShade="D9"/>
                  </w:rPr>
                </w:rPrChange>
              </w:rPr>
            </w:pPr>
            <w:ins w:id="1852" w:author="Changxin LIU" w:date="2014-11-10T22:52:00Z">
              <w:r w:rsidRPr="00313AEC">
                <w:rPr>
                  <w:rPrChange w:id="1853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Ws_close_time</w:t>
              </w:r>
            </w:ins>
          </w:p>
        </w:tc>
        <w:tc>
          <w:tcPr>
            <w:tcW w:w="2027" w:type="dxa"/>
          </w:tcPr>
          <w:p w14:paraId="4DD7D813" w14:textId="77777777" w:rsidR="005D78C3" w:rsidRPr="00313AEC" w:rsidRDefault="005D78C3" w:rsidP="006449B1">
            <w:pPr>
              <w:rPr>
                <w:ins w:id="1854" w:author="Changxin LIU" w:date="2014-11-10T22:52:00Z"/>
                <w:rPrChange w:id="1855" w:author="Changxin LIU" w:date="2015-01-28T12:36:00Z">
                  <w:rPr>
                    <w:ins w:id="1856" w:author="Changxin LIU" w:date="2014-11-10T22:52:00Z"/>
                    <w:color w:val="D9D9D9" w:themeColor="background1" w:themeShade="D9"/>
                  </w:rPr>
                </w:rPrChange>
              </w:rPr>
            </w:pPr>
            <w:ins w:id="1857" w:author="Changxin LIU" w:date="2014-11-10T22:53:00Z">
              <w:r w:rsidRPr="00313AEC">
                <w:rPr>
                  <w:rPrChange w:id="1858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Time</w:t>
              </w:r>
            </w:ins>
          </w:p>
        </w:tc>
        <w:tc>
          <w:tcPr>
            <w:tcW w:w="1972" w:type="dxa"/>
          </w:tcPr>
          <w:p w14:paraId="6C89257E" w14:textId="77777777" w:rsidR="005D78C3" w:rsidRPr="00313AEC" w:rsidRDefault="005D78C3" w:rsidP="006449B1">
            <w:pPr>
              <w:rPr>
                <w:ins w:id="1859" w:author="Changxin LIU" w:date="2014-11-10T22:52:00Z"/>
                <w:rPrChange w:id="1860" w:author="Changxin LIU" w:date="2015-01-28T12:36:00Z">
                  <w:rPr>
                    <w:ins w:id="1861" w:author="Changxin LIU" w:date="2014-11-10T22:52:00Z"/>
                    <w:color w:val="D9D9D9" w:themeColor="background1" w:themeShade="D9"/>
                  </w:rPr>
                </w:rPrChange>
              </w:rPr>
            </w:pPr>
            <w:ins w:id="1862" w:author="Changxin LIU" w:date="2014-11-10T22:53:00Z">
              <w:r w:rsidRPr="00313AEC">
                <w:rPr>
                  <w:rFonts w:hint="eastAsia"/>
                  <w:rPrChange w:id="1863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营业结束时间</w:t>
              </w:r>
            </w:ins>
          </w:p>
        </w:tc>
        <w:tc>
          <w:tcPr>
            <w:tcW w:w="1972" w:type="dxa"/>
          </w:tcPr>
          <w:p w14:paraId="647055BF" w14:textId="77777777" w:rsidR="005D78C3" w:rsidRPr="00313AEC" w:rsidRDefault="005D78C3" w:rsidP="006449B1">
            <w:pPr>
              <w:rPr>
                <w:ins w:id="1864" w:author="Changxin LIU" w:date="2014-11-10T22:52:00Z"/>
                <w:rPrChange w:id="1865" w:author="Changxin LIU" w:date="2015-01-28T12:36:00Z">
                  <w:rPr>
                    <w:ins w:id="1866" w:author="Changxin LIU" w:date="2014-11-10T22:52:00Z"/>
                    <w:color w:val="D9D9D9" w:themeColor="background1" w:themeShade="D9"/>
                  </w:rPr>
                </w:rPrChange>
              </w:rPr>
            </w:pPr>
          </w:p>
        </w:tc>
      </w:tr>
      <w:tr w:rsidR="005D78C3" w14:paraId="5C180860" w14:textId="77777777" w:rsidTr="006449B1">
        <w:trPr>
          <w:ins w:id="1867" w:author="Changxin LIU" w:date="2014-11-10T22:52:00Z"/>
        </w:trPr>
        <w:tc>
          <w:tcPr>
            <w:tcW w:w="2325" w:type="dxa"/>
          </w:tcPr>
          <w:p w14:paraId="59FB931E" w14:textId="77777777" w:rsidR="005D78C3" w:rsidRPr="00313AEC" w:rsidRDefault="005D78C3" w:rsidP="006449B1">
            <w:pPr>
              <w:rPr>
                <w:ins w:id="1868" w:author="Changxin LIU" w:date="2014-11-10T22:52:00Z"/>
                <w:rPrChange w:id="1869" w:author="Changxin LIU" w:date="2015-01-28T12:36:00Z">
                  <w:rPr>
                    <w:ins w:id="1870" w:author="Changxin LIU" w:date="2014-11-10T22:52:00Z"/>
                    <w:color w:val="D9D9D9" w:themeColor="background1" w:themeShade="D9"/>
                  </w:rPr>
                </w:rPrChange>
              </w:rPr>
            </w:pPr>
            <w:ins w:id="1871" w:author="Changxin LIU" w:date="2014-11-10T22:53:00Z">
              <w:r w:rsidRPr="00313AEC">
                <w:rPr>
                  <w:rPrChange w:id="1872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Ws_province_id</w:t>
              </w:r>
            </w:ins>
          </w:p>
        </w:tc>
        <w:tc>
          <w:tcPr>
            <w:tcW w:w="2027" w:type="dxa"/>
          </w:tcPr>
          <w:p w14:paraId="2347C1FD" w14:textId="77777777" w:rsidR="005D78C3" w:rsidRPr="00313AEC" w:rsidRDefault="005D78C3" w:rsidP="006449B1">
            <w:pPr>
              <w:rPr>
                <w:ins w:id="1873" w:author="Changxin LIU" w:date="2014-11-10T22:52:00Z"/>
                <w:rPrChange w:id="1874" w:author="Changxin LIU" w:date="2015-01-28T12:36:00Z">
                  <w:rPr>
                    <w:ins w:id="1875" w:author="Changxin LIU" w:date="2014-11-10T22:52:00Z"/>
                    <w:color w:val="D9D9D9" w:themeColor="background1" w:themeShade="D9"/>
                  </w:rPr>
                </w:rPrChange>
              </w:rPr>
            </w:pPr>
            <w:ins w:id="1876" w:author="Changxin LIU" w:date="2014-11-10T22:53:00Z">
              <w:r w:rsidRPr="00313AEC">
                <w:rPr>
                  <w:rPrChange w:id="1877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Int</w:t>
              </w:r>
            </w:ins>
          </w:p>
        </w:tc>
        <w:tc>
          <w:tcPr>
            <w:tcW w:w="1972" w:type="dxa"/>
          </w:tcPr>
          <w:p w14:paraId="12E9C375" w14:textId="77777777" w:rsidR="005D78C3" w:rsidRPr="00313AEC" w:rsidRDefault="005D78C3" w:rsidP="006449B1">
            <w:pPr>
              <w:rPr>
                <w:ins w:id="1878" w:author="Changxin LIU" w:date="2014-11-10T22:52:00Z"/>
                <w:rPrChange w:id="1879" w:author="Changxin LIU" w:date="2015-01-28T12:36:00Z">
                  <w:rPr>
                    <w:ins w:id="1880" w:author="Changxin LIU" w:date="2014-11-10T22:52:00Z"/>
                    <w:color w:val="D9D9D9" w:themeColor="background1" w:themeShade="D9"/>
                  </w:rPr>
                </w:rPrChange>
              </w:rPr>
            </w:pPr>
            <w:ins w:id="1881" w:author="Changxin LIU" w:date="2014-11-10T22:53:00Z">
              <w:r w:rsidRPr="00313AEC">
                <w:rPr>
                  <w:rFonts w:hint="eastAsia"/>
                  <w:rPrChange w:id="1882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所属省份</w:t>
              </w:r>
              <w:r w:rsidRPr="00313AEC">
                <w:rPr>
                  <w:rPrChange w:id="1883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id</w:t>
              </w:r>
            </w:ins>
          </w:p>
        </w:tc>
        <w:tc>
          <w:tcPr>
            <w:tcW w:w="1972" w:type="dxa"/>
          </w:tcPr>
          <w:p w14:paraId="2CFC09FD" w14:textId="77777777" w:rsidR="005D78C3" w:rsidRPr="00313AEC" w:rsidRDefault="005D78C3" w:rsidP="006449B1">
            <w:pPr>
              <w:rPr>
                <w:ins w:id="1884" w:author="Changxin LIU" w:date="2014-11-10T22:52:00Z"/>
                <w:rPrChange w:id="1885" w:author="Changxin LIU" w:date="2015-01-28T12:36:00Z">
                  <w:rPr>
                    <w:ins w:id="1886" w:author="Changxin LIU" w:date="2014-11-10T22:52:00Z"/>
                    <w:color w:val="D9D9D9" w:themeColor="background1" w:themeShade="D9"/>
                  </w:rPr>
                </w:rPrChange>
              </w:rPr>
            </w:pPr>
          </w:p>
        </w:tc>
      </w:tr>
      <w:tr w:rsidR="005D78C3" w14:paraId="0E89D73B" w14:textId="77777777" w:rsidTr="006449B1">
        <w:trPr>
          <w:ins w:id="1887" w:author="Changxin LIU" w:date="2014-11-10T22:52:00Z"/>
        </w:trPr>
        <w:tc>
          <w:tcPr>
            <w:tcW w:w="2325" w:type="dxa"/>
          </w:tcPr>
          <w:p w14:paraId="21062012" w14:textId="77777777" w:rsidR="005D78C3" w:rsidRPr="00313AEC" w:rsidRDefault="001B0490" w:rsidP="006449B1">
            <w:pPr>
              <w:rPr>
                <w:ins w:id="1888" w:author="Changxin LIU" w:date="2014-11-10T22:52:00Z"/>
                <w:rPrChange w:id="1889" w:author="Changxin LIU" w:date="2015-01-28T12:36:00Z">
                  <w:rPr>
                    <w:ins w:id="1890" w:author="Changxin LIU" w:date="2014-11-10T22:52:00Z"/>
                    <w:color w:val="D9D9D9" w:themeColor="background1" w:themeShade="D9"/>
                  </w:rPr>
                </w:rPrChange>
              </w:rPr>
            </w:pPr>
            <w:ins w:id="1891" w:author="Changxin LIU" w:date="2014-11-10T22:53:00Z">
              <w:r w:rsidRPr="00313AEC">
                <w:rPr>
                  <w:rPrChange w:id="1892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Ws_city_id</w:t>
              </w:r>
            </w:ins>
          </w:p>
        </w:tc>
        <w:tc>
          <w:tcPr>
            <w:tcW w:w="2027" w:type="dxa"/>
          </w:tcPr>
          <w:p w14:paraId="03091A2D" w14:textId="77777777" w:rsidR="005D78C3" w:rsidRPr="00313AEC" w:rsidRDefault="001B0490" w:rsidP="006449B1">
            <w:pPr>
              <w:rPr>
                <w:ins w:id="1893" w:author="Changxin LIU" w:date="2014-11-10T22:52:00Z"/>
                <w:rPrChange w:id="1894" w:author="Changxin LIU" w:date="2015-01-28T12:36:00Z">
                  <w:rPr>
                    <w:ins w:id="1895" w:author="Changxin LIU" w:date="2014-11-10T22:52:00Z"/>
                    <w:color w:val="D9D9D9" w:themeColor="background1" w:themeShade="D9"/>
                  </w:rPr>
                </w:rPrChange>
              </w:rPr>
            </w:pPr>
            <w:ins w:id="1896" w:author="Changxin LIU" w:date="2014-11-10T22:53:00Z">
              <w:r w:rsidRPr="00313AEC">
                <w:rPr>
                  <w:rPrChange w:id="1897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Int</w:t>
              </w:r>
            </w:ins>
          </w:p>
        </w:tc>
        <w:tc>
          <w:tcPr>
            <w:tcW w:w="1972" w:type="dxa"/>
          </w:tcPr>
          <w:p w14:paraId="0F3DD657" w14:textId="77777777" w:rsidR="005D78C3" w:rsidRPr="00313AEC" w:rsidRDefault="001B0490" w:rsidP="006449B1">
            <w:pPr>
              <w:rPr>
                <w:ins w:id="1898" w:author="Changxin LIU" w:date="2014-11-10T22:52:00Z"/>
                <w:rPrChange w:id="1899" w:author="Changxin LIU" w:date="2015-01-28T12:36:00Z">
                  <w:rPr>
                    <w:ins w:id="1900" w:author="Changxin LIU" w:date="2014-11-10T22:52:00Z"/>
                    <w:color w:val="D9D9D9" w:themeColor="background1" w:themeShade="D9"/>
                  </w:rPr>
                </w:rPrChange>
              </w:rPr>
            </w:pPr>
            <w:ins w:id="1901" w:author="Changxin LIU" w:date="2014-11-10T22:53:00Z">
              <w:r w:rsidRPr="00313AEC">
                <w:rPr>
                  <w:rFonts w:hint="eastAsia"/>
                  <w:rPrChange w:id="1902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所属城市</w:t>
              </w:r>
              <w:r w:rsidRPr="00313AEC">
                <w:rPr>
                  <w:rPrChange w:id="1903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id</w:t>
              </w:r>
            </w:ins>
          </w:p>
        </w:tc>
        <w:tc>
          <w:tcPr>
            <w:tcW w:w="1972" w:type="dxa"/>
          </w:tcPr>
          <w:p w14:paraId="52547E9B" w14:textId="77777777" w:rsidR="005D78C3" w:rsidRPr="00313AEC" w:rsidRDefault="005D78C3" w:rsidP="006449B1">
            <w:pPr>
              <w:rPr>
                <w:ins w:id="1904" w:author="Changxin LIU" w:date="2014-11-10T22:52:00Z"/>
                <w:rPrChange w:id="1905" w:author="Changxin LIU" w:date="2015-01-28T12:36:00Z">
                  <w:rPr>
                    <w:ins w:id="1906" w:author="Changxin LIU" w:date="2014-11-10T22:52:00Z"/>
                    <w:color w:val="D9D9D9" w:themeColor="background1" w:themeShade="D9"/>
                  </w:rPr>
                </w:rPrChange>
              </w:rPr>
            </w:pPr>
          </w:p>
        </w:tc>
      </w:tr>
      <w:tr w:rsidR="001B0490" w14:paraId="736EA0D5" w14:textId="77777777" w:rsidTr="006449B1">
        <w:trPr>
          <w:ins w:id="1907" w:author="Changxin LIU" w:date="2014-11-10T22:53:00Z"/>
        </w:trPr>
        <w:tc>
          <w:tcPr>
            <w:tcW w:w="2325" w:type="dxa"/>
          </w:tcPr>
          <w:p w14:paraId="59129A85" w14:textId="77777777" w:rsidR="001B0490" w:rsidRPr="00313AEC" w:rsidRDefault="001B0490" w:rsidP="006449B1">
            <w:pPr>
              <w:rPr>
                <w:ins w:id="1908" w:author="Changxin LIU" w:date="2014-11-10T22:53:00Z"/>
                <w:rPrChange w:id="1909" w:author="Changxin LIU" w:date="2015-01-28T12:36:00Z">
                  <w:rPr>
                    <w:ins w:id="1910" w:author="Changxin LIU" w:date="2014-11-10T22:53:00Z"/>
                    <w:color w:val="D9D9D9" w:themeColor="background1" w:themeShade="D9"/>
                  </w:rPr>
                </w:rPrChange>
              </w:rPr>
            </w:pPr>
            <w:ins w:id="1911" w:author="Changxin LIU" w:date="2014-11-10T22:53:00Z">
              <w:r w:rsidRPr="00313AEC">
                <w:rPr>
                  <w:rPrChange w:id="1912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Ws_area_id</w:t>
              </w:r>
            </w:ins>
          </w:p>
        </w:tc>
        <w:tc>
          <w:tcPr>
            <w:tcW w:w="2027" w:type="dxa"/>
          </w:tcPr>
          <w:p w14:paraId="39BEC0FA" w14:textId="77777777" w:rsidR="001B0490" w:rsidRPr="00313AEC" w:rsidRDefault="001B0490" w:rsidP="006449B1">
            <w:pPr>
              <w:rPr>
                <w:ins w:id="1913" w:author="Changxin LIU" w:date="2014-11-10T22:53:00Z"/>
                <w:rPrChange w:id="1914" w:author="Changxin LIU" w:date="2015-01-28T12:36:00Z">
                  <w:rPr>
                    <w:ins w:id="1915" w:author="Changxin LIU" w:date="2014-11-10T22:53:00Z"/>
                    <w:color w:val="D9D9D9" w:themeColor="background1" w:themeShade="D9"/>
                  </w:rPr>
                </w:rPrChange>
              </w:rPr>
            </w:pPr>
            <w:ins w:id="1916" w:author="Changxin LIU" w:date="2014-11-10T22:54:00Z">
              <w:r w:rsidRPr="00313AEC">
                <w:rPr>
                  <w:rPrChange w:id="1917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Int</w:t>
              </w:r>
            </w:ins>
          </w:p>
        </w:tc>
        <w:tc>
          <w:tcPr>
            <w:tcW w:w="1972" w:type="dxa"/>
          </w:tcPr>
          <w:p w14:paraId="65FDF66F" w14:textId="77777777" w:rsidR="001B0490" w:rsidRPr="00313AEC" w:rsidRDefault="001B0490" w:rsidP="006449B1">
            <w:pPr>
              <w:rPr>
                <w:ins w:id="1918" w:author="Changxin LIU" w:date="2014-11-10T22:53:00Z"/>
                <w:rPrChange w:id="1919" w:author="Changxin LIU" w:date="2015-01-28T12:36:00Z">
                  <w:rPr>
                    <w:ins w:id="1920" w:author="Changxin LIU" w:date="2014-11-10T22:53:00Z"/>
                    <w:color w:val="D9D9D9" w:themeColor="background1" w:themeShade="D9"/>
                  </w:rPr>
                </w:rPrChange>
              </w:rPr>
            </w:pPr>
            <w:ins w:id="1921" w:author="Changxin LIU" w:date="2014-11-10T22:54:00Z">
              <w:r w:rsidRPr="00313AEC">
                <w:rPr>
                  <w:rFonts w:hint="eastAsia"/>
                  <w:rPrChange w:id="1922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所属区域</w:t>
              </w:r>
            </w:ins>
          </w:p>
        </w:tc>
        <w:tc>
          <w:tcPr>
            <w:tcW w:w="1972" w:type="dxa"/>
          </w:tcPr>
          <w:p w14:paraId="5AE3E254" w14:textId="77777777" w:rsidR="001B0490" w:rsidRPr="00313AEC" w:rsidRDefault="001B0490" w:rsidP="006449B1">
            <w:pPr>
              <w:rPr>
                <w:ins w:id="1923" w:author="Changxin LIU" w:date="2014-11-10T22:53:00Z"/>
                <w:rPrChange w:id="1924" w:author="Changxin LIU" w:date="2015-01-28T12:36:00Z">
                  <w:rPr>
                    <w:ins w:id="1925" w:author="Changxin LIU" w:date="2014-11-10T22:53:00Z"/>
                    <w:color w:val="D9D9D9" w:themeColor="background1" w:themeShade="D9"/>
                  </w:rPr>
                </w:rPrChange>
              </w:rPr>
            </w:pPr>
          </w:p>
        </w:tc>
      </w:tr>
      <w:tr w:rsidR="001B0490" w14:paraId="59DC517A" w14:textId="77777777" w:rsidTr="006449B1">
        <w:trPr>
          <w:ins w:id="1926" w:author="Changxin LIU" w:date="2014-11-10T22:53:00Z"/>
        </w:trPr>
        <w:tc>
          <w:tcPr>
            <w:tcW w:w="2325" w:type="dxa"/>
          </w:tcPr>
          <w:p w14:paraId="761CEFEE" w14:textId="77777777" w:rsidR="001B0490" w:rsidRPr="00313AEC" w:rsidRDefault="00F10000" w:rsidP="006449B1">
            <w:pPr>
              <w:rPr>
                <w:ins w:id="1927" w:author="Changxin LIU" w:date="2014-11-10T22:53:00Z"/>
                <w:rPrChange w:id="1928" w:author="Changxin LIU" w:date="2015-01-28T12:36:00Z">
                  <w:rPr>
                    <w:ins w:id="1929" w:author="Changxin LIU" w:date="2014-11-10T22:53:00Z"/>
                    <w:color w:val="D9D9D9" w:themeColor="background1" w:themeShade="D9"/>
                  </w:rPr>
                </w:rPrChange>
              </w:rPr>
            </w:pPr>
            <w:ins w:id="1930" w:author="Changxin LIU" w:date="2014-11-10T22:54:00Z">
              <w:r w:rsidRPr="00313AEC">
                <w:rPr>
                  <w:rPrChange w:id="1931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Ws_join_date</w:t>
              </w:r>
            </w:ins>
          </w:p>
        </w:tc>
        <w:tc>
          <w:tcPr>
            <w:tcW w:w="2027" w:type="dxa"/>
          </w:tcPr>
          <w:p w14:paraId="4F2D74AC" w14:textId="77777777" w:rsidR="001B0490" w:rsidRPr="00313AEC" w:rsidRDefault="00F10000" w:rsidP="006449B1">
            <w:pPr>
              <w:rPr>
                <w:ins w:id="1932" w:author="Changxin LIU" w:date="2014-11-10T22:53:00Z"/>
                <w:rPrChange w:id="1933" w:author="Changxin LIU" w:date="2015-01-28T12:36:00Z">
                  <w:rPr>
                    <w:ins w:id="1934" w:author="Changxin LIU" w:date="2014-11-10T22:53:00Z"/>
                    <w:color w:val="D9D9D9" w:themeColor="background1" w:themeShade="D9"/>
                  </w:rPr>
                </w:rPrChange>
              </w:rPr>
            </w:pPr>
            <w:ins w:id="1935" w:author="Changxin LIU" w:date="2014-11-10T22:54:00Z">
              <w:r w:rsidRPr="00313AEC">
                <w:rPr>
                  <w:rPrChange w:id="1936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Datetime</w:t>
              </w:r>
            </w:ins>
          </w:p>
        </w:tc>
        <w:tc>
          <w:tcPr>
            <w:tcW w:w="1972" w:type="dxa"/>
          </w:tcPr>
          <w:p w14:paraId="1DE1C407" w14:textId="77777777" w:rsidR="001B0490" w:rsidRPr="00313AEC" w:rsidRDefault="00F10000" w:rsidP="006449B1">
            <w:pPr>
              <w:rPr>
                <w:ins w:id="1937" w:author="Changxin LIU" w:date="2014-11-10T22:53:00Z"/>
                <w:rPrChange w:id="1938" w:author="Changxin LIU" w:date="2015-01-28T12:36:00Z">
                  <w:rPr>
                    <w:ins w:id="1939" w:author="Changxin LIU" w:date="2014-11-10T22:53:00Z"/>
                    <w:color w:val="D9D9D9" w:themeColor="background1" w:themeShade="D9"/>
                  </w:rPr>
                </w:rPrChange>
              </w:rPr>
            </w:pPr>
            <w:ins w:id="1940" w:author="Changxin LIU" w:date="2014-11-10T22:54:00Z">
              <w:r w:rsidRPr="00313AEC">
                <w:rPr>
                  <w:rFonts w:hint="eastAsia"/>
                  <w:rPrChange w:id="1941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车行加入时间</w:t>
              </w:r>
            </w:ins>
          </w:p>
        </w:tc>
        <w:tc>
          <w:tcPr>
            <w:tcW w:w="1972" w:type="dxa"/>
          </w:tcPr>
          <w:p w14:paraId="7929F657" w14:textId="77777777" w:rsidR="001B0490" w:rsidRPr="00313AEC" w:rsidRDefault="001B0490" w:rsidP="006449B1">
            <w:pPr>
              <w:rPr>
                <w:ins w:id="1942" w:author="Changxin LIU" w:date="2014-11-10T22:53:00Z"/>
                <w:rPrChange w:id="1943" w:author="Changxin LIU" w:date="2015-01-28T12:36:00Z">
                  <w:rPr>
                    <w:ins w:id="1944" w:author="Changxin LIU" w:date="2014-11-10T22:53:00Z"/>
                    <w:color w:val="D9D9D9" w:themeColor="background1" w:themeShade="D9"/>
                  </w:rPr>
                </w:rPrChange>
              </w:rPr>
            </w:pPr>
          </w:p>
        </w:tc>
      </w:tr>
      <w:tr w:rsidR="001B0490" w14:paraId="47ED08E4" w14:textId="77777777" w:rsidTr="006449B1">
        <w:trPr>
          <w:ins w:id="1945" w:author="Changxin LIU" w:date="2014-11-10T22:53:00Z"/>
        </w:trPr>
        <w:tc>
          <w:tcPr>
            <w:tcW w:w="2325" w:type="dxa"/>
          </w:tcPr>
          <w:p w14:paraId="742EA87B" w14:textId="77777777" w:rsidR="001B0490" w:rsidRPr="00313AEC" w:rsidRDefault="00E736F3" w:rsidP="006449B1">
            <w:pPr>
              <w:rPr>
                <w:ins w:id="1946" w:author="Changxin LIU" w:date="2014-11-10T22:53:00Z"/>
                <w:rPrChange w:id="1947" w:author="Changxin LIU" w:date="2015-01-28T12:36:00Z">
                  <w:rPr>
                    <w:ins w:id="1948" w:author="Changxin LIU" w:date="2014-11-10T22:53:00Z"/>
                    <w:color w:val="D9D9D9" w:themeColor="background1" w:themeShade="D9"/>
                  </w:rPr>
                </w:rPrChange>
              </w:rPr>
            </w:pPr>
            <w:ins w:id="1949" w:author="Changxin LIU" w:date="2014-11-10T22:54:00Z">
              <w:r w:rsidRPr="00313AEC">
                <w:rPr>
                  <w:rPrChange w:id="1950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Ws_expire_date</w:t>
              </w:r>
            </w:ins>
          </w:p>
        </w:tc>
        <w:tc>
          <w:tcPr>
            <w:tcW w:w="2027" w:type="dxa"/>
          </w:tcPr>
          <w:p w14:paraId="3D027DDB" w14:textId="77777777" w:rsidR="001B0490" w:rsidRPr="00313AEC" w:rsidRDefault="00E736F3" w:rsidP="006449B1">
            <w:pPr>
              <w:rPr>
                <w:ins w:id="1951" w:author="Changxin LIU" w:date="2014-11-10T22:53:00Z"/>
                <w:rPrChange w:id="1952" w:author="Changxin LIU" w:date="2015-01-28T12:36:00Z">
                  <w:rPr>
                    <w:ins w:id="1953" w:author="Changxin LIU" w:date="2014-11-10T22:53:00Z"/>
                    <w:color w:val="D9D9D9" w:themeColor="background1" w:themeShade="D9"/>
                  </w:rPr>
                </w:rPrChange>
              </w:rPr>
            </w:pPr>
            <w:ins w:id="1954" w:author="Changxin LIU" w:date="2014-11-10T22:54:00Z">
              <w:r w:rsidRPr="00313AEC">
                <w:rPr>
                  <w:rPrChange w:id="1955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Datetime</w:t>
              </w:r>
            </w:ins>
          </w:p>
        </w:tc>
        <w:tc>
          <w:tcPr>
            <w:tcW w:w="1972" w:type="dxa"/>
          </w:tcPr>
          <w:p w14:paraId="23A3081D" w14:textId="77777777" w:rsidR="001B0490" w:rsidRPr="00313AEC" w:rsidRDefault="00E736F3" w:rsidP="006449B1">
            <w:pPr>
              <w:rPr>
                <w:ins w:id="1956" w:author="Changxin LIU" w:date="2014-11-10T22:53:00Z"/>
                <w:rPrChange w:id="1957" w:author="Changxin LIU" w:date="2015-01-28T12:36:00Z">
                  <w:rPr>
                    <w:ins w:id="1958" w:author="Changxin LIU" w:date="2014-11-10T22:53:00Z"/>
                    <w:color w:val="D9D9D9" w:themeColor="background1" w:themeShade="D9"/>
                  </w:rPr>
                </w:rPrChange>
              </w:rPr>
            </w:pPr>
            <w:ins w:id="1959" w:author="Changxin LIU" w:date="2014-11-10T22:54:00Z">
              <w:r w:rsidRPr="00313AEC">
                <w:rPr>
                  <w:rFonts w:hint="eastAsia"/>
                  <w:rPrChange w:id="1960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车行</w:t>
              </w:r>
              <w:r w:rsidR="00E463D0" w:rsidRPr="00313AEC">
                <w:rPr>
                  <w:rFonts w:hint="eastAsia"/>
                  <w:rPrChange w:id="1961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加盟费结束</w:t>
              </w:r>
              <w:r w:rsidRPr="00313AEC">
                <w:rPr>
                  <w:rFonts w:hint="eastAsia"/>
                  <w:rPrChange w:id="1962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服务时间</w:t>
              </w:r>
            </w:ins>
          </w:p>
        </w:tc>
        <w:tc>
          <w:tcPr>
            <w:tcW w:w="1972" w:type="dxa"/>
          </w:tcPr>
          <w:p w14:paraId="407AF3F0" w14:textId="77777777" w:rsidR="001B0490" w:rsidRPr="00313AEC" w:rsidRDefault="001B0490" w:rsidP="006449B1">
            <w:pPr>
              <w:rPr>
                <w:ins w:id="1963" w:author="Changxin LIU" w:date="2014-11-10T22:53:00Z"/>
                <w:rPrChange w:id="1964" w:author="Changxin LIU" w:date="2015-01-28T12:36:00Z">
                  <w:rPr>
                    <w:ins w:id="1965" w:author="Changxin LIU" w:date="2014-11-10T22:53:00Z"/>
                    <w:color w:val="D9D9D9" w:themeColor="background1" w:themeShade="D9"/>
                  </w:rPr>
                </w:rPrChange>
              </w:rPr>
            </w:pPr>
          </w:p>
        </w:tc>
      </w:tr>
      <w:tr w:rsidR="001B0490" w14:paraId="7AD7F646" w14:textId="77777777" w:rsidTr="006449B1">
        <w:trPr>
          <w:ins w:id="1966" w:author="Changxin LIU" w:date="2014-11-10T22:53:00Z"/>
        </w:trPr>
        <w:tc>
          <w:tcPr>
            <w:tcW w:w="2325" w:type="dxa"/>
          </w:tcPr>
          <w:p w14:paraId="6B7AF056" w14:textId="77777777" w:rsidR="001B0490" w:rsidRPr="00313AEC" w:rsidRDefault="00965142" w:rsidP="006449B1">
            <w:pPr>
              <w:rPr>
                <w:ins w:id="1967" w:author="Changxin LIU" w:date="2014-11-10T22:53:00Z"/>
                <w:rPrChange w:id="1968" w:author="Changxin LIU" w:date="2015-01-28T12:36:00Z">
                  <w:rPr>
                    <w:ins w:id="1969" w:author="Changxin LIU" w:date="2014-11-10T22:53:00Z"/>
                    <w:color w:val="D9D9D9" w:themeColor="background1" w:themeShade="D9"/>
                  </w:rPr>
                </w:rPrChange>
              </w:rPr>
            </w:pPr>
            <w:ins w:id="1970" w:author="Changxin LIU" w:date="2014-11-10T22:55:00Z">
              <w:r w:rsidRPr="00313AEC">
                <w:rPr>
                  <w:rPrChange w:id="1971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Ws_intro_user_id</w:t>
              </w:r>
            </w:ins>
          </w:p>
        </w:tc>
        <w:tc>
          <w:tcPr>
            <w:tcW w:w="2027" w:type="dxa"/>
          </w:tcPr>
          <w:p w14:paraId="66630774" w14:textId="77777777" w:rsidR="001B0490" w:rsidRPr="00313AEC" w:rsidRDefault="001B0490" w:rsidP="006449B1">
            <w:pPr>
              <w:rPr>
                <w:ins w:id="1972" w:author="Changxin LIU" w:date="2014-11-10T22:53:00Z"/>
                <w:rPrChange w:id="1973" w:author="Changxin LIU" w:date="2015-01-28T12:36:00Z">
                  <w:rPr>
                    <w:ins w:id="1974" w:author="Changxin LIU" w:date="2014-11-10T22:53:00Z"/>
                    <w:color w:val="D9D9D9" w:themeColor="background1" w:themeShade="D9"/>
                  </w:rPr>
                </w:rPrChange>
              </w:rPr>
            </w:pPr>
          </w:p>
        </w:tc>
        <w:tc>
          <w:tcPr>
            <w:tcW w:w="1972" w:type="dxa"/>
          </w:tcPr>
          <w:p w14:paraId="0021E2DB" w14:textId="77777777" w:rsidR="001B0490" w:rsidRPr="00313AEC" w:rsidRDefault="001B0490" w:rsidP="006449B1">
            <w:pPr>
              <w:rPr>
                <w:ins w:id="1975" w:author="Changxin LIU" w:date="2014-11-10T22:53:00Z"/>
                <w:rPrChange w:id="1976" w:author="Changxin LIU" w:date="2015-01-28T12:36:00Z">
                  <w:rPr>
                    <w:ins w:id="1977" w:author="Changxin LIU" w:date="2014-11-10T22:53:00Z"/>
                    <w:color w:val="D9D9D9" w:themeColor="background1" w:themeShade="D9"/>
                  </w:rPr>
                </w:rPrChange>
              </w:rPr>
            </w:pPr>
          </w:p>
        </w:tc>
        <w:tc>
          <w:tcPr>
            <w:tcW w:w="1972" w:type="dxa"/>
          </w:tcPr>
          <w:p w14:paraId="2F08ACBF" w14:textId="77777777" w:rsidR="001B0490" w:rsidRPr="00313AEC" w:rsidRDefault="001B0490" w:rsidP="006449B1">
            <w:pPr>
              <w:rPr>
                <w:ins w:id="1978" w:author="Changxin LIU" w:date="2014-11-10T22:53:00Z"/>
                <w:rPrChange w:id="1979" w:author="Changxin LIU" w:date="2015-01-28T12:36:00Z">
                  <w:rPr>
                    <w:ins w:id="1980" w:author="Changxin LIU" w:date="2014-11-10T22:53:00Z"/>
                    <w:color w:val="D9D9D9" w:themeColor="background1" w:themeShade="D9"/>
                  </w:rPr>
                </w:rPrChange>
              </w:rPr>
            </w:pPr>
          </w:p>
        </w:tc>
      </w:tr>
      <w:tr w:rsidR="00965142" w14:paraId="0505C33E" w14:textId="77777777" w:rsidTr="006449B1">
        <w:trPr>
          <w:ins w:id="1981" w:author="Changxin LIU" w:date="2014-11-10T22:55:00Z"/>
        </w:trPr>
        <w:tc>
          <w:tcPr>
            <w:tcW w:w="2325" w:type="dxa"/>
          </w:tcPr>
          <w:p w14:paraId="4A0FD051" w14:textId="77777777" w:rsidR="00965142" w:rsidRPr="00313AEC" w:rsidRDefault="009F3305" w:rsidP="006449B1">
            <w:pPr>
              <w:rPr>
                <w:ins w:id="1982" w:author="Changxin LIU" w:date="2014-11-10T22:55:00Z"/>
                <w:rPrChange w:id="1983" w:author="Changxin LIU" w:date="2015-01-28T12:36:00Z">
                  <w:rPr>
                    <w:ins w:id="1984" w:author="Changxin LIU" w:date="2014-11-10T22:55:00Z"/>
                    <w:color w:val="D9D9D9" w:themeColor="background1" w:themeShade="D9"/>
                  </w:rPr>
                </w:rPrChange>
              </w:rPr>
            </w:pPr>
            <w:ins w:id="1985" w:author="Changxin LIU" w:date="2014-11-10T22:55:00Z">
              <w:r w:rsidRPr="00313AEC">
                <w:rPr>
                  <w:rPrChange w:id="1986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Ws</w:t>
              </w:r>
            </w:ins>
            <w:ins w:id="1987" w:author="Changxin LIU" w:date="2014-11-10T22:56:00Z">
              <w:r w:rsidRPr="00313AEC">
                <w:rPr>
                  <w:rPrChange w:id="1988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_discount_count</w:t>
              </w:r>
            </w:ins>
          </w:p>
        </w:tc>
        <w:tc>
          <w:tcPr>
            <w:tcW w:w="2027" w:type="dxa"/>
          </w:tcPr>
          <w:p w14:paraId="5BB79B0D" w14:textId="77777777" w:rsidR="00965142" w:rsidRPr="00313AEC" w:rsidRDefault="009F3305" w:rsidP="006449B1">
            <w:pPr>
              <w:rPr>
                <w:ins w:id="1989" w:author="Changxin LIU" w:date="2014-11-10T22:55:00Z"/>
                <w:rPrChange w:id="1990" w:author="Changxin LIU" w:date="2015-01-28T12:36:00Z">
                  <w:rPr>
                    <w:ins w:id="1991" w:author="Changxin LIU" w:date="2014-11-10T22:55:00Z"/>
                    <w:color w:val="D9D9D9" w:themeColor="background1" w:themeShade="D9"/>
                  </w:rPr>
                </w:rPrChange>
              </w:rPr>
            </w:pPr>
            <w:ins w:id="1992" w:author="Changxin LIU" w:date="2014-11-10T22:56:00Z">
              <w:r w:rsidRPr="00313AEC">
                <w:rPr>
                  <w:rPrChange w:id="1993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Tinyint</w:t>
              </w:r>
            </w:ins>
          </w:p>
        </w:tc>
        <w:tc>
          <w:tcPr>
            <w:tcW w:w="1972" w:type="dxa"/>
          </w:tcPr>
          <w:p w14:paraId="2DC42395" w14:textId="77777777" w:rsidR="00965142" w:rsidRPr="00313AEC" w:rsidRDefault="009F3305" w:rsidP="006449B1">
            <w:pPr>
              <w:rPr>
                <w:ins w:id="1994" w:author="Changxin LIU" w:date="2014-11-10T22:55:00Z"/>
                <w:rPrChange w:id="1995" w:author="Changxin LIU" w:date="2015-01-28T12:36:00Z">
                  <w:rPr>
                    <w:ins w:id="1996" w:author="Changxin LIU" w:date="2014-11-10T22:55:00Z"/>
                    <w:color w:val="D9D9D9" w:themeColor="background1" w:themeShade="D9"/>
                  </w:rPr>
                </w:rPrChange>
              </w:rPr>
            </w:pPr>
            <w:ins w:id="1997" w:author="Changxin LIU" w:date="2014-11-10T22:56:00Z">
              <w:r w:rsidRPr="00313AEC">
                <w:rPr>
                  <w:rFonts w:hint="eastAsia"/>
                  <w:rPrChange w:id="1998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允许车行打折洗车位数量</w:t>
              </w:r>
            </w:ins>
          </w:p>
        </w:tc>
        <w:tc>
          <w:tcPr>
            <w:tcW w:w="1972" w:type="dxa"/>
          </w:tcPr>
          <w:p w14:paraId="5895C725" w14:textId="77777777" w:rsidR="00965142" w:rsidRPr="00313AEC" w:rsidRDefault="00965142" w:rsidP="006449B1">
            <w:pPr>
              <w:rPr>
                <w:ins w:id="1999" w:author="Changxin LIU" w:date="2014-11-10T22:55:00Z"/>
                <w:rPrChange w:id="2000" w:author="Changxin LIU" w:date="2015-01-28T12:36:00Z">
                  <w:rPr>
                    <w:ins w:id="2001" w:author="Changxin LIU" w:date="2014-11-10T22:55:00Z"/>
                    <w:color w:val="D9D9D9" w:themeColor="background1" w:themeShade="D9"/>
                  </w:rPr>
                </w:rPrChange>
              </w:rPr>
            </w:pPr>
          </w:p>
        </w:tc>
      </w:tr>
      <w:tr w:rsidR="00965142" w14:paraId="571526FD" w14:textId="77777777" w:rsidTr="006449B1">
        <w:trPr>
          <w:ins w:id="2002" w:author="Changxin LIU" w:date="2014-11-10T22:55:00Z"/>
        </w:trPr>
        <w:tc>
          <w:tcPr>
            <w:tcW w:w="2325" w:type="dxa"/>
          </w:tcPr>
          <w:p w14:paraId="491FCB1C" w14:textId="77777777" w:rsidR="00965142" w:rsidRPr="00313AEC" w:rsidRDefault="00393240" w:rsidP="006449B1">
            <w:pPr>
              <w:rPr>
                <w:ins w:id="2003" w:author="Changxin LIU" w:date="2014-11-10T22:55:00Z"/>
                <w:rPrChange w:id="2004" w:author="Changxin LIU" w:date="2015-01-28T12:36:00Z">
                  <w:rPr>
                    <w:ins w:id="2005" w:author="Changxin LIU" w:date="2014-11-10T22:55:00Z"/>
                    <w:color w:val="D9D9D9" w:themeColor="background1" w:themeShade="D9"/>
                  </w:rPr>
                </w:rPrChange>
              </w:rPr>
            </w:pPr>
            <w:ins w:id="2006" w:author="Changxin LIU" w:date="2014-11-10T22:56:00Z">
              <w:r w:rsidRPr="00313AEC">
                <w:rPr>
                  <w:rPrChange w:id="2007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Ws_num</w:t>
              </w:r>
            </w:ins>
          </w:p>
        </w:tc>
        <w:tc>
          <w:tcPr>
            <w:tcW w:w="2027" w:type="dxa"/>
          </w:tcPr>
          <w:p w14:paraId="63BFC3BE" w14:textId="77777777" w:rsidR="00965142" w:rsidRPr="00313AEC" w:rsidRDefault="00393240" w:rsidP="006449B1">
            <w:pPr>
              <w:rPr>
                <w:ins w:id="2008" w:author="Changxin LIU" w:date="2014-11-10T22:55:00Z"/>
                <w:rPrChange w:id="2009" w:author="Changxin LIU" w:date="2015-01-28T12:36:00Z">
                  <w:rPr>
                    <w:ins w:id="2010" w:author="Changxin LIU" w:date="2014-11-10T22:55:00Z"/>
                    <w:color w:val="D9D9D9" w:themeColor="background1" w:themeShade="D9"/>
                  </w:rPr>
                </w:rPrChange>
              </w:rPr>
            </w:pPr>
            <w:ins w:id="2011" w:author="Changxin LIU" w:date="2014-11-10T22:56:00Z">
              <w:r w:rsidRPr="00313AEC">
                <w:rPr>
                  <w:rPrChange w:id="2012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Tinyint</w:t>
              </w:r>
            </w:ins>
          </w:p>
        </w:tc>
        <w:tc>
          <w:tcPr>
            <w:tcW w:w="1972" w:type="dxa"/>
          </w:tcPr>
          <w:p w14:paraId="4EC5304E" w14:textId="77777777" w:rsidR="00965142" w:rsidRPr="00313AEC" w:rsidRDefault="00393240" w:rsidP="006449B1">
            <w:pPr>
              <w:rPr>
                <w:ins w:id="2013" w:author="Changxin LIU" w:date="2014-11-10T22:55:00Z"/>
                <w:rPrChange w:id="2014" w:author="Changxin LIU" w:date="2015-01-28T12:36:00Z">
                  <w:rPr>
                    <w:ins w:id="2015" w:author="Changxin LIU" w:date="2014-11-10T22:55:00Z"/>
                    <w:color w:val="D9D9D9" w:themeColor="background1" w:themeShade="D9"/>
                  </w:rPr>
                </w:rPrChange>
              </w:rPr>
            </w:pPr>
            <w:ins w:id="2016" w:author="Changxin LIU" w:date="2014-11-10T22:56:00Z">
              <w:r w:rsidRPr="00313AEC">
                <w:rPr>
                  <w:rFonts w:hint="eastAsia"/>
                  <w:rPrChange w:id="2017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洗车行洗车位数量</w:t>
              </w:r>
            </w:ins>
          </w:p>
        </w:tc>
        <w:tc>
          <w:tcPr>
            <w:tcW w:w="1972" w:type="dxa"/>
          </w:tcPr>
          <w:p w14:paraId="7DDB09D5" w14:textId="77777777" w:rsidR="00965142" w:rsidRPr="00313AEC" w:rsidRDefault="00965142" w:rsidP="006449B1">
            <w:pPr>
              <w:rPr>
                <w:ins w:id="2018" w:author="Changxin LIU" w:date="2014-11-10T22:55:00Z"/>
                <w:rPrChange w:id="2019" w:author="Changxin LIU" w:date="2015-01-28T12:36:00Z">
                  <w:rPr>
                    <w:ins w:id="2020" w:author="Changxin LIU" w:date="2014-11-10T22:55:00Z"/>
                    <w:color w:val="D9D9D9" w:themeColor="background1" w:themeShade="D9"/>
                  </w:rPr>
                </w:rPrChange>
              </w:rPr>
            </w:pPr>
          </w:p>
        </w:tc>
      </w:tr>
      <w:tr w:rsidR="00965142" w14:paraId="1EC5D0EF" w14:textId="77777777" w:rsidTr="006449B1">
        <w:trPr>
          <w:ins w:id="2021" w:author="Changxin LIU" w:date="2014-11-10T22:55:00Z"/>
        </w:trPr>
        <w:tc>
          <w:tcPr>
            <w:tcW w:w="2325" w:type="dxa"/>
          </w:tcPr>
          <w:p w14:paraId="6185A66D" w14:textId="77777777" w:rsidR="00965142" w:rsidRPr="00313AEC" w:rsidRDefault="005D4217" w:rsidP="006449B1">
            <w:pPr>
              <w:rPr>
                <w:ins w:id="2022" w:author="Changxin LIU" w:date="2014-11-10T22:55:00Z"/>
                <w:rPrChange w:id="2023" w:author="Changxin LIU" w:date="2015-01-28T12:36:00Z">
                  <w:rPr>
                    <w:ins w:id="2024" w:author="Changxin LIU" w:date="2014-11-10T22:55:00Z"/>
                    <w:color w:val="D9D9D9" w:themeColor="background1" w:themeShade="D9"/>
                  </w:rPr>
                </w:rPrChange>
              </w:rPr>
            </w:pPr>
            <w:ins w:id="2025" w:author="Changxin LIU" w:date="2015-01-04T11:14:00Z">
              <w:r w:rsidRPr="00313AEC">
                <w:rPr>
                  <w:rPrChange w:id="2026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Ws_level</w:t>
              </w:r>
            </w:ins>
          </w:p>
        </w:tc>
        <w:tc>
          <w:tcPr>
            <w:tcW w:w="2027" w:type="dxa"/>
          </w:tcPr>
          <w:p w14:paraId="5F4EA0BA" w14:textId="77777777" w:rsidR="00965142" w:rsidRPr="00313AEC" w:rsidRDefault="005D4217" w:rsidP="006449B1">
            <w:pPr>
              <w:rPr>
                <w:ins w:id="2027" w:author="Changxin LIU" w:date="2014-11-10T22:55:00Z"/>
                <w:rPrChange w:id="2028" w:author="Changxin LIU" w:date="2015-01-28T12:36:00Z">
                  <w:rPr>
                    <w:ins w:id="2029" w:author="Changxin LIU" w:date="2014-11-10T22:55:00Z"/>
                    <w:color w:val="D9D9D9" w:themeColor="background1" w:themeShade="D9"/>
                  </w:rPr>
                </w:rPrChange>
              </w:rPr>
            </w:pPr>
            <w:ins w:id="2030" w:author="Changxin LIU" w:date="2015-01-04T11:14:00Z">
              <w:r w:rsidRPr="00313AEC">
                <w:rPr>
                  <w:rPrChange w:id="2031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Tinyint</w:t>
              </w:r>
            </w:ins>
          </w:p>
        </w:tc>
        <w:tc>
          <w:tcPr>
            <w:tcW w:w="1972" w:type="dxa"/>
          </w:tcPr>
          <w:p w14:paraId="6678E672" w14:textId="77777777" w:rsidR="00965142" w:rsidRPr="00313AEC" w:rsidRDefault="005D4217" w:rsidP="006449B1">
            <w:pPr>
              <w:rPr>
                <w:ins w:id="2032" w:author="Changxin LIU" w:date="2014-11-10T22:55:00Z"/>
                <w:rPrChange w:id="2033" w:author="Changxin LIU" w:date="2015-01-28T12:36:00Z">
                  <w:rPr>
                    <w:ins w:id="2034" w:author="Changxin LIU" w:date="2014-11-10T22:55:00Z"/>
                    <w:color w:val="D9D9D9" w:themeColor="background1" w:themeShade="D9"/>
                  </w:rPr>
                </w:rPrChange>
              </w:rPr>
            </w:pPr>
            <w:ins w:id="2035" w:author="Changxin LIU" w:date="2015-01-04T11:14:00Z">
              <w:r w:rsidRPr="00313AEC">
                <w:rPr>
                  <w:rFonts w:hint="eastAsia"/>
                  <w:rPrChange w:id="2036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车行等级</w:t>
              </w:r>
            </w:ins>
          </w:p>
        </w:tc>
        <w:tc>
          <w:tcPr>
            <w:tcW w:w="1972" w:type="dxa"/>
          </w:tcPr>
          <w:p w14:paraId="472D8C50" w14:textId="77777777" w:rsidR="00965142" w:rsidRPr="00313AEC" w:rsidRDefault="005D4217" w:rsidP="006449B1">
            <w:pPr>
              <w:rPr>
                <w:ins w:id="2037" w:author="Changxin LIU" w:date="2015-01-04T11:14:00Z"/>
                <w:rPrChange w:id="2038" w:author="Changxin LIU" w:date="2015-01-28T12:36:00Z">
                  <w:rPr>
                    <w:ins w:id="2039" w:author="Changxin LIU" w:date="2015-01-04T11:14:00Z"/>
                    <w:color w:val="D9D9D9" w:themeColor="background1" w:themeShade="D9"/>
                  </w:rPr>
                </w:rPrChange>
              </w:rPr>
            </w:pPr>
            <w:ins w:id="2040" w:author="Changxin LIU" w:date="2015-01-04T11:14:00Z">
              <w:r w:rsidRPr="00313AEC">
                <w:rPr>
                  <w:rPrChange w:id="2041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 xml:space="preserve">0 </w:t>
              </w:r>
            </w:ins>
            <w:ins w:id="2042" w:author="Changxin LIU" w:date="2015-02-28T10:09:00Z">
              <w:r w:rsidR="00BF652D">
                <w:rPr>
                  <w:rFonts w:hint="eastAsia"/>
                </w:rPr>
                <w:t>体验级</w:t>
              </w:r>
            </w:ins>
          </w:p>
          <w:p w14:paraId="396CBE4B" w14:textId="77777777" w:rsidR="005D4217" w:rsidRPr="00313AEC" w:rsidRDefault="005D4217" w:rsidP="006449B1">
            <w:pPr>
              <w:rPr>
                <w:ins w:id="2043" w:author="Changxin LIU" w:date="2015-01-04T11:14:00Z"/>
                <w:rPrChange w:id="2044" w:author="Changxin LIU" w:date="2015-01-28T12:36:00Z">
                  <w:rPr>
                    <w:ins w:id="2045" w:author="Changxin LIU" w:date="2015-01-04T11:14:00Z"/>
                    <w:color w:val="D9D9D9" w:themeColor="background1" w:themeShade="D9"/>
                  </w:rPr>
                </w:rPrChange>
              </w:rPr>
            </w:pPr>
            <w:ins w:id="2046" w:author="Changxin LIU" w:date="2015-01-04T11:14:00Z">
              <w:r w:rsidRPr="00313AEC">
                <w:rPr>
                  <w:rPrChange w:id="2047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 xml:space="preserve">1 </w:t>
              </w:r>
            </w:ins>
            <w:ins w:id="2048" w:author="Changxin LIU" w:date="2015-02-28T10:09:00Z">
              <w:r w:rsidR="00BF652D">
                <w:rPr>
                  <w:rFonts w:hint="eastAsia"/>
                </w:rPr>
                <w:t>白银级</w:t>
              </w:r>
            </w:ins>
          </w:p>
          <w:p w14:paraId="1BCD05EF" w14:textId="77777777" w:rsidR="005D4217" w:rsidRPr="00313AEC" w:rsidRDefault="005D4217" w:rsidP="006449B1">
            <w:pPr>
              <w:rPr>
                <w:ins w:id="2049" w:author="Changxin LIU" w:date="2015-01-04T11:14:00Z"/>
                <w:rPrChange w:id="2050" w:author="Changxin LIU" w:date="2015-01-28T12:36:00Z">
                  <w:rPr>
                    <w:ins w:id="2051" w:author="Changxin LIU" w:date="2015-01-04T11:14:00Z"/>
                    <w:color w:val="D9D9D9" w:themeColor="background1" w:themeShade="D9"/>
                  </w:rPr>
                </w:rPrChange>
              </w:rPr>
            </w:pPr>
            <w:ins w:id="2052" w:author="Changxin LIU" w:date="2015-01-04T11:14:00Z">
              <w:r w:rsidRPr="00313AEC">
                <w:rPr>
                  <w:rPrChange w:id="2053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 xml:space="preserve">2 </w:t>
              </w:r>
            </w:ins>
            <w:ins w:id="2054" w:author="Changxin LIU" w:date="2015-02-28T10:09:00Z">
              <w:r w:rsidR="00BF652D">
                <w:rPr>
                  <w:rFonts w:hint="eastAsia"/>
                </w:rPr>
                <w:t>黄金级</w:t>
              </w:r>
            </w:ins>
          </w:p>
          <w:p w14:paraId="23696EA1" w14:textId="77777777" w:rsidR="005D4217" w:rsidRPr="00313AEC" w:rsidRDefault="005D4217" w:rsidP="006449B1">
            <w:pPr>
              <w:rPr>
                <w:ins w:id="2055" w:author="Changxin LIU" w:date="2014-11-10T22:55:00Z"/>
                <w:rPrChange w:id="2056" w:author="Changxin LIU" w:date="2015-01-28T12:36:00Z">
                  <w:rPr>
                    <w:ins w:id="2057" w:author="Changxin LIU" w:date="2014-11-10T22:55:00Z"/>
                    <w:color w:val="D9D9D9" w:themeColor="background1" w:themeShade="D9"/>
                  </w:rPr>
                </w:rPrChange>
              </w:rPr>
            </w:pPr>
            <w:ins w:id="2058" w:author="Changxin LIU" w:date="2015-01-04T11:14:00Z">
              <w:r w:rsidRPr="00313AEC">
                <w:rPr>
                  <w:rPrChange w:id="2059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 xml:space="preserve">3 </w:t>
              </w:r>
              <w:r w:rsidR="00BF652D">
                <w:rPr>
                  <w:rFonts w:hint="eastAsia"/>
                </w:rPr>
                <w:t>钻石</w:t>
              </w:r>
            </w:ins>
            <w:ins w:id="2060" w:author="Changxin LIU" w:date="2015-02-28T10:09:00Z">
              <w:r w:rsidR="00BF652D">
                <w:rPr>
                  <w:rFonts w:hint="eastAsia"/>
                </w:rPr>
                <w:t>级</w:t>
              </w:r>
            </w:ins>
          </w:p>
        </w:tc>
      </w:tr>
      <w:tr w:rsidR="005D4217" w14:paraId="64D1A0F8" w14:textId="77777777" w:rsidTr="006449B1">
        <w:trPr>
          <w:ins w:id="2061" w:author="Changxin LIU" w:date="2015-01-04T11:14:00Z"/>
        </w:trPr>
        <w:tc>
          <w:tcPr>
            <w:tcW w:w="2325" w:type="dxa"/>
          </w:tcPr>
          <w:p w14:paraId="25ED2E60" w14:textId="77777777" w:rsidR="005D4217" w:rsidRPr="00313AEC" w:rsidRDefault="00ED75A8" w:rsidP="006449B1">
            <w:pPr>
              <w:rPr>
                <w:ins w:id="2062" w:author="Changxin LIU" w:date="2015-01-04T11:14:00Z"/>
                <w:rPrChange w:id="2063" w:author="Changxin LIU" w:date="2015-01-28T12:36:00Z">
                  <w:rPr>
                    <w:ins w:id="2064" w:author="Changxin LIU" w:date="2015-01-04T11:14:00Z"/>
                    <w:color w:val="D9D9D9" w:themeColor="background1" w:themeShade="D9"/>
                  </w:rPr>
                </w:rPrChange>
              </w:rPr>
            </w:pPr>
            <w:ins w:id="2065" w:author="Changxin LIU" w:date="2015-01-04T11:14:00Z">
              <w:r w:rsidRPr="00313AEC">
                <w:rPr>
                  <w:rPrChange w:id="2066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Ws_date_end</w:t>
              </w:r>
            </w:ins>
          </w:p>
        </w:tc>
        <w:tc>
          <w:tcPr>
            <w:tcW w:w="2027" w:type="dxa"/>
          </w:tcPr>
          <w:p w14:paraId="1718F2A4" w14:textId="77777777" w:rsidR="005D4217" w:rsidRPr="00313AEC" w:rsidRDefault="00ED75A8" w:rsidP="006449B1">
            <w:pPr>
              <w:rPr>
                <w:ins w:id="2067" w:author="Changxin LIU" w:date="2015-01-04T11:14:00Z"/>
                <w:rPrChange w:id="2068" w:author="Changxin LIU" w:date="2015-01-28T12:36:00Z">
                  <w:rPr>
                    <w:ins w:id="2069" w:author="Changxin LIU" w:date="2015-01-04T11:14:00Z"/>
                    <w:color w:val="D9D9D9" w:themeColor="background1" w:themeShade="D9"/>
                  </w:rPr>
                </w:rPrChange>
              </w:rPr>
            </w:pPr>
            <w:ins w:id="2070" w:author="Changxin LIU" w:date="2015-01-04T11:14:00Z">
              <w:r w:rsidRPr="00313AEC">
                <w:rPr>
                  <w:rPrChange w:id="2071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Datetime</w:t>
              </w:r>
            </w:ins>
          </w:p>
        </w:tc>
        <w:tc>
          <w:tcPr>
            <w:tcW w:w="1972" w:type="dxa"/>
          </w:tcPr>
          <w:p w14:paraId="33214848" w14:textId="77777777" w:rsidR="005D4217" w:rsidRPr="00313AEC" w:rsidRDefault="00ED75A8" w:rsidP="006449B1">
            <w:pPr>
              <w:rPr>
                <w:ins w:id="2072" w:author="Changxin LIU" w:date="2015-01-04T11:14:00Z"/>
                <w:rPrChange w:id="2073" w:author="Changxin LIU" w:date="2015-01-28T12:36:00Z">
                  <w:rPr>
                    <w:ins w:id="2074" w:author="Changxin LIU" w:date="2015-01-04T11:14:00Z"/>
                    <w:color w:val="D9D9D9" w:themeColor="background1" w:themeShade="D9"/>
                  </w:rPr>
                </w:rPrChange>
              </w:rPr>
            </w:pPr>
            <w:ins w:id="2075" w:author="Changxin LIU" w:date="2015-01-04T11:14:00Z">
              <w:r w:rsidRPr="00313AEC">
                <w:rPr>
                  <w:rFonts w:hint="eastAsia"/>
                  <w:rPrChange w:id="2076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车行服务截止时间</w:t>
              </w:r>
            </w:ins>
          </w:p>
        </w:tc>
        <w:tc>
          <w:tcPr>
            <w:tcW w:w="1972" w:type="dxa"/>
          </w:tcPr>
          <w:p w14:paraId="1EDECFAB" w14:textId="77777777" w:rsidR="005D4217" w:rsidRPr="00313AEC" w:rsidRDefault="005D4217" w:rsidP="006449B1">
            <w:pPr>
              <w:rPr>
                <w:ins w:id="2077" w:author="Changxin LIU" w:date="2015-01-04T11:14:00Z"/>
                <w:rPrChange w:id="2078" w:author="Changxin LIU" w:date="2015-01-28T12:36:00Z">
                  <w:rPr>
                    <w:ins w:id="2079" w:author="Changxin LIU" w:date="2015-01-04T11:14:00Z"/>
                    <w:color w:val="D9D9D9" w:themeColor="background1" w:themeShade="D9"/>
                  </w:rPr>
                </w:rPrChange>
              </w:rPr>
            </w:pPr>
          </w:p>
        </w:tc>
      </w:tr>
      <w:tr w:rsidR="00EA148A" w14:paraId="73C7EBB7" w14:textId="77777777" w:rsidTr="006449B1">
        <w:trPr>
          <w:ins w:id="2080" w:author="Changxin LIU" w:date="2015-01-08T14:21:00Z"/>
        </w:trPr>
        <w:tc>
          <w:tcPr>
            <w:tcW w:w="2325" w:type="dxa"/>
          </w:tcPr>
          <w:p w14:paraId="59193FBB" w14:textId="77777777" w:rsidR="00EA148A" w:rsidRPr="00313AEC" w:rsidRDefault="00EA148A" w:rsidP="006449B1">
            <w:pPr>
              <w:rPr>
                <w:ins w:id="2081" w:author="Changxin LIU" w:date="2015-01-08T14:21:00Z"/>
                <w:rPrChange w:id="2082" w:author="Changxin LIU" w:date="2015-01-28T12:36:00Z">
                  <w:rPr>
                    <w:ins w:id="2083" w:author="Changxin LIU" w:date="2015-01-08T14:21:00Z"/>
                    <w:color w:val="D9D9D9" w:themeColor="background1" w:themeShade="D9"/>
                  </w:rPr>
                </w:rPrChange>
              </w:rPr>
            </w:pPr>
            <w:ins w:id="2084" w:author="Changxin LIU" w:date="2015-01-08T14:21:00Z">
              <w:r w:rsidRPr="00313AEC">
                <w:rPr>
                  <w:rPrChange w:id="2085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Ws_count</w:t>
              </w:r>
            </w:ins>
          </w:p>
        </w:tc>
        <w:tc>
          <w:tcPr>
            <w:tcW w:w="2027" w:type="dxa"/>
          </w:tcPr>
          <w:p w14:paraId="38AEC984" w14:textId="77777777" w:rsidR="00EA148A" w:rsidRPr="00313AEC" w:rsidRDefault="00EA148A" w:rsidP="006449B1">
            <w:pPr>
              <w:rPr>
                <w:ins w:id="2086" w:author="Changxin LIU" w:date="2015-01-08T14:21:00Z"/>
                <w:rPrChange w:id="2087" w:author="Changxin LIU" w:date="2015-01-28T12:36:00Z">
                  <w:rPr>
                    <w:ins w:id="2088" w:author="Changxin LIU" w:date="2015-01-08T14:21:00Z"/>
                    <w:color w:val="D9D9D9" w:themeColor="background1" w:themeShade="D9"/>
                  </w:rPr>
                </w:rPrChange>
              </w:rPr>
            </w:pPr>
            <w:ins w:id="2089" w:author="Changxin LIU" w:date="2015-01-08T14:21:00Z">
              <w:r w:rsidRPr="00313AEC">
                <w:rPr>
                  <w:rPrChange w:id="2090" w:author="Changxin LIU" w:date="2015-01-28T12:36:00Z">
                    <w:rPr>
                      <w:color w:val="D9D9D9" w:themeColor="background1" w:themeShade="D9"/>
                    </w:rPr>
                  </w:rPrChange>
                </w:rPr>
                <w:t>Int</w:t>
              </w:r>
            </w:ins>
          </w:p>
        </w:tc>
        <w:tc>
          <w:tcPr>
            <w:tcW w:w="1972" w:type="dxa"/>
          </w:tcPr>
          <w:p w14:paraId="2475ABF7" w14:textId="77777777" w:rsidR="00EA148A" w:rsidRPr="00313AEC" w:rsidRDefault="00EA148A" w:rsidP="006449B1">
            <w:pPr>
              <w:rPr>
                <w:ins w:id="2091" w:author="Changxin LIU" w:date="2015-01-08T14:21:00Z"/>
                <w:rPrChange w:id="2092" w:author="Changxin LIU" w:date="2015-01-28T12:36:00Z">
                  <w:rPr>
                    <w:ins w:id="2093" w:author="Changxin LIU" w:date="2015-01-08T14:21:00Z"/>
                    <w:color w:val="D9D9D9" w:themeColor="background1" w:themeShade="D9"/>
                  </w:rPr>
                </w:rPrChange>
              </w:rPr>
            </w:pPr>
            <w:ins w:id="2094" w:author="Changxin LIU" w:date="2015-01-08T14:21:00Z">
              <w:r w:rsidRPr="00313AEC">
                <w:rPr>
                  <w:rFonts w:hint="eastAsia"/>
                  <w:rPrChange w:id="2095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洗车</w:t>
              </w:r>
            </w:ins>
            <w:ins w:id="2096" w:author="Changxin LIU" w:date="2015-01-08T14:22:00Z">
              <w:r w:rsidR="0065077F" w:rsidRPr="00313AEC">
                <w:rPr>
                  <w:rFonts w:hint="eastAsia"/>
                  <w:rPrChange w:id="2097" w:author="Changxin LIU" w:date="2015-01-28T12:36:00Z">
                    <w:rPr>
                      <w:rFonts w:hint="eastAsia"/>
                      <w:color w:val="D9D9D9" w:themeColor="background1" w:themeShade="D9"/>
                    </w:rPr>
                  </w:rPrChange>
                </w:rPr>
                <w:t>数量</w:t>
              </w:r>
            </w:ins>
          </w:p>
        </w:tc>
        <w:tc>
          <w:tcPr>
            <w:tcW w:w="1972" w:type="dxa"/>
          </w:tcPr>
          <w:p w14:paraId="5152E27E" w14:textId="77777777" w:rsidR="00EA148A" w:rsidRPr="00313AEC" w:rsidRDefault="00EA148A" w:rsidP="006449B1">
            <w:pPr>
              <w:rPr>
                <w:ins w:id="2098" w:author="Changxin LIU" w:date="2015-01-08T14:21:00Z"/>
                <w:rPrChange w:id="2099" w:author="Changxin LIU" w:date="2015-01-28T12:36:00Z">
                  <w:rPr>
                    <w:ins w:id="2100" w:author="Changxin LIU" w:date="2015-01-08T14:21:00Z"/>
                    <w:color w:val="D9D9D9" w:themeColor="background1" w:themeShade="D9"/>
                  </w:rPr>
                </w:rPrChange>
              </w:rPr>
            </w:pPr>
          </w:p>
        </w:tc>
      </w:tr>
    </w:tbl>
    <w:p w14:paraId="57AAB38E" w14:textId="77777777" w:rsidR="00441420" w:rsidRDefault="00441420">
      <w:pPr>
        <w:rPr>
          <w:ins w:id="2101" w:author="Changxin LIU" w:date="2014-11-16T17:27:00Z"/>
        </w:rPr>
      </w:pPr>
    </w:p>
    <w:p w14:paraId="4AB733F7" w14:textId="77777777" w:rsidR="00357983" w:rsidRDefault="00357983">
      <w:pPr>
        <w:rPr>
          <w:ins w:id="2102" w:author="Changxin LIU" w:date="2014-11-16T17:27:00Z"/>
        </w:rPr>
      </w:pPr>
    </w:p>
    <w:p w14:paraId="71515B5A" w14:textId="77777777" w:rsidR="00357983" w:rsidRDefault="00490EF2" w:rsidP="00357983">
      <w:pPr>
        <w:pStyle w:val="1"/>
        <w:rPr>
          <w:ins w:id="2103" w:author="Changxin LIU" w:date="2014-11-16T17:28:00Z"/>
        </w:rPr>
      </w:pPr>
      <w:ins w:id="2104" w:author="Changxin LIU" w:date="2014-11-16T17:27:00Z">
        <w:r>
          <w:lastRenderedPageBreak/>
          <w:t>储值卡</w:t>
        </w:r>
        <w:r w:rsidR="00CB2322">
          <w:t>Car</w:t>
        </w:r>
      </w:ins>
      <w:ins w:id="2105" w:author="Changxin LIU" w:date="2014-11-16T17:28:00Z">
        <w:r w:rsidR="003A1BCA">
          <w:t>d</w:t>
        </w:r>
      </w:ins>
      <w:ins w:id="2106" w:author="Changxin LIU" w:date="2014-11-17T07:38:00Z">
        <w:r w:rsidR="00A66671">
          <w:t>Stor</w:t>
        </w:r>
      </w:ins>
      <w:ins w:id="2107" w:author="Changxin LIU" w:date="2014-11-18T08:27:00Z">
        <w:r w:rsidR="00A66671">
          <w:t>age</w:t>
        </w:r>
      </w:ins>
    </w:p>
    <w:p w14:paraId="592A769E" w14:textId="77777777" w:rsidR="003A1BCA" w:rsidRPr="003A1BCA" w:rsidRDefault="003A1BCA">
      <w:pPr>
        <w:rPr>
          <w:ins w:id="2108" w:author="Changxin LIU" w:date="2014-11-16T17:27:00Z"/>
        </w:rPr>
        <w:pPrChange w:id="2109" w:author="Changxin LIU" w:date="2014-11-16T17:28:00Z">
          <w:pPr>
            <w:pStyle w:val="1"/>
          </w:pPr>
        </w:pPrChange>
      </w:pPr>
    </w:p>
    <w:p w14:paraId="4D156D08" w14:textId="77777777" w:rsidR="00DE3519" w:rsidRDefault="00881FBC" w:rsidP="00357983">
      <w:pPr>
        <w:rPr>
          <w:ins w:id="2110" w:author="Changxin LIU" w:date="2014-11-16T17:27:00Z"/>
        </w:rPr>
      </w:pPr>
      <w:ins w:id="2111" w:author="Changxin LIU" w:date="2014-11-16T17:28:00Z">
        <w:r>
          <w:rPr>
            <w:rFonts w:hint="eastAsia"/>
          </w:rPr>
          <w:t>card</w:t>
        </w:r>
      </w:ins>
      <w:ins w:id="2112" w:author="Changxin LIU" w:date="2014-11-16T18:02:00Z">
        <w:r w:rsidR="008E7A89">
          <w:rPr>
            <w:rFonts w:hint="eastAsia"/>
          </w:rPr>
          <w:t>Storage</w:t>
        </w:r>
      </w:ins>
    </w:p>
    <w:p w14:paraId="4A049962" w14:textId="77777777" w:rsidR="00357983" w:rsidRDefault="00357983" w:rsidP="00357983">
      <w:pPr>
        <w:rPr>
          <w:ins w:id="2113" w:author="Changxin LIU" w:date="2014-11-16T17:27:00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7983" w14:paraId="4A4A8B44" w14:textId="77777777" w:rsidTr="006449B1">
        <w:trPr>
          <w:ins w:id="2114" w:author="Changxin LIU" w:date="2014-11-16T17:27:00Z"/>
        </w:trPr>
        <w:tc>
          <w:tcPr>
            <w:tcW w:w="2074" w:type="dxa"/>
          </w:tcPr>
          <w:p w14:paraId="2D7D1766" w14:textId="77777777" w:rsidR="00357983" w:rsidRDefault="00357983" w:rsidP="006449B1">
            <w:pPr>
              <w:rPr>
                <w:ins w:id="2115" w:author="Changxin LIU" w:date="2014-11-16T17:27:00Z"/>
              </w:rPr>
            </w:pPr>
            <w:ins w:id="2116" w:author="Changxin LIU" w:date="2014-11-16T17:27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32F772E1" w14:textId="77777777" w:rsidR="00357983" w:rsidRDefault="00357983" w:rsidP="006449B1">
            <w:pPr>
              <w:rPr>
                <w:ins w:id="2117" w:author="Changxin LIU" w:date="2014-11-16T17:27:00Z"/>
              </w:rPr>
            </w:pPr>
            <w:ins w:id="2118" w:author="Changxin LIU" w:date="2014-11-16T17:27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59FEFEDF" w14:textId="77777777" w:rsidR="00357983" w:rsidRDefault="00357983" w:rsidP="006449B1">
            <w:pPr>
              <w:rPr>
                <w:ins w:id="2119" w:author="Changxin LIU" w:date="2014-11-16T17:27:00Z"/>
              </w:rPr>
            </w:pPr>
            <w:ins w:id="2120" w:author="Changxin LIU" w:date="2014-11-16T17:27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2684A8C0" w14:textId="77777777" w:rsidR="00357983" w:rsidRDefault="00357983" w:rsidP="006449B1">
            <w:pPr>
              <w:rPr>
                <w:ins w:id="2121" w:author="Changxin LIU" w:date="2014-11-16T17:27:00Z"/>
              </w:rPr>
            </w:pPr>
          </w:p>
        </w:tc>
      </w:tr>
      <w:tr w:rsidR="00357983" w14:paraId="1AA70F56" w14:textId="77777777" w:rsidTr="006449B1">
        <w:trPr>
          <w:ins w:id="2122" w:author="Changxin LIU" w:date="2014-11-16T17:27:00Z"/>
        </w:trPr>
        <w:tc>
          <w:tcPr>
            <w:tcW w:w="2074" w:type="dxa"/>
          </w:tcPr>
          <w:p w14:paraId="28CD8E6A" w14:textId="77777777" w:rsidR="00357983" w:rsidRDefault="008A5BAD" w:rsidP="009E204F">
            <w:pPr>
              <w:rPr>
                <w:ins w:id="2123" w:author="Changxin LIU" w:date="2014-11-16T17:27:00Z"/>
              </w:rPr>
            </w:pPr>
            <w:ins w:id="2124" w:author="Changxin LIU" w:date="2014-11-16T17:27:00Z">
              <w:r>
                <w:t>C</w:t>
              </w:r>
            </w:ins>
            <w:ins w:id="2125" w:author="Changxin LIU" w:date="2014-11-18T08:27:00Z">
              <w:r w:rsidR="009E204F">
                <w:t>s</w:t>
              </w:r>
            </w:ins>
            <w:ins w:id="2126" w:author="Changxin LIU" w:date="2014-11-16T17:27:00Z">
              <w:r>
                <w:t>_</w:t>
              </w:r>
            </w:ins>
            <w:ins w:id="2127" w:author="Changxin LIU" w:date="2014-11-16T17:29:00Z">
              <w:r>
                <w:t>type</w:t>
              </w:r>
            </w:ins>
          </w:p>
        </w:tc>
        <w:tc>
          <w:tcPr>
            <w:tcW w:w="2074" w:type="dxa"/>
          </w:tcPr>
          <w:p w14:paraId="70DD42C2" w14:textId="77777777" w:rsidR="00357983" w:rsidRDefault="00357983" w:rsidP="006449B1">
            <w:pPr>
              <w:rPr>
                <w:ins w:id="2128" w:author="Changxin LIU" w:date="2014-11-16T17:27:00Z"/>
              </w:rPr>
            </w:pPr>
            <w:ins w:id="2129" w:author="Changxin LIU" w:date="2014-11-16T17:27:00Z">
              <w:r>
                <w:rPr>
                  <w:rFonts w:hint="eastAsia"/>
                </w:rPr>
                <w:t>integer</w:t>
              </w:r>
            </w:ins>
          </w:p>
        </w:tc>
        <w:tc>
          <w:tcPr>
            <w:tcW w:w="2074" w:type="dxa"/>
          </w:tcPr>
          <w:p w14:paraId="73570CE7" w14:textId="77777777" w:rsidR="00357983" w:rsidRDefault="002F6ACC" w:rsidP="006449B1">
            <w:pPr>
              <w:rPr>
                <w:ins w:id="2130" w:author="Changxin LIU" w:date="2014-11-16T17:27:00Z"/>
              </w:rPr>
            </w:pPr>
            <w:ins w:id="2131" w:author="Changxin LIU" w:date="2014-11-16T17:29:00Z">
              <w:r>
                <w:t>储值卡类型</w:t>
              </w:r>
            </w:ins>
          </w:p>
        </w:tc>
        <w:tc>
          <w:tcPr>
            <w:tcW w:w="2074" w:type="dxa"/>
          </w:tcPr>
          <w:p w14:paraId="6D96E0A4" w14:textId="77777777" w:rsidR="00357983" w:rsidRDefault="009C5D1B" w:rsidP="006449B1">
            <w:pPr>
              <w:rPr>
                <w:ins w:id="2132" w:author="Changxin LIU" w:date="2014-11-16T18:05:00Z"/>
              </w:rPr>
            </w:pPr>
            <w:ins w:id="2133" w:author="Changxin LIU" w:date="2014-11-16T18:05:00Z">
              <w:r>
                <w:rPr>
                  <w:rFonts w:hint="eastAsia"/>
                </w:rPr>
                <w:t>0</w:t>
              </w:r>
              <w:r w:rsidR="000E1485">
                <w:t xml:space="preserve"> </w:t>
              </w:r>
            </w:ins>
            <w:ins w:id="2134" w:author="Changxin LIU" w:date="2014-11-18T12:56:00Z">
              <w:r w:rsidR="0014157E">
                <w:rPr>
                  <w:rFonts w:hint="eastAsia"/>
                </w:rPr>
                <w:t>金额</w:t>
              </w:r>
            </w:ins>
          </w:p>
          <w:p w14:paraId="5034F4FB" w14:textId="77777777" w:rsidR="009C5D1B" w:rsidRDefault="009C5D1B" w:rsidP="006449B1">
            <w:pPr>
              <w:rPr>
                <w:ins w:id="2135" w:author="Changxin LIU" w:date="2014-11-16T17:27:00Z"/>
              </w:rPr>
            </w:pPr>
            <w:ins w:id="2136" w:author="Changxin LIU" w:date="2014-11-16T18:05:00Z">
              <w:r>
                <w:t>1</w:t>
              </w:r>
              <w:r w:rsidR="00AA47C6">
                <w:t xml:space="preserve"> </w:t>
              </w:r>
            </w:ins>
            <w:ins w:id="2137" w:author="Changxin LIU" w:date="2014-11-18T12:56:00Z">
              <w:r w:rsidR="008E6C77">
                <w:t>次卡对应洗车服务表中服务</w:t>
              </w:r>
              <w:r w:rsidR="008E6C77">
                <w:t>id</w:t>
              </w:r>
            </w:ins>
            <w:ins w:id="2138" w:author="Changxin LIU" w:date="2014-11-16T18:07:00Z">
              <w:r w:rsidR="00336BE3">
                <w:t xml:space="preserve"> </w:t>
              </w:r>
            </w:ins>
          </w:p>
        </w:tc>
      </w:tr>
      <w:tr w:rsidR="00357983" w14:paraId="07AB9C3C" w14:textId="77777777" w:rsidTr="006449B1">
        <w:trPr>
          <w:ins w:id="2139" w:author="Changxin LIU" w:date="2014-11-16T17:27:00Z"/>
        </w:trPr>
        <w:tc>
          <w:tcPr>
            <w:tcW w:w="2074" w:type="dxa"/>
          </w:tcPr>
          <w:p w14:paraId="16041B07" w14:textId="77777777" w:rsidR="00357983" w:rsidRDefault="008E7A89" w:rsidP="006449B1">
            <w:pPr>
              <w:rPr>
                <w:ins w:id="2140" w:author="Changxin LIU" w:date="2014-11-16T17:27:00Z"/>
              </w:rPr>
            </w:pPr>
            <w:ins w:id="2141" w:author="Changxin LIU" w:date="2014-11-16T17:27:00Z">
              <w:r>
                <w:rPr>
                  <w:rFonts w:hint="eastAsia"/>
                </w:rPr>
                <w:t>cs</w:t>
              </w:r>
              <w:r w:rsidR="00357983">
                <w:t>_</w:t>
              </w:r>
            </w:ins>
            <w:ins w:id="2142" w:author="Changxin LIU" w:date="2014-11-16T17:29:00Z">
              <w:r w:rsidR="008C5F7B">
                <w:t>sn</w:t>
              </w:r>
            </w:ins>
          </w:p>
        </w:tc>
        <w:tc>
          <w:tcPr>
            <w:tcW w:w="2074" w:type="dxa"/>
          </w:tcPr>
          <w:p w14:paraId="368DABA4" w14:textId="77777777" w:rsidR="00357983" w:rsidRDefault="00357983" w:rsidP="006449B1">
            <w:pPr>
              <w:rPr>
                <w:ins w:id="2143" w:author="Changxin LIU" w:date="2014-11-16T17:27:00Z"/>
              </w:rPr>
            </w:pPr>
            <w:ins w:id="2144" w:author="Changxin LIU" w:date="2014-11-16T17:27:00Z">
              <w:r>
                <w:t>V</w:t>
              </w:r>
              <w:r>
                <w:rPr>
                  <w:rFonts w:hint="eastAsia"/>
                </w:rPr>
                <w:t>archar(20)</w:t>
              </w:r>
            </w:ins>
          </w:p>
        </w:tc>
        <w:tc>
          <w:tcPr>
            <w:tcW w:w="2074" w:type="dxa"/>
          </w:tcPr>
          <w:p w14:paraId="73FE9315" w14:textId="77777777" w:rsidR="00357983" w:rsidRDefault="001037A4" w:rsidP="006449B1">
            <w:pPr>
              <w:rPr>
                <w:ins w:id="2145" w:author="Changxin LIU" w:date="2014-11-16T17:27:00Z"/>
              </w:rPr>
            </w:pPr>
            <w:ins w:id="2146" w:author="Changxin LIU" w:date="2014-11-16T17:30:00Z">
              <w:r>
                <w:rPr>
                  <w:rFonts w:hint="eastAsia"/>
                </w:rPr>
                <w:t>储值卡编号</w:t>
              </w:r>
            </w:ins>
          </w:p>
        </w:tc>
        <w:tc>
          <w:tcPr>
            <w:tcW w:w="2074" w:type="dxa"/>
          </w:tcPr>
          <w:p w14:paraId="085D8B09" w14:textId="77777777" w:rsidR="00357983" w:rsidRDefault="00357983" w:rsidP="006449B1">
            <w:pPr>
              <w:rPr>
                <w:ins w:id="2147" w:author="Changxin LIU" w:date="2014-11-16T17:27:00Z"/>
              </w:rPr>
            </w:pPr>
          </w:p>
        </w:tc>
      </w:tr>
      <w:tr w:rsidR="00357983" w14:paraId="24801853" w14:textId="77777777" w:rsidTr="006449B1">
        <w:trPr>
          <w:ins w:id="2148" w:author="Changxin LIU" w:date="2014-11-16T17:27:00Z"/>
        </w:trPr>
        <w:tc>
          <w:tcPr>
            <w:tcW w:w="2074" w:type="dxa"/>
          </w:tcPr>
          <w:p w14:paraId="5D95539B" w14:textId="77777777" w:rsidR="00357983" w:rsidRDefault="008C5F7B" w:rsidP="006449B1">
            <w:pPr>
              <w:rPr>
                <w:ins w:id="2149" w:author="Changxin LIU" w:date="2014-11-16T17:27:00Z"/>
              </w:rPr>
            </w:pPr>
            <w:ins w:id="2150" w:author="Changxin LIU" w:date="2014-11-16T17:27:00Z">
              <w:r>
                <w:t>C</w:t>
              </w:r>
            </w:ins>
            <w:ins w:id="2151" w:author="Changxin LIU" w:date="2014-11-16T18:03:00Z">
              <w:r w:rsidR="008E7A89">
                <w:t>s</w:t>
              </w:r>
            </w:ins>
            <w:ins w:id="2152" w:author="Changxin LIU" w:date="2014-11-16T17:27:00Z">
              <w:r>
                <w:rPr>
                  <w:rFonts w:hint="eastAsia"/>
                </w:rPr>
                <w:t>_</w:t>
              </w:r>
            </w:ins>
            <w:ins w:id="2153" w:author="Changxin LIU" w:date="2014-11-16T17:29:00Z">
              <w:r>
                <w:t>pwd</w:t>
              </w:r>
            </w:ins>
          </w:p>
        </w:tc>
        <w:tc>
          <w:tcPr>
            <w:tcW w:w="2074" w:type="dxa"/>
          </w:tcPr>
          <w:p w14:paraId="44B548C9" w14:textId="77777777" w:rsidR="00357983" w:rsidRDefault="00357983" w:rsidP="006449B1">
            <w:pPr>
              <w:rPr>
                <w:ins w:id="2154" w:author="Changxin LIU" w:date="2014-11-16T17:27:00Z"/>
              </w:rPr>
            </w:pPr>
            <w:ins w:id="2155" w:author="Changxin LIU" w:date="2014-11-16T17:27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79B61AF0" w14:textId="77777777" w:rsidR="00357983" w:rsidRDefault="001037A4" w:rsidP="006449B1">
            <w:pPr>
              <w:rPr>
                <w:ins w:id="2156" w:author="Changxin LIU" w:date="2014-11-16T17:27:00Z"/>
              </w:rPr>
            </w:pPr>
            <w:ins w:id="2157" w:author="Changxin LIU" w:date="2014-11-16T17:30:00Z">
              <w:r>
                <w:rPr>
                  <w:rFonts w:hint="eastAsia"/>
                </w:rPr>
                <w:t>储值卡密码</w:t>
              </w:r>
            </w:ins>
          </w:p>
        </w:tc>
        <w:tc>
          <w:tcPr>
            <w:tcW w:w="2074" w:type="dxa"/>
          </w:tcPr>
          <w:p w14:paraId="5A3453CF" w14:textId="77777777" w:rsidR="00357983" w:rsidRDefault="00357983" w:rsidP="006449B1">
            <w:pPr>
              <w:rPr>
                <w:ins w:id="2158" w:author="Changxin LIU" w:date="2014-11-16T17:27:00Z"/>
              </w:rPr>
            </w:pPr>
          </w:p>
        </w:tc>
      </w:tr>
      <w:tr w:rsidR="00357983" w14:paraId="4C38DB2A" w14:textId="77777777" w:rsidTr="006449B1">
        <w:trPr>
          <w:ins w:id="2159" w:author="Changxin LIU" w:date="2014-11-16T17:27:00Z"/>
        </w:trPr>
        <w:tc>
          <w:tcPr>
            <w:tcW w:w="2074" w:type="dxa"/>
          </w:tcPr>
          <w:p w14:paraId="6131DFBF" w14:textId="77777777" w:rsidR="00357983" w:rsidRDefault="00846076" w:rsidP="006449B1">
            <w:pPr>
              <w:rPr>
                <w:ins w:id="2160" w:author="Changxin LIU" w:date="2014-11-16T17:27:00Z"/>
              </w:rPr>
            </w:pPr>
            <w:ins w:id="2161" w:author="Changxin LIU" w:date="2014-11-16T17:30:00Z">
              <w:r>
                <w:t>C</w:t>
              </w:r>
            </w:ins>
            <w:ins w:id="2162" w:author="Changxin LIU" w:date="2014-11-16T18:03:00Z">
              <w:r w:rsidR="008E7A89">
                <w:t>s</w:t>
              </w:r>
            </w:ins>
            <w:ins w:id="2163" w:author="Changxin LIU" w:date="2014-11-16T17:30:00Z">
              <w:r>
                <w:t>_state</w:t>
              </w:r>
            </w:ins>
          </w:p>
        </w:tc>
        <w:tc>
          <w:tcPr>
            <w:tcW w:w="2074" w:type="dxa"/>
          </w:tcPr>
          <w:p w14:paraId="51619A0C" w14:textId="77777777" w:rsidR="00357983" w:rsidRDefault="00846076" w:rsidP="006449B1">
            <w:pPr>
              <w:rPr>
                <w:ins w:id="2164" w:author="Changxin LIU" w:date="2014-11-16T17:27:00Z"/>
              </w:rPr>
            </w:pPr>
            <w:ins w:id="2165" w:author="Changxin LIU" w:date="2014-11-16T17:30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285F9B46" w14:textId="77777777" w:rsidR="00357983" w:rsidRDefault="00846076" w:rsidP="006449B1">
            <w:pPr>
              <w:rPr>
                <w:ins w:id="2166" w:author="Changxin LIU" w:date="2014-11-16T17:27:00Z"/>
              </w:rPr>
            </w:pPr>
            <w:ins w:id="2167" w:author="Changxin LIU" w:date="2014-11-16T17:30:00Z">
              <w:r>
                <w:t>储值卡状态</w:t>
              </w:r>
            </w:ins>
          </w:p>
        </w:tc>
        <w:tc>
          <w:tcPr>
            <w:tcW w:w="2074" w:type="dxa"/>
          </w:tcPr>
          <w:p w14:paraId="76D488E5" w14:textId="77777777" w:rsidR="00494054" w:rsidRDefault="00494054" w:rsidP="00494054">
            <w:pPr>
              <w:rPr>
                <w:ins w:id="2168" w:author="Changxin LIU" w:date="2014-11-18T12:57:00Z"/>
              </w:rPr>
            </w:pPr>
            <w:ins w:id="2169" w:author="Changxin LIU" w:date="2014-11-18T12:57:00Z"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t>未激活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（已制作）</w:t>
              </w:r>
            </w:ins>
          </w:p>
          <w:p w14:paraId="5294A96F" w14:textId="77777777" w:rsidR="00494054" w:rsidRDefault="00494054" w:rsidP="00494054">
            <w:pPr>
              <w:rPr>
                <w:ins w:id="2170" w:author="Changxin LIU" w:date="2014-11-18T12:57:00Z"/>
              </w:rPr>
            </w:pPr>
            <w:ins w:id="2171" w:author="Changxin LIU" w:date="2014-11-18T12:57:00Z">
              <w:r>
                <w:rPr>
                  <w:rFonts w:hint="eastAsia"/>
                </w:rPr>
                <w:t>1</w:t>
              </w:r>
              <w:r>
                <w:t xml:space="preserve"> </w:t>
              </w:r>
              <w:r>
                <w:t>激活</w:t>
              </w:r>
              <w:r>
                <w:rPr>
                  <w:rFonts w:hint="eastAsia"/>
                </w:rPr>
                <w:t>（分配给车行）</w:t>
              </w:r>
            </w:ins>
          </w:p>
          <w:p w14:paraId="2C34E510" w14:textId="77777777" w:rsidR="00494054" w:rsidRDefault="00494054" w:rsidP="00494054">
            <w:pPr>
              <w:rPr>
                <w:ins w:id="2172" w:author="Changxin LIU" w:date="2014-11-18T12:57:00Z"/>
              </w:rPr>
            </w:pPr>
            <w:ins w:id="2173" w:author="Changxin LIU" w:date="2014-11-18T12:57:00Z">
              <w:r>
                <w:t xml:space="preserve">2 </w:t>
              </w:r>
              <w:r>
                <w:t>已使用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（车主已使用）</w:t>
              </w:r>
            </w:ins>
          </w:p>
          <w:p w14:paraId="04445335" w14:textId="77777777" w:rsidR="00357983" w:rsidRDefault="00357983" w:rsidP="006449B1">
            <w:pPr>
              <w:rPr>
                <w:ins w:id="2174" w:author="Changxin LIU" w:date="2014-11-16T17:27:00Z"/>
              </w:rPr>
            </w:pPr>
          </w:p>
        </w:tc>
      </w:tr>
      <w:tr w:rsidR="00357983" w14:paraId="59F1C75A" w14:textId="77777777" w:rsidTr="006449B1">
        <w:trPr>
          <w:ins w:id="2175" w:author="Changxin LIU" w:date="2014-11-16T17:27:00Z"/>
        </w:trPr>
        <w:tc>
          <w:tcPr>
            <w:tcW w:w="2074" w:type="dxa"/>
          </w:tcPr>
          <w:p w14:paraId="3C3CBBF7" w14:textId="77777777" w:rsidR="00357983" w:rsidRDefault="00357983" w:rsidP="006449B1">
            <w:pPr>
              <w:rPr>
                <w:ins w:id="2176" w:author="Changxin LIU" w:date="2014-11-16T17:27:00Z"/>
              </w:rPr>
            </w:pPr>
          </w:p>
        </w:tc>
        <w:tc>
          <w:tcPr>
            <w:tcW w:w="2074" w:type="dxa"/>
          </w:tcPr>
          <w:p w14:paraId="0103C72E" w14:textId="77777777" w:rsidR="00357983" w:rsidRDefault="00357983" w:rsidP="006449B1">
            <w:pPr>
              <w:rPr>
                <w:ins w:id="2177" w:author="Changxin LIU" w:date="2014-11-16T17:27:00Z"/>
              </w:rPr>
            </w:pPr>
          </w:p>
        </w:tc>
        <w:tc>
          <w:tcPr>
            <w:tcW w:w="2074" w:type="dxa"/>
          </w:tcPr>
          <w:p w14:paraId="08FCD807" w14:textId="77777777" w:rsidR="00357983" w:rsidRDefault="00357983" w:rsidP="006449B1">
            <w:pPr>
              <w:rPr>
                <w:ins w:id="2178" w:author="Changxin LIU" w:date="2014-11-16T17:27:00Z"/>
              </w:rPr>
            </w:pPr>
          </w:p>
        </w:tc>
        <w:tc>
          <w:tcPr>
            <w:tcW w:w="2074" w:type="dxa"/>
          </w:tcPr>
          <w:p w14:paraId="66F82D61" w14:textId="77777777" w:rsidR="00357983" w:rsidRDefault="00357983" w:rsidP="006449B1">
            <w:pPr>
              <w:rPr>
                <w:ins w:id="2179" w:author="Changxin LIU" w:date="2014-11-16T17:27:00Z"/>
              </w:rPr>
            </w:pPr>
          </w:p>
        </w:tc>
      </w:tr>
      <w:tr w:rsidR="00EF5000" w14:paraId="1EABAD42" w14:textId="77777777" w:rsidTr="006449B1">
        <w:trPr>
          <w:ins w:id="2180" w:author="Changxin LIU" w:date="2014-11-16T17:27:00Z"/>
        </w:trPr>
        <w:tc>
          <w:tcPr>
            <w:tcW w:w="2074" w:type="dxa"/>
          </w:tcPr>
          <w:p w14:paraId="2B79B970" w14:textId="77777777" w:rsidR="00EF5000" w:rsidRDefault="00EF5000" w:rsidP="002A76E9">
            <w:pPr>
              <w:rPr>
                <w:ins w:id="2181" w:author="Changxin LIU" w:date="2014-11-16T17:27:00Z"/>
              </w:rPr>
            </w:pPr>
            <w:ins w:id="2182" w:author="Changxin LIU" w:date="2014-11-18T12:57:00Z">
              <w:r>
                <w:t>C</w:t>
              </w:r>
            </w:ins>
            <w:ins w:id="2183" w:author="Changxin LIU" w:date="2014-11-18T12:58:00Z">
              <w:r w:rsidR="002A76E9">
                <w:t>s</w:t>
              </w:r>
            </w:ins>
            <w:ins w:id="2184" w:author="Changxin LIU" w:date="2014-11-18T12:57:00Z">
              <w:r>
                <w:rPr>
                  <w:rFonts w:hint="eastAsia"/>
                </w:rPr>
                <w:t>_</w:t>
              </w:r>
              <w:r>
                <w:t>date_active</w:t>
              </w:r>
            </w:ins>
          </w:p>
        </w:tc>
        <w:tc>
          <w:tcPr>
            <w:tcW w:w="2074" w:type="dxa"/>
          </w:tcPr>
          <w:p w14:paraId="77CBCD2F" w14:textId="77777777" w:rsidR="00EF5000" w:rsidRDefault="00EF5000" w:rsidP="00EF5000">
            <w:pPr>
              <w:rPr>
                <w:ins w:id="2185" w:author="Changxin LIU" w:date="2014-11-16T17:27:00Z"/>
              </w:rPr>
            </w:pPr>
            <w:ins w:id="2186" w:author="Changxin LIU" w:date="2014-11-18T12:57:00Z">
              <w:r>
                <w:t>Datetime</w:t>
              </w:r>
            </w:ins>
          </w:p>
        </w:tc>
        <w:tc>
          <w:tcPr>
            <w:tcW w:w="2074" w:type="dxa"/>
          </w:tcPr>
          <w:p w14:paraId="608B798F" w14:textId="77777777" w:rsidR="00EF5000" w:rsidRDefault="00EF5000" w:rsidP="00EF5000">
            <w:pPr>
              <w:rPr>
                <w:ins w:id="2187" w:author="Changxin LIU" w:date="2014-11-16T17:27:00Z"/>
              </w:rPr>
            </w:pPr>
            <w:ins w:id="2188" w:author="Changxin LIU" w:date="2014-11-18T12:57:00Z">
              <w:r>
                <w:rPr>
                  <w:rFonts w:hint="eastAsia"/>
                </w:rPr>
                <w:t>激活时间</w:t>
              </w:r>
            </w:ins>
          </w:p>
        </w:tc>
        <w:tc>
          <w:tcPr>
            <w:tcW w:w="2074" w:type="dxa"/>
          </w:tcPr>
          <w:p w14:paraId="61C35BF5" w14:textId="77777777" w:rsidR="00EF5000" w:rsidRDefault="00EF5000" w:rsidP="00EF5000">
            <w:pPr>
              <w:rPr>
                <w:ins w:id="2189" w:author="Changxin LIU" w:date="2014-11-16T17:27:00Z"/>
              </w:rPr>
            </w:pPr>
          </w:p>
        </w:tc>
      </w:tr>
      <w:tr w:rsidR="00EF5000" w14:paraId="67F25839" w14:textId="77777777" w:rsidTr="006449B1">
        <w:trPr>
          <w:ins w:id="2190" w:author="Changxin LIU" w:date="2014-11-16T17:27:00Z"/>
        </w:trPr>
        <w:tc>
          <w:tcPr>
            <w:tcW w:w="2074" w:type="dxa"/>
          </w:tcPr>
          <w:p w14:paraId="3B227BFE" w14:textId="77777777" w:rsidR="00EF5000" w:rsidRDefault="002A76E9" w:rsidP="00EF5000">
            <w:pPr>
              <w:rPr>
                <w:ins w:id="2191" w:author="Changxin LIU" w:date="2014-11-16T17:27:00Z"/>
              </w:rPr>
            </w:pPr>
            <w:ins w:id="2192" w:author="Changxin LIU" w:date="2014-11-18T12:57:00Z">
              <w:r>
                <w:t>Cs</w:t>
              </w:r>
              <w:r w:rsidR="00EF5000">
                <w:t>_date_used</w:t>
              </w:r>
            </w:ins>
          </w:p>
        </w:tc>
        <w:tc>
          <w:tcPr>
            <w:tcW w:w="2074" w:type="dxa"/>
          </w:tcPr>
          <w:p w14:paraId="34FB8FE6" w14:textId="77777777" w:rsidR="00EF5000" w:rsidRDefault="00EF5000" w:rsidP="00EF5000">
            <w:pPr>
              <w:rPr>
                <w:ins w:id="2193" w:author="Changxin LIU" w:date="2014-11-16T17:27:00Z"/>
              </w:rPr>
            </w:pPr>
            <w:ins w:id="2194" w:author="Changxin LIU" w:date="2014-11-18T12:57:00Z">
              <w:r>
                <w:t>D</w:t>
              </w:r>
              <w:r>
                <w:rPr>
                  <w:rFonts w:hint="eastAsia"/>
                </w:rPr>
                <w:t>atetime</w:t>
              </w:r>
            </w:ins>
          </w:p>
        </w:tc>
        <w:tc>
          <w:tcPr>
            <w:tcW w:w="2074" w:type="dxa"/>
          </w:tcPr>
          <w:p w14:paraId="31CC2F1E" w14:textId="77777777" w:rsidR="00EF5000" w:rsidRDefault="00EF5000" w:rsidP="00EF5000">
            <w:pPr>
              <w:rPr>
                <w:ins w:id="2195" w:author="Changxin LIU" w:date="2014-11-16T17:27:00Z"/>
              </w:rPr>
            </w:pPr>
            <w:ins w:id="2196" w:author="Changxin LIU" w:date="2014-11-18T12:57:00Z">
              <w:r>
                <w:rPr>
                  <w:rFonts w:hint="eastAsia"/>
                </w:rPr>
                <w:t>使用时间</w:t>
              </w:r>
            </w:ins>
          </w:p>
        </w:tc>
        <w:tc>
          <w:tcPr>
            <w:tcW w:w="2074" w:type="dxa"/>
          </w:tcPr>
          <w:p w14:paraId="01384D19" w14:textId="77777777" w:rsidR="00EF5000" w:rsidRDefault="00EF5000" w:rsidP="00EF5000">
            <w:pPr>
              <w:rPr>
                <w:ins w:id="2197" w:author="Changxin LIU" w:date="2014-11-16T17:27:00Z"/>
              </w:rPr>
            </w:pPr>
          </w:p>
        </w:tc>
      </w:tr>
      <w:tr w:rsidR="00EF5000" w14:paraId="0B850D8E" w14:textId="77777777" w:rsidTr="006449B1">
        <w:trPr>
          <w:ins w:id="2198" w:author="Changxin LIU" w:date="2014-11-16T17:27:00Z"/>
        </w:trPr>
        <w:tc>
          <w:tcPr>
            <w:tcW w:w="2074" w:type="dxa"/>
          </w:tcPr>
          <w:p w14:paraId="572F7FFD" w14:textId="77777777" w:rsidR="00EF5000" w:rsidRDefault="00EF5000" w:rsidP="00EF5000">
            <w:pPr>
              <w:rPr>
                <w:ins w:id="2199" w:author="Changxin LIU" w:date="2014-11-16T17:27:00Z"/>
              </w:rPr>
            </w:pPr>
          </w:p>
        </w:tc>
        <w:tc>
          <w:tcPr>
            <w:tcW w:w="2074" w:type="dxa"/>
          </w:tcPr>
          <w:p w14:paraId="544DE6D3" w14:textId="77777777" w:rsidR="00EF5000" w:rsidRDefault="00EF5000" w:rsidP="00EF5000">
            <w:pPr>
              <w:rPr>
                <w:ins w:id="2200" w:author="Changxin LIU" w:date="2014-11-16T17:27:00Z"/>
              </w:rPr>
            </w:pPr>
          </w:p>
        </w:tc>
        <w:tc>
          <w:tcPr>
            <w:tcW w:w="2074" w:type="dxa"/>
          </w:tcPr>
          <w:p w14:paraId="4B9D054B" w14:textId="77777777" w:rsidR="00EF5000" w:rsidRDefault="00EF5000" w:rsidP="00EF5000">
            <w:pPr>
              <w:rPr>
                <w:ins w:id="2201" w:author="Changxin LIU" w:date="2014-11-16T17:27:00Z"/>
              </w:rPr>
            </w:pPr>
          </w:p>
        </w:tc>
        <w:tc>
          <w:tcPr>
            <w:tcW w:w="2074" w:type="dxa"/>
          </w:tcPr>
          <w:p w14:paraId="61E0E383" w14:textId="77777777" w:rsidR="00EF5000" w:rsidRDefault="00EF5000" w:rsidP="00EF5000">
            <w:pPr>
              <w:rPr>
                <w:ins w:id="2202" w:author="Changxin LIU" w:date="2014-11-16T17:27:00Z"/>
              </w:rPr>
            </w:pPr>
          </w:p>
        </w:tc>
      </w:tr>
      <w:tr w:rsidR="00EF5000" w14:paraId="3EDD88B7" w14:textId="77777777" w:rsidTr="006449B1">
        <w:trPr>
          <w:ins w:id="2203" w:author="Changxin LIU" w:date="2014-11-16T17:27:00Z"/>
        </w:trPr>
        <w:tc>
          <w:tcPr>
            <w:tcW w:w="2074" w:type="dxa"/>
          </w:tcPr>
          <w:p w14:paraId="0A65C8D2" w14:textId="77777777" w:rsidR="00EF5000" w:rsidRDefault="00EF5000" w:rsidP="00EF5000">
            <w:pPr>
              <w:rPr>
                <w:ins w:id="2204" w:author="Changxin LIU" w:date="2014-11-16T17:27:00Z"/>
              </w:rPr>
            </w:pPr>
          </w:p>
        </w:tc>
        <w:tc>
          <w:tcPr>
            <w:tcW w:w="2074" w:type="dxa"/>
          </w:tcPr>
          <w:p w14:paraId="7DD5D7A8" w14:textId="77777777" w:rsidR="00EF5000" w:rsidRDefault="00EF5000" w:rsidP="00EF5000">
            <w:pPr>
              <w:rPr>
                <w:ins w:id="2205" w:author="Changxin LIU" w:date="2014-11-16T17:27:00Z"/>
              </w:rPr>
            </w:pPr>
          </w:p>
        </w:tc>
        <w:tc>
          <w:tcPr>
            <w:tcW w:w="2074" w:type="dxa"/>
          </w:tcPr>
          <w:p w14:paraId="0FBF5127" w14:textId="77777777" w:rsidR="00EF5000" w:rsidRDefault="00EF5000" w:rsidP="00EF5000">
            <w:pPr>
              <w:rPr>
                <w:ins w:id="2206" w:author="Changxin LIU" w:date="2014-11-16T17:27:00Z"/>
              </w:rPr>
            </w:pPr>
          </w:p>
        </w:tc>
        <w:tc>
          <w:tcPr>
            <w:tcW w:w="2074" w:type="dxa"/>
          </w:tcPr>
          <w:p w14:paraId="3999083B" w14:textId="77777777" w:rsidR="00EF5000" w:rsidRDefault="00EF5000" w:rsidP="00EF5000">
            <w:pPr>
              <w:rPr>
                <w:ins w:id="2207" w:author="Changxin LIU" w:date="2014-11-16T17:27:00Z"/>
              </w:rPr>
            </w:pPr>
          </w:p>
        </w:tc>
      </w:tr>
      <w:tr w:rsidR="00EF5000" w14:paraId="405E80A3" w14:textId="77777777" w:rsidTr="006449B1">
        <w:trPr>
          <w:ins w:id="2208" w:author="Changxin LIU" w:date="2014-11-16T17:27:00Z"/>
        </w:trPr>
        <w:tc>
          <w:tcPr>
            <w:tcW w:w="2074" w:type="dxa"/>
          </w:tcPr>
          <w:p w14:paraId="53D2A0AF" w14:textId="77777777" w:rsidR="00EF5000" w:rsidRDefault="00EF5000" w:rsidP="00EF5000">
            <w:pPr>
              <w:rPr>
                <w:ins w:id="2209" w:author="Changxin LIU" w:date="2014-11-16T17:27:00Z"/>
              </w:rPr>
            </w:pPr>
          </w:p>
        </w:tc>
        <w:tc>
          <w:tcPr>
            <w:tcW w:w="2074" w:type="dxa"/>
          </w:tcPr>
          <w:p w14:paraId="526B28FF" w14:textId="77777777" w:rsidR="00EF5000" w:rsidRDefault="00EF5000" w:rsidP="00EF5000">
            <w:pPr>
              <w:rPr>
                <w:ins w:id="2210" w:author="Changxin LIU" w:date="2014-11-16T17:27:00Z"/>
              </w:rPr>
            </w:pPr>
          </w:p>
        </w:tc>
        <w:tc>
          <w:tcPr>
            <w:tcW w:w="2074" w:type="dxa"/>
          </w:tcPr>
          <w:p w14:paraId="7410AD27" w14:textId="77777777" w:rsidR="00EF5000" w:rsidRDefault="00EF5000" w:rsidP="00EF5000">
            <w:pPr>
              <w:rPr>
                <w:ins w:id="2211" w:author="Changxin LIU" w:date="2014-11-16T17:27:00Z"/>
              </w:rPr>
            </w:pPr>
          </w:p>
        </w:tc>
        <w:tc>
          <w:tcPr>
            <w:tcW w:w="2074" w:type="dxa"/>
          </w:tcPr>
          <w:p w14:paraId="3ECFAE4C" w14:textId="77777777" w:rsidR="00EF5000" w:rsidRDefault="00EF5000" w:rsidP="00EF5000">
            <w:pPr>
              <w:rPr>
                <w:ins w:id="2212" w:author="Changxin LIU" w:date="2014-11-16T17:27:00Z"/>
              </w:rPr>
            </w:pPr>
          </w:p>
        </w:tc>
      </w:tr>
      <w:tr w:rsidR="00EF5000" w14:paraId="430D4A01" w14:textId="77777777" w:rsidTr="006449B1">
        <w:trPr>
          <w:ins w:id="2213" w:author="Changxin LIU" w:date="2014-11-16T17:27:00Z"/>
        </w:trPr>
        <w:tc>
          <w:tcPr>
            <w:tcW w:w="2074" w:type="dxa"/>
          </w:tcPr>
          <w:p w14:paraId="0479BDB1" w14:textId="77777777" w:rsidR="00EF5000" w:rsidRDefault="00EF5000" w:rsidP="00EF5000">
            <w:pPr>
              <w:rPr>
                <w:ins w:id="2214" w:author="Changxin LIU" w:date="2014-11-16T17:27:00Z"/>
              </w:rPr>
            </w:pPr>
          </w:p>
        </w:tc>
        <w:tc>
          <w:tcPr>
            <w:tcW w:w="2074" w:type="dxa"/>
          </w:tcPr>
          <w:p w14:paraId="4D6EE5EC" w14:textId="77777777" w:rsidR="00EF5000" w:rsidRDefault="00EF5000" w:rsidP="00EF5000">
            <w:pPr>
              <w:rPr>
                <w:ins w:id="2215" w:author="Changxin LIU" w:date="2014-11-16T17:27:00Z"/>
              </w:rPr>
            </w:pPr>
          </w:p>
        </w:tc>
        <w:tc>
          <w:tcPr>
            <w:tcW w:w="2074" w:type="dxa"/>
          </w:tcPr>
          <w:p w14:paraId="32777889" w14:textId="77777777" w:rsidR="00EF5000" w:rsidRDefault="00EF5000" w:rsidP="00EF5000">
            <w:pPr>
              <w:rPr>
                <w:ins w:id="2216" w:author="Changxin LIU" w:date="2014-11-16T17:27:00Z"/>
              </w:rPr>
            </w:pPr>
          </w:p>
        </w:tc>
        <w:tc>
          <w:tcPr>
            <w:tcW w:w="2074" w:type="dxa"/>
          </w:tcPr>
          <w:p w14:paraId="2C57E588" w14:textId="77777777" w:rsidR="00EF5000" w:rsidRDefault="00EF5000" w:rsidP="00EF5000">
            <w:pPr>
              <w:rPr>
                <w:ins w:id="2217" w:author="Changxin LIU" w:date="2014-11-16T17:27:00Z"/>
              </w:rPr>
            </w:pPr>
          </w:p>
        </w:tc>
      </w:tr>
      <w:tr w:rsidR="00EF5000" w14:paraId="1F8BFF16" w14:textId="77777777" w:rsidTr="006449B1">
        <w:trPr>
          <w:ins w:id="2218" w:author="Changxin LIU" w:date="2014-11-16T17:27:00Z"/>
        </w:trPr>
        <w:tc>
          <w:tcPr>
            <w:tcW w:w="2074" w:type="dxa"/>
          </w:tcPr>
          <w:p w14:paraId="6FDCD9A8" w14:textId="77777777" w:rsidR="00EF5000" w:rsidRDefault="00EF5000" w:rsidP="00EF5000">
            <w:pPr>
              <w:rPr>
                <w:ins w:id="2219" w:author="Changxin LIU" w:date="2014-11-16T17:27:00Z"/>
              </w:rPr>
            </w:pPr>
          </w:p>
        </w:tc>
        <w:tc>
          <w:tcPr>
            <w:tcW w:w="2074" w:type="dxa"/>
          </w:tcPr>
          <w:p w14:paraId="0697054F" w14:textId="77777777" w:rsidR="00EF5000" w:rsidRPr="00D11BEA" w:rsidRDefault="00EF5000" w:rsidP="00EF5000">
            <w:pPr>
              <w:rPr>
                <w:ins w:id="2220" w:author="Changxin LIU" w:date="2014-11-16T17:27:00Z"/>
              </w:rPr>
            </w:pPr>
          </w:p>
        </w:tc>
        <w:tc>
          <w:tcPr>
            <w:tcW w:w="2074" w:type="dxa"/>
          </w:tcPr>
          <w:p w14:paraId="6AB3642A" w14:textId="77777777" w:rsidR="00EF5000" w:rsidRDefault="00EF5000" w:rsidP="00EF5000">
            <w:pPr>
              <w:rPr>
                <w:ins w:id="2221" w:author="Changxin LIU" w:date="2014-11-16T17:27:00Z"/>
              </w:rPr>
            </w:pPr>
          </w:p>
        </w:tc>
        <w:tc>
          <w:tcPr>
            <w:tcW w:w="2074" w:type="dxa"/>
          </w:tcPr>
          <w:p w14:paraId="7F168F7F" w14:textId="77777777" w:rsidR="00EF5000" w:rsidRDefault="00EF5000" w:rsidP="00EF5000">
            <w:pPr>
              <w:rPr>
                <w:ins w:id="2222" w:author="Changxin LIU" w:date="2014-11-16T17:27:00Z"/>
              </w:rPr>
            </w:pPr>
          </w:p>
        </w:tc>
      </w:tr>
    </w:tbl>
    <w:p w14:paraId="58C5C3E2" w14:textId="77777777" w:rsidR="00357983" w:rsidRDefault="00357983" w:rsidP="00357983">
      <w:pPr>
        <w:rPr>
          <w:ins w:id="2223" w:author="Changxin LIU" w:date="2014-11-16T17:27:00Z"/>
        </w:rPr>
      </w:pPr>
    </w:p>
    <w:p w14:paraId="35F8AD96" w14:textId="77777777" w:rsidR="0028711F" w:rsidRDefault="0028711F" w:rsidP="0028711F">
      <w:pPr>
        <w:rPr>
          <w:ins w:id="2224" w:author="Changxin LIU" w:date="2014-11-18T08:27:00Z"/>
        </w:rPr>
      </w:pPr>
      <w:ins w:id="2225" w:author="Changxin LIU" w:date="2014-11-18T08:27:00Z">
        <w:r>
          <w:rPr>
            <w:rFonts w:hint="eastAsia"/>
          </w:rPr>
          <w:t>代金券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店铺代金卷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有有效期，店主可以自行申请发放，直接存放在店铺代金卷中</w:t>
        </w:r>
      </w:ins>
    </w:p>
    <w:p w14:paraId="20283055" w14:textId="77777777" w:rsidR="0028711F" w:rsidRDefault="0028711F" w:rsidP="0028711F">
      <w:pPr>
        <w:rPr>
          <w:ins w:id="2226" w:author="Changxin LIU" w:date="2014-11-18T08:27:00Z"/>
        </w:rPr>
      </w:pPr>
      <w:ins w:id="2227" w:author="Changxin LIU" w:date="2014-11-18T08:27:00Z">
        <w:r>
          <w:tab/>
        </w:r>
        <w:r>
          <w:tab/>
        </w:r>
        <w:r>
          <w:t>系统代金卷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有有效期，全系统通用（暂时不发放，需商家配合或系统谈好补贴优惠）</w:t>
        </w:r>
      </w:ins>
    </w:p>
    <w:p w14:paraId="40D2E261" w14:textId="77777777" w:rsidR="0028711F" w:rsidRDefault="0028711F" w:rsidP="0028711F">
      <w:pPr>
        <w:rPr>
          <w:ins w:id="2228" w:author="Changxin LIU" w:date="2014-11-18T08:27:00Z"/>
        </w:rPr>
      </w:pPr>
    </w:p>
    <w:p w14:paraId="7543713C" w14:textId="77777777" w:rsidR="0028711F" w:rsidRDefault="0028711F" w:rsidP="0028711F">
      <w:pPr>
        <w:rPr>
          <w:ins w:id="2229" w:author="Changxin LIU" w:date="2014-11-18T08:27:00Z"/>
        </w:rPr>
      </w:pPr>
      <w:ins w:id="2230" w:author="Changxin LIU" w:date="2014-11-18T08:27:00Z">
        <w:r>
          <w:t>预付费储值卡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无有效期限制，店主领用后，车主自行激活</w:t>
        </w:r>
        <w:r>
          <w:rPr>
            <w:rFonts w:hint="eastAsia"/>
          </w:rPr>
          <w:t>/</w:t>
        </w:r>
        <w:r>
          <w:rPr>
            <w:rFonts w:hint="eastAsia"/>
          </w:rPr>
          <w:t>充值，分次卡</w:t>
        </w:r>
        <w:r>
          <w:rPr>
            <w:rFonts w:hint="eastAsia"/>
          </w:rPr>
          <w:t>/</w:t>
        </w:r>
        <w:r>
          <w:rPr>
            <w:rFonts w:hint="eastAsia"/>
          </w:rPr>
          <w:t>充值卡，次卡分使用类型，洗车、打蜡、精洗。</w:t>
        </w:r>
      </w:ins>
    </w:p>
    <w:p w14:paraId="375C0E5F" w14:textId="77777777" w:rsidR="00573218" w:rsidRPr="0028711F" w:rsidRDefault="00573218">
      <w:pPr>
        <w:rPr>
          <w:ins w:id="2231" w:author="Changxin LIU" w:date="2014-11-17T07:39:00Z"/>
        </w:rPr>
      </w:pPr>
    </w:p>
    <w:p w14:paraId="61A02ADA" w14:textId="77777777" w:rsidR="00082CB9" w:rsidRDefault="00082CB9">
      <w:pPr>
        <w:rPr>
          <w:ins w:id="2232" w:author="Changxin LIU" w:date="2014-11-17T07:39:00Z"/>
        </w:rPr>
      </w:pPr>
    </w:p>
    <w:p w14:paraId="5898CCF4" w14:textId="77777777" w:rsidR="00082CB9" w:rsidRDefault="00082CB9">
      <w:pPr>
        <w:rPr>
          <w:ins w:id="2233" w:author="Changxin LIU" w:date="2014-11-17T07:39:00Z"/>
        </w:rPr>
      </w:pPr>
    </w:p>
    <w:p w14:paraId="78FB8BB9" w14:textId="77777777" w:rsidR="00B970FF" w:rsidRDefault="009A6905" w:rsidP="00B970FF">
      <w:pPr>
        <w:pStyle w:val="1"/>
        <w:rPr>
          <w:ins w:id="2234" w:author="Changxin LIU" w:date="2014-11-17T07:39:00Z"/>
        </w:rPr>
      </w:pPr>
      <w:ins w:id="2235" w:author="Changxin LIU" w:date="2014-11-17T07:39:00Z">
        <w:r>
          <w:t>体验</w:t>
        </w:r>
        <w:r w:rsidR="00B970FF">
          <w:t>卡</w:t>
        </w:r>
        <w:r w:rsidR="00B970FF">
          <w:t>Card</w:t>
        </w:r>
      </w:ins>
      <w:ins w:id="2236" w:author="Changxin LIU" w:date="2014-11-17T07:40:00Z">
        <w:r w:rsidR="00980389">
          <w:t>Invite</w:t>
        </w:r>
      </w:ins>
    </w:p>
    <w:p w14:paraId="652C254D" w14:textId="77777777" w:rsidR="00B970FF" w:rsidRPr="003A1BCA" w:rsidRDefault="00B970FF" w:rsidP="00B970FF">
      <w:pPr>
        <w:rPr>
          <w:ins w:id="2237" w:author="Changxin LIU" w:date="2014-11-17T07:39:00Z"/>
        </w:rPr>
      </w:pPr>
    </w:p>
    <w:p w14:paraId="699FE6CB" w14:textId="77777777" w:rsidR="00B970FF" w:rsidRDefault="00B970FF" w:rsidP="00B970FF">
      <w:pPr>
        <w:rPr>
          <w:ins w:id="2238" w:author="Changxin LIU" w:date="2014-11-17T07:39:00Z"/>
        </w:rPr>
      </w:pPr>
      <w:ins w:id="2239" w:author="Changxin LIU" w:date="2014-11-17T07:39:00Z">
        <w:r>
          <w:rPr>
            <w:rFonts w:hint="eastAsia"/>
          </w:rPr>
          <w:t>card</w:t>
        </w:r>
      </w:ins>
      <w:ins w:id="2240" w:author="Changxin LIU" w:date="2014-11-17T07:40:00Z">
        <w:r w:rsidR="00B81E7E">
          <w:rPr>
            <w:rFonts w:hint="eastAsia"/>
          </w:rPr>
          <w:t>Invite</w:t>
        </w:r>
      </w:ins>
    </w:p>
    <w:p w14:paraId="3665E232" w14:textId="77777777" w:rsidR="00B970FF" w:rsidRDefault="00B970FF" w:rsidP="00B970FF">
      <w:pPr>
        <w:rPr>
          <w:ins w:id="2241" w:author="Changxin LIU" w:date="2014-11-17T07:39:00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70FF" w14:paraId="0CDBF5A2" w14:textId="77777777" w:rsidTr="006449B1">
        <w:trPr>
          <w:ins w:id="2242" w:author="Changxin LIU" w:date="2014-11-17T07:39:00Z"/>
        </w:trPr>
        <w:tc>
          <w:tcPr>
            <w:tcW w:w="2074" w:type="dxa"/>
          </w:tcPr>
          <w:p w14:paraId="7DA379F1" w14:textId="77777777" w:rsidR="00B970FF" w:rsidRDefault="00B970FF" w:rsidP="006449B1">
            <w:pPr>
              <w:rPr>
                <w:ins w:id="2243" w:author="Changxin LIU" w:date="2014-11-17T07:39:00Z"/>
              </w:rPr>
            </w:pPr>
            <w:ins w:id="2244" w:author="Changxin LIU" w:date="2014-11-17T07:39:00Z">
              <w:r>
                <w:rPr>
                  <w:rFonts w:hint="eastAsia"/>
                </w:rPr>
                <w:lastRenderedPageBreak/>
                <w:t>字段名称</w:t>
              </w:r>
            </w:ins>
          </w:p>
        </w:tc>
        <w:tc>
          <w:tcPr>
            <w:tcW w:w="2074" w:type="dxa"/>
          </w:tcPr>
          <w:p w14:paraId="038A1455" w14:textId="77777777" w:rsidR="00B970FF" w:rsidRDefault="00B970FF" w:rsidP="006449B1">
            <w:pPr>
              <w:rPr>
                <w:ins w:id="2245" w:author="Changxin LIU" w:date="2014-11-17T07:39:00Z"/>
              </w:rPr>
            </w:pPr>
            <w:ins w:id="2246" w:author="Changxin LIU" w:date="2014-11-17T07:39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633AA511" w14:textId="77777777" w:rsidR="00B970FF" w:rsidRDefault="00B970FF" w:rsidP="006449B1">
            <w:pPr>
              <w:rPr>
                <w:ins w:id="2247" w:author="Changxin LIU" w:date="2014-11-17T07:39:00Z"/>
              </w:rPr>
            </w:pPr>
            <w:ins w:id="2248" w:author="Changxin LIU" w:date="2014-11-17T07:39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5BDB731D" w14:textId="77777777" w:rsidR="00B970FF" w:rsidRDefault="00B970FF" w:rsidP="006449B1">
            <w:pPr>
              <w:rPr>
                <w:ins w:id="2249" w:author="Changxin LIU" w:date="2014-11-17T07:39:00Z"/>
              </w:rPr>
            </w:pPr>
          </w:p>
        </w:tc>
      </w:tr>
      <w:tr w:rsidR="00B970FF" w14:paraId="79B1AB72" w14:textId="77777777" w:rsidTr="006449B1">
        <w:trPr>
          <w:ins w:id="2250" w:author="Changxin LIU" w:date="2014-11-17T07:39:00Z"/>
        </w:trPr>
        <w:tc>
          <w:tcPr>
            <w:tcW w:w="2074" w:type="dxa"/>
          </w:tcPr>
          <w:p w14:paraId="6D6AF003" w14:textId="77777777" w:rsidR="00B970FF" w:rsidRPr="00541539" w:rsidRDefault="00B970FF" w:rsidP="006449B1">
            <w:pPr>
              <w:rPr>
                <w:ins w:id="2251" w:author="Changxin LIU" w:date="2014-11-17T07:39:00Z"/>
                <w:strike/>
                <w:rPrChange w:id="2252" w:author="Changxin LIU" w:date="2014-12-04T09:24:00Z">
                  <w:rPr>
                    <w:ins w:id="2253" w:author="Changxin LIU" w:date="2014-11-17T07:39:00Z"/>
                  </w:rPr>
                </w:rPrChange>
              </w:rPr>
            </w:pPr>
            <w:ins w:id="2254" w:author="Changxin LIU" w:date="2014-11-17T07:39:00Z">
              <w:r w:rsidRPr="00541539">
                <w:rPr>
                  <w:strike/>
                  <w:rPrChange w:id="2255" w:author="Changxin LIU" w:date="2014-12-04T09:24:00Z">
                    <w:rPr/>
                  </w:rPrChange>
                </w:rPr>
                <w:t>C</w:t>
              </w:r>
            </w:ins>
            <w:ins w:id="2256" w:author="Changxin LIU" w:date="2014-11-17T07:40:00Z">
              <w:r w:rsidR="00705DD0" w:rsidRPr="00541539">
                <w:rPr>
                  <w:strike/>
                  <w:rPrChange w:id="2257" w:author="Changxin LIU" w:date="2014-12-04T09:24:00Z">
                    <w:rPr/>
                  </w:rPrChange>
                </w:rPr>
                <w:t>i</w:t>
              </w:r>
            </w:ins>
            <w:ins w:id="2258" w:author="Changxin LIU" w:date="2014-11-17T07:39:00Z">
              <w:r w:rsidRPr="00541539">
                <w:rPr>
                  <w:strike/>
                  <w:rPrChange w:id="2259" w:author="Changxin LIU" w:date="2014-12-04T09:24:00Z">
                    <w:rPr/>
                  </w:rPrChange>
                </w:rPr>
                <w:t>_type</w:t>
              </w:r>
            </w:ins>
          </w:p>
        </w:tc>
        <w:tc>
          <w:tcPr>
            <w:tcW w:w="2074" w:type="dxa"/>
          </w:tcPr>
          <w:p w14:paraId="3A868AB7" w14:textId="77777777" w:rsidR="00B970FF" w:rsidRPr="00541539" w:rsidRDefault="00B970FF" w:rsidP="006449B1">
            <w:pPr>
              <w:rPr>
                <w:ins w:id="2260" w:author="Changxin LIU" w:date="2014-11-17T07:39:00Z"/>
                <w:strike/>
                <w:rPrChange w:id="2261" w:author="Changxin LIU" w:date="2014-12-04T09:24:00Z">
                  <w:rPr>
                    <w:ins w:id="2262" w:author="Changxin LIU" w:date="2014-11-17T07:39:00Z"/>
                  </w:rPr>
                </w:rPrChange>
              </w:rPr>
            </w:pPr>
            <w:ins w:id="2263" w:author="Changxin LIU" w:date="2014-11-17T07:39:00Z">
              <w:r w:rsidRPr="00541539">
                <w:rPr>
                  <w:strike/>
                  <w:rPrChange w:id="2264" w:author="Changxin LIU" w:date="2014-12-04T09:24:00Z">
                    <w:rPr/>
                  </w:rPrChange>
                </w:rPr>
                <w:t>integer</w:t>
              </w:r>
            </w:ins>
          </w:p>
        </w:tc>
        <w:tc>
          <w:tcPr>
            <w:tcW w:w="2074" w:type="dxa"/>
          </w:tcPr>
          <w:p w14:paraId="56847069" w14:textId="77777777" w:rsidR="00B970FF" w:rsidRPr="00541539" w:rsidRDefault="0026490F" w:rsidP="006449B1">
            <w:pPr>
              <w:rPr>
                <w:ins w:id="2265" w:author="Changxin LIU" w:date="2014-11-17T07:39:00Z"/>
                <w:strike/>
                <w:rPrChange w:id="2266" w:author="Changxin LIU" w:date="2014-12-04T09:24:00Z">
                  <w:rPr>
                    <w:ins w:id="2267" w:author="Changxin LIU" w:date="2014-11-17T07:39:00Z"/>
                  </w:rPr>
                </w:rPrChange>
              </w:rPr>
            </w:pPr>
            <w:ins w:id="2268" w:author="Changxin LIU" w:date="2014-11-17T07:40:00Z">
              <w:r w:rsidRPr="00541539">
                <w:rPr>
                  <w:rFonts w:hint="eastAsia"/>
                  <w:strike/>
                  <w:rPrChange w:id="2269" w:author="Changxin LIU" w:date="2014-12-04T09:24:00Z">
                    <w:rPr>
                      <w:rFonts w:hint="eastAsia"/>
                    </w:rPr>
                  </w:rPrChange>
                </w:rPr>
                <w:t>体验</w:t>
              </w:r>
            </w:ins>
            <w:ins w:id="2270" w:author="Changxin LIU" w:date="2014-11-17T07:39:00Z">
              <w:r w:rsidR="00B970FF" w:rsidRPr="00541539">
                <w:rPr>
                  <w:rFonts w:hint="eastAsia"/>
                  <w:strike/>
                  <w:rPrChange w:id="2271" w:author="Changxin LIU" w:date="2014-12-04T09:24:00Z">
                    <w:rPr>
                      <w:rFonts w:hint="eastAsia"/>
                    </w:rPr>
                  </w:rPrChange>
                </w:rPr>
                <w:t>卡类型</w:t>
              </w:r>
            </w:ins>
          </w:p>
        </w:tc>
        <w:tc>
          <w:tcPr>
            <w:tcW w:w="2074" w:type="dxa"/>
          </w:tcPr>
          <w:p w14:paraId="31D9557F" w14:textId="77777777" w:rsidR="00C268B8" w:rsidRPr="00541539" w:rsidRDefault="00C268B8" w:rsidP="00256294">
            <w:pPr>
              <w:rPr>
                <w:ins w:id="2272" w:author="Changxin LIU" w:date="2014-11-17T07:39:00Z"/>
                <w:strike/>
                <w:rPrChange w:id="2273" w:author="Changxin LIU" w:date="2014-12-04T09:24:00Z">
                  <w:rPr>
                    <w:ins w:id="2274" w:author="Changxin LIU" w:date="2014-11-17T07:39:00Z"/>
                  </w:rPr>
                </w:rPrChange>
              </w:rPr>
            </w:pPr>
            <w:ins w:id="2275" w:author="Changxin LIU" w:date="2014-11-17T07:41:00Z">
              <w:r w:rsidRPr="00541539">
                <w:rPr>
                  <w:rFonts w:hint="eastAsia"/>
                  <w:strike/>
                  <w:rPrChange w:id="2276" w:author="Changxin LIU" w:date="2014-12-04T09:24:00Z">
                    <w:rPr>
                      <w:rFonts w:hint="eastAsia"/>
                    </w:rPr>
                  </w:rPrChange>
                </w:rPr>
                <w:t>对应洗车服务表</w:t>
              </w:r>
            </w:ins>
            <w:ins w:id="2277" w:author="Changxin LIU" w:date="2014-11-17T07:45:00Z">
              <w:r w:rsidR="00390539" w:rsidRPr="00541539">
                <w:rPr>
                  <w:strike/>
                  <w:rPrChange w:id="2278" w:author="Changxin LIU" w:date="2014-12-04T09:24:00Z">
                    <w:rPr/>
                  </w:rPrChange>
                </w:rPr>
                <w:t>serviceType</w:t>
              </w:r>
            </w:ins>
            <w:ins w:id="2279" w:author="Changxin LIU" w:date="2014-11-17T07:41:00Z">
              <w:r w:rsidRPr="00541539">
                <w:rPr>
                  <w:rFonts w:hint="eastAsia"/>
                  <w:strike/>
                  <w:rPrChange w:id="2280" w:author="Changxin LIU" w:date="2014-12-04T09:24:00Z">
                    <w:rPr>
                      <w:rFonts w:hint="eastAsia"/>
                    </w:rPr>
                  </w:rPrChange>
                </w:rPr>
                <w:t>中</w:t>
              </w:r>
              <w:r w:rsidRPr="00541539">
                <w:rPr>
                  <w:strike/>
                  <w:rPrChange w:id="2281" w:author="Changxin LIU" w:date="2014-12-04T09:24:00Z">
                    <w:rPr/>
                  </w:rPrChange>
                </w:rPr>
                <w:t>id</w:t>
              </w:r>
            </w:ins>
          </w:p>
        </w:tc>
      </w:tr>
      <w:tr w:rsidR="00B970FF" w14:paraId="449AFDE7" w14:textId="77777777" w:rsidTr="006449B1">
        <w:trPr>
          <w:ins w:id="2282" w:author="Changxin LIU" w:date="2014-11-17T07:39:00Z"/>
        </w:trPr>
        <w:tc>
          <w:tcPr>
            <w:tcW w:w="2074" w:type="dxa"/>
          </w:tcPr>
          <w:p w14:paraId="300B2B1A" w14:textId="77777777" w:rsidR="00B970FF" w:rsidRDefault="00554224" w:rsidP="006449B1">
            <w:pPr>
              <w:rPr>
                <w:ins w:id="2283" w:author="Changxin LIU" w:date="2014-11-17T07:39:00Z"/>
              </w:rPr>
            </w:pPr>
            <w:ins w:id="2284" w:author="Changxin LIU" w:date="2014-11-17T07:39:00Z">
              <w:r>
                <w:rPr>
                  <w:rFonts w:hint="eastAsia"/>
                </w:rPr>
                <w:t>c</w:t>
              </w:r>
            </w:ins>
            <w:ins w:id="2285" w:author="Changxin LIU" w:date="2014-11-17T07:45:00Z">
              <w:r>
                <w:rPr>
                  <w:rFonts w:hint="eastAsia"/>
                </w:rPr>
                <w:t>i</w:t>
              </w:r>
            </w:ins>
            <w:ins w:id="2286" w:author="Changxin LIU" w:date="2014-11-17T07:39:00Z">
              <w:r w:rsidR="00B970FF">
                <w:t>_sn</w:t>
              </w:r>
            </w:ins>
          </w:p>
        </w:tc>
        <w:tc>
          <w:tcPr>
            <w:tcW w:w="2074" w:type="dxa"/>
          </w:tcPr>
          <w:p w14:paraId="3781537F" w14:textId="77777777" w:rsidR="00B970FF" w:rsidRDefault="00B970FF" w:rsidP="00BF4A0F">
            <w:pPr>
              <w:rPr>
                <w:ins w:id="2287" w:author="Changxin LIU" w:date="2014-11-17T07:39:00Z"/>
              </w:rPr>
            </w:pPr>
            <w:ins w:id="2288" w:author="Changxin LIU" w:date="2014-11-17T07:39:00Z">
              <w:r>
                <w:t>V</w:t>
              </w:r>
              <w:r>
                <w:rPr>
                  <w:rFonts w:hint="eastAsia"/>
                </w:rPr>
                <w:t>archar(2</w:t>
              </w:r>
            </w:ins>
            <w:ins w:id="2289" w:author="Changxin LIU" w:date="2014-12-03T22:03:00Z">
              <w:r w:rsidR="00BF4A0F">
                <w:t>5</w:t>
              </w:r>
            </w:ins>
            <w:ins w:id="2290" w:author="Changxin LIU" w:date="2014-11-17T07:39:00Z"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74" w:type="dxa"/>
          </w:tcPr>
          <w:p w14:paraId="776CFAD0" w14:textId="77777777" w:rsidR="00B970FF" w:rsidRDefault="00554224" w:rsidP="006449B1">
            <w:pPr>
              <w:rPr>
                <w:ins w:id="2291" w:author="Changxin LIU" w:date="2014-11-17T07:39:00Z"/>
              </w:rPr>
            </w:pPr>
            <w:ins w:id="2292" w:author="Changxin LIU" w:date="2014-11-17T07:45:00Z">
              <w:r>
                <w:rPr>
                  <w:rFonts w:hint="eastAsia"/>
                </w:rPr>
                <w:t>体验</w:t>
              </w:r>
            </w:ins>
            <w:ins w:id="2293" w:author="Changxin LIU" w:date="2014-11-17T07:39:00Z">
              <w:r w:rsidR="00B970FF">
                <w:rPr>
                  <w:rFonts w:hint="eastAsia"/>
                </w:rPr>
                <w:t>卡编号</w:t>
              </w:r>
            </w:ins>
          </w:p>
        </w:tc>
        <w:tc>
          <w:tcPr>
            <w:tcW w:w="2074" w:type="dxa"/>
          </w:tcPr>
          <w:p w14:paraId="2ADEE8F0" w14:textId="77777777" w:rsidR="00B970FF" w:rsidRDefault="006449B1" w:rsidP="006449B1">
            <w:pPr>
              <w:rPr>
                <w:ins w:id="2294" w:author="Changxin LIU" w:date="2014-11-17T07:39:00Z"/>
              </w:rPr>
            </w:pPr>
            <w:ins w:id="2295" w:author="Changxin LIU" w:date="2014-12-03T22:03:00Z">
              <w:r>
                <w:t>T</w:t>
              </w:r>
              <w:r>
                <w:rPr>
                  <w:rFonts w:hint="eastAsia"/>
                </w:rPr>
                <w:t>y</w:t>
              </w:r>
              <w:r>
                <w:t>+</w:t>
              </w:r>
            </w:ins>
            <w:ins w:id="2296" w:author="Changxin LIU" w:date="2014-12-04T08:23:00Z">
              <w:r w:rsidR="00005788">
                <w:t>10000</w:t>
              </w:r>
              <w:r w:rsidR="00005788">
                <w:t>起</w:t>
              </w:r>
            </w:ins>
          </w:p>
        </w:tc>
      </w:tr>
      <w:tr w:rsidR="00B970FF" w14:paraId="307AA85B" w14:textId="77777777" w:rsidTr="006449B1">
        <w:trPr>
          <w:ins w:id="2297" w:author="Changxin LIU" w:date="2014-11-17T07:39:00Z"/>
        </w:trPr>
        <w:tc>
          <w:tcPr>
            <w:tcW w:w="2074" w:type="dxa"/>
          </w:tcPr>
          <w:p w14:paraId="090B6209" w14:textId="77777777" w:rsidR="00B970FF" w:rsidRDefault="00B970FF" w:rsidP="005663A0">
            <w:pPr>
              <w:rPr>
                <w:ins w:id="2298" w:author="Changxin LIU" w:date="2014-11-17T07:39:00Z"/>
              </w:rPr>
            </w:pPr>
            <w:ins w:id="2299" w:author="Changxin LIU" w:date="2014-11-17T07:39:00Z">
              <w:r>
                <w:t>C</w:t>
              </w:r>
            </w:ins>
            <w:ins w:id="2300" w:author="Changxin LIU" w:date="2014-11-17T07:48:00Z">
              <w:r w:rsidR="005663A0">
                <w:t>i</w:t>
              </w:r>
            </w:ins>
            <w:ins w:id="2301" w:author="Changxin LIU" w:date="2014-11-17T07:39:00Z">
              <w:r>
                <w:rPr>
                  <w:rFonts w:hint="eastAsia"/>
                </w:rPr>
                <w:t>_</w:t>
              </w:r>
              <w:r>
                <w:t>pwd</w:t>
              </w:r>
            </w:ins>
          </w:p>
        </w:tc>
        <w:tc>
          <w:tcPr>
            <w:tcW w:w="2074" w:type="dxa"/>
          </w:tcPr>
          <w:p w14:paraId="14BCA1F4" w14:textId="77777777" w:rsidR="00B970FF" w:rsidRDefault="001B0B63" w:rsidP="006449B1">
            <w:pPr>
              <w:rPr>
                <w:ins w:id="2302" w:author="Changxin LIU" w:date="2014-11-17T07:39:00Z"/>
              </w:rPr>
            </w:pPr>
            <w:ins w:id="2303" w:author="Changxin LIU" w:date="2014-12-04T09:23:00Z">
              <w:r>
                <w:t>V</w:t>
              </w:r>
              <w:r>
                <w:rPr>
                  <w:rFonts w:hint="eastAsia"/>
                </w:rPr>
                <w:t>archar</w:t>
              </w:r>
              <w:r w:rsidR="004703D8">
                <w:rPr>
                  <w:rFonts w:hint="eastAsia"/>
                </w:rPr>
                <w:t>(</w:t>
              </w:r>
              <w:r w:rsidR="004703D8">
                <w:t>16</w:t>
              </w:r>
              <w:r w:rsidR="004703D8">
                <w:rPr>
                  <w:rFonts w:hint="eastAsia"/>
                </w:rPr>
                <w:t>)</w:t>
              </w:r>
            </w:ins>
          </w:p>
        </w:tc>
        <w:tc>
          <w:tcPr>
            <w:tcW w:w="2074" w:type="dxa"/>
          </w:tcPr>
          <w:p w14:paraId="239DC756" w14:textId="77777777" w:rsidR="00B970FF" w:rsidRDefault="00630188" w:rsidP="006449B1">
            <w:pPr>
              <w:rPr>
                <w:ins w:id="2304" w:author="Changxin LIU" w:date="2014-11-17T07:39:00Z"/>
              </w:rPr>
            </w:pPr>
            <w:ins w:id="2305" w:author="Changxin LIU" w:date="2014-11-17T07:47:00Z">
              <w:r>
                <w:rPr>
                  <w:rFonts w:hint="eastAsia"/>
                </w:rPr>
                <w:t>体验</w:t>
              </w:r>
            </w:ins>
            <w:ins w:id="2306" w:author="Changxin LIU" w:date="2014-11-17T07:39:00Z">
              <w:r w:rsidR="00B970FF">
                <w:rPr>
                  <w:rFonts w:hint="eastAsia"/>
                </w:rPr>
                <w:t>卡密码</w:t>
              </w:r>
            </w:ins>
          </w:p>
        </w:tc>
        <w:tc>
          <w:tcPr>
            <w:tcW w:w="2074" w:type="dxa"/>
          </w:tcPr>
          <w:p w14:paraId="76F502D5" w14:textId="77777777" w:rsidR="00B970FF" w:rsidRDefault="00517230" w:rsidP="006449B1">
            <w:pPr>
              <w:rPr>
                <w:ins w:id="2307" w:author="Changxin LIU" w:date="2014-11-17T07:39:00Z"/>
              </w:rPr>
            </w:pPr>
            <w:ins w:id="2308" w:author="Changxin LIU" w:date="2014-12-04T08:23:00Z">
              <w:r>
                <w:rPr>
                  <w:rFonts w:hint="eastAsia"/>
                </w:rPr>
                <w:t>16</w:t>
              </w:r>
              <w:r>
                <w:rPr>
                  <w:rFonts w:hint="eastAsia"/>
                </w:rPr>
                <w:t>位</w:t>
              </w:r>
              <w:r w:rsidR="00F12D4C">
                <w:rPr>
                  <w:rFonts w:hint="eastAsia"/>
                </w:rPr>
                <w:t>数字字母</w:t>
              </w:r>
              <w:r w:rsidR="008E1FF1">
                <w:rPr>
                  <w:rFonts w:hint="eastAsia"/>
                </w:rPr>
                <w:t>混合</w:t>
              </w:r>
            </w:ins>
            <w:ins w:id="2309" w:author="Changxin LIU" w:date="2014-12-04T08:24:00Z">
              <w:r w:rsidR="008E1FF1">
                <w:rPr>
                  <w:rFonts w:hint="eastAsia"/>
                </w:rPr>
                <w:t>唯一</w:t>
              </w:r>
            </w:ins>
          </w:p>
        </w:tc>
      </w:tr>
      <w:tr w:rsidR="00B970FF" w14:paraId="4EB30488" w14:textId="77777777" w:rsidTr="006449B1">
        <w:trPr>
          <w:ins w:id="2310" w:author="Changxin LIU" w:date="2014-11-17T07:39:00Z"/>
        </w:trPr>
        <w:tc>
          <w:tcPr>
            <w:tcW w:w="2074" w:type="dxa"/>
          </w:tcPr>
          <w:p w14:paraId="6C997203" w14:textId="77777777" w:rsidR="00B970FF" w:rsidRDefault="00B970FF" w:rsidP="006449B1">
            <w:pPr>
              <w:rPr>
                <w:ins w:id="2311" w:author="Changxin LIU" w:date="2014-11-17T07:39:00Z"/>
              </w:rPr>
            </w:pPr>
            <w:ins w:id="2312" w:author="Changxin LIU" w:date="2014-11-17T07:39:00Z">
              <w:r>
                <w:t>C</w:t>
              </w:r>
            </w:ins>
            <w:ins w:id="2313" w:author="Changxin LIU" w:date="2014-11-17T07:48:00Z">
              <w:r w:rsidR="0051159B">
                <w:t>i</w:t>
              </w:r>
            </w:ins>
            <w:ins w:id="2314" w:author="Changxin LIU" w:date="2014-11-17T07:39:00Z">
              <w:r>
                <w:t>_state</w:t>
              </w:r>
            </w:ins>
          </w:p>
        </w:tc>
        <w:tc>
          <w:tcPr>
            <w:tcW w:w="2074" w:type="dxa"/>
          </w:tcPr>
          <w:p w14:paraId="55B7DDD1" w14:textId="77777777" w:rsidR="00B970FF" w:rsidRDefault="00B970FF" w:rsidP="006449B1">
            <w:pPr>
              <w:rPr>
                <w:ins w:id="2315" w:author="Changxin LIU" w:date="2014-11-17T07:39:00Z"/>
              </w:rPr>
            </w:pPr>
            <w:ins w:id="2316" w:author="Changxin LIU" w:date="2014-11-17T07:39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09C5772B" w14:textId="77777777" w:rsidR="00B970FF" w:rsidRDefault="0051159B" w:rsidP="006449B1">
            <w:pPr>
              <w:rPr>
                <w:ins w:id="2317" w:author="Changxin LIU" w:date="2014-11-17T07:39:00Z"/>
              </w:rPr>
            </w:pPr>
            <w:ins w:id="2318" w:author="Changxin LIU" w:date="2014-11-17T07:48:00Z">
              <w:r>
                <w:t>体验卡</w:t>
              </w:r>
            </w:ins>
            <w:ins w:id="2319" w:author="Changxin LIU" w:date="2014-11-17T07:39:00Z">
              <w:r w:rsidR="00B970FF">
                <w:t>状态</w:t>
              </w:r>
            </w:ins>
          </w:p>
        </w:tc>
        <w:tc>
          <w:tcPr>
            <w:tcW w:w="2074" w:type="dxa"/>
          </w:tcPr>
          <w:p w14:paraId="777950BC" w14:textId="77777777" w:rsidR="00B970FF" w:rsidRDefault="007E6780" w:rsidP="006449B1">
            <w:pPr>
              <w:rPr>
                <w:ins w:id="2320" w:author="Changxin LIU" w:date="2014-11-17T07:48:00Z"/>
              </w:rPr>
            </w:pPr>
            <w:ins w:id="2321" w:author="Changxin LIU" w:date="2014-11-17T07:48:00Z">
              <w:r>
                <w:rPr>
                  <w:rFonts w:hint="eastAsia"/>
                </w:rPr>
                <w:t>0</w:t>
              </w:r>
            </w:ins>
            <w:ins w:id="2322" w:author="Changxin LIU" w:date="2014-11-17T07:49:00Z">
              <w:r>
                <w:t xml:space="preserve"> </w:t>
              </w:r>
              <w:r>
                <w:t>未激活</w:t>
              </w:r>
              <w:r w:rsidR="0052375D">
                <w:rPr>
                  <w:rFonts w:hint="eastAsia"/>
                </w:rPr>
                <w:t xml:space="preserve"> </w:t>
              </w:r>
              <w:r w:rsidR="0052375D">
                <w:rPr>
                  <w:rFonts w:hint="eastAsia"/>
                </w:rPr>
                <w:t>（已制作）</w:t>
              </w:r>
            </w:ins>
          </w:p>
          <w:p w14:paraId="041B2B45" w14:textId="77777777" w:rsidR="007E6780" w:rsidRDefault="007E6780" w:rsidP="006449B1">
            <w:pPr>
              <w:rPr>
                <w:ins w:id="2323" w:author="Changxin LIU" w:date="2014-11-17T07:48:00Z"/>
              </w:rPr>
            </w:pPr>
            <w:ins w:id="2324" w:author="Changxin LIU" w:date="2014-11-17T07:48:00Z">
              <w:r>
                <w:rPr>
                  <w:rFonts w:hint="eastAsia"/>
                </w:rPr>
                <w:t>1</w:t>
              </w:r>
            </w:ins>
            <w:ins w:id="2325" w:author="Changxin LIU" w:date="2014-11-17T07:49:00Z">
              <w:r>
                <w:t xml:space="preserve"> </w:t>
              </w:r>
              <w:r>
                <w:t>激活</w:t>
              </w:r>
              <w:r w:rsidR="0052375D">
                <w:rPr>
                  <w:rFonts w:hint="eastAsia"/>
                </w:rPr>
                <w:t>（车行</w:t>
              </w:r>
            </w:ins>
            <w:ins w:id="2326" w:author="Changxin LIU" w:date="2014-12-04T10:02:00Z">
              <w:r w:rsidR="00B72D33">
                <w:rPr>
                  <w:rFonts w:hint="eastAsia"/>
                </w:rPr>
                <w:t>已确认</w:t>
              </w:r>
            </w:ins>
            <w:ins w:id="2327" w:author="Changxin LIU" w:date="2014-11-17T07:49:00Z">
              <w:r w:rsidR="0052375D">
                <w:rPr>
                  <w:rFonts w:hint="eastAsia"/>
                </w:rPr>
                <w:t>）</w:t>
              </w:r>
            </w:ins>
          </w:p>
          <w:p w14:paraId="2157A9FE" w14:textId="77777777" w:rsidR="007E6780" w:rsidRDefault="007E6780" w:rsidP="006449B1">
            <w:pPr>
              <w:rPr>
                <w:ins w:id="2328" w:author="Changxin LIU" w:date="2014-12-05T06:06:00Z"/>
              </w:rPr>
            </w:pPr>
            <w:ins w:id="2329" w:author="Changxin LIU" w:date="2014-11-17T07:48:00Z">
              <w:r>
                <w:t>2</w:t>
              </w:r>
            </w:ins>
            <w:ins w:id="2330" w:author="Changxin LIU" w:date="2014-11-17T07:49:00Z">
              <w:r>
                <w:t xml:space="preserve"> </w:t>
              </w:r>
              <w:r w:rsidR="0052375D">
                <w:t>已</w:t>
              </w:r>
              <w:r>
                <w:t>使用</w:t>
              </w:r>
              <w:r w:rsidR="0052375D">
                <w:rPr>
                  <w:rFonts w:hint="eastAsia"/>
                </w:rPr>
                <w:t xml:space="preserve"> </w:t>
              </w:r>
              <w:r w:rsidR="0052375D">
                <w:rPr>
                  <w:rFonts w:hint="eastAsia"/>
                </w:rPr>
                <w:t>（车主</w:t>
              </w:r>
            </w:ins>
            <w:ins w:id="2331" w:author="Changxin LIU" w:date="2014-11-17T07:50:00Z">
              <w:r w:rsidR="0052375D">
                <w:rPr>
                  <w:rFonts w:hint="eastAsia"/>
                </w:rPr>
                <w:t>已</w:t>
              </w:r>
            </w:ins>
            <w:ins w:id="2332" w:author="Changxin LIU" w:date="2014-11-17T07:49:00Z">
              <w:r w:rsidR="0052375D">
                <w:rPr>
                  <w:rFonts w:hint="eastAsia"/>
                </w:rPr>
                <w:t>使用）</w:t>
              </w:r>
            </w:ins>
          </w:p>
          <w:p w14:paraId="3B214A65" w14:textId="77777777" w:rsidR="00677EBE" w:rsidRDefault="00EC1FC0" w:rsidP="006449B1">
            <w:pPr>
              <w:rPr>
                <w:ins w:id="2333" w:author="Changxin LIU" w:date="2014-11-17T07:48:00Z"/>
              </w:rPr>
            </w:pPr>
            <w:ins w:id="2334" w:author="Changxin LIU" w:date="2014-12-05T06:06:00Z">
              <w:r>
                <w:rPr>
                  <w:rFonts w:hint="eastAsia"/>
                </w:rPr>
                <w:t>-</w:t>
              </w:r>
              <w:r>
                <w:t>1</w:t>
              </w:r>
              <w:r w:rsidR="00677EBE">
                <w:rPr>
                  <w:rFonts w:hint="eastAsia"/>
                </w:rPr>
                <w:t xml:space="preserve"> </w:t>
              </w:r>
              <w:r w:rsidR="00677EBE">
                <w:rPr>
                  <w:rFonts w:hint="eastAsia"/>
                </w:rPr>
                <w:t>已过期</w:t>
              </w:r>
            </w:ins>
          </w:p>
          <w:p w14:paraId="072FC55C" w14:textId="77777777" w:rsidR="007E6780" w:rsidRPr="00A97190" w:rsidRDefault="007E6780" w:rsidP="006449B1">
            <w:pPr>
              <w:rPr>
                <w:ins w:id="2335" w:author="Changxin LIU" w:date="2014-11-17T07:39:00Z"/>
              </w:rPr>
            </w:pPr>
          </w:p>
        </w:tc>
      </w:tr>
      <w:tr w:rsidR="00B970FF" w14:paraId="35BA0FA1" w14:textId="77777777" w:rsidTr="006449B1">
        <w:trPr>
          <w:ins w:id="2336" w:author="Changxin LIU" w:date="2014-11-17T07:39:00Z"/>
        </w:trPr>
        <w:tc>
          <w:tcPr>
            <w:tcW w:w="2074" w:type="dxa"/>
          </w:tcPr>
          <w:p w14:paraId="44C1B264" w14:textId="77777777" w:rsidR="00B970FF" w:rsidRDefault="00B970FF" w:rsidP="006449B1">
            <w:pPr>
              <w:rPr>
                <w:ins w:id="2337" w:author="Changxin LIU" w:date="2014-11-17T07:39:00Z"/>
              </w:rPr>
            </w:pPr>
            <w:ins w:id="2338" w:author="Changxin LIU" w:date="2014-11-17T07:39:00Z">
              <w:r>
                <w:t>C</w:t>
              </w:r>
            </w:ins>
            <w:ins w:id="2339" w:author="Changxin LIU" w:date="2014-11-17T09:51:00Z">
              <w:r w:rsidR="00A97190">
                <w:t>i</w:t>
              </w:r>
            </w:ins>
            <w:ins w:id="2340" w:author="Changxin LIU" w:date="2014-11-17T10:13:00Z">
              <w:r w:rsidR="00BA72A2">
                <w:rPr>
                  <w:rFonts w:hint="eastAsia"/>
                </w:rPr>
                <w:t>_</w:t>
              </w:r>
            </w:ins>
            <w:ins w:id="2341" w:author="Changxin LIU" w:date="2014-11-17T10:12:00Z">
              <w:r w:rsidR="00E36D8D">
                <w:t>date</w:t>
              </w:r>
            </w:ins>
            <w:ins w:id="2342" w:author="Changxin LIU" w:date="2014-11-17T10:13:00Z">
              <w:r w:rsidR="00BA72A2">
                <w:t>_active</w:t>
              </w:r>
            </w:ins>
          </w:p>
        </w:tc>
        <w:tc>
          <w:tcPr>
            <w:tcW w:w="2074" w:type="dxa"/>
          </w:tcPr>
          <w:p w14:paraId="55E59020" w14:textId="77777777" w:rsidR="00B970FF" w:rsidRDefault="00E36D8D" w:rsidP="006449B1">
            <w:pPr>
              <w:rPr>
                <w:ins w:id="2343" w:author="Changxin LIU" w:date="2014-11-17T07:39:00Z"/>
              </w:rPr>
            </w:pPr>
            <w:ins w:id="2344" w:author="Changxin LIU" w:date="2014-11-17T10:12:00Z">
              <w:r>
                <w:t>Datetime</w:t>
              </w:r>
            </w:ins>
          </w:p>
        </w:tc>
        <w:tc>
          <w:tcPr>
            <w:tcW w:w="2074" w:type="dxa"/>
          </w:tcPr>
          <w:p w14:paraId="62D707BF" w14:textId="77777777" w:rsidR="00B970FF" w:rsidRDefault="00E36D8D" w:rsidP="006449B1">
            <w:pPr>
              <w:rPr>
                <w:ins w:id="2345" w:author="Changxin LIU" w:date="2014-11-17T07:39:00Z"/>
              </w:rPr>
            </w:pPr>
            <w:ins w:id="2346" w:author="Changxin LIU" w:date="2014-11-17T10:12:00Z">
              <w:r>
                <w:rPr>
                  <w:rFonts w:hint="eastAsia"/>
                </w:rPr>
                <w:t>激活时间</w:t>
              </w:r>
            </w:ins>
          </w:p>
        </w:tc>
        <w:tc>
          <w:tcPr>
            <w:tcW w:w="2074" w:type="dxa"/>
          </w:tcPr>
          <w:p w14:paraId="6E510858" w14:textId="77777777" w:rsidR="00B970FF" w:rsidRDefault="00B970FF" w:rsidP="006449B1">
            <w:pPr>
              <w:rPr>
                <w:ins w:id="2347" w:author="Changxin LIU" w:date="2014-11-17T07:39:00Z"/>
              </w:rPr>
            </w:pPr>
          </w:p>
        </w:tc>
      </w:tr>
      <w:tr w:rsidR="00B970FF" w14:paraId="2763B1C7" w14:textId="77777777" w:rsidTr="006449B1">
        <w:trPr>
          <w:ins w:id="2348" w:author="Changxin LIU" w:date="2014-11-17T07:39:00Z"/>
        </w:trPr>
        <w:tc>
          <w:tcPr>
            <w:tcW w:w="2074" w:type="dxa"/>
          </w:tcPr>
          <w:p w14:paraId="3DF6707A" w14:textId="77777777" w:rsidR="00B970FF" w:rsidRDefault="008B150B" w:rsidP="006449B1">
            <w:pPr>
              <w:rPr>
                <w:ins w:id="2349" w:author="Changxin LIU" w:date="2014-11-17T07:39:00Z"/>
              </w:rPr>
            </w:pPr>
            <w:ins w:id="2350" w:author="Changxin LIU" w:date="2014-11-17T10:12:00Z">
              <w:r>
                <w:t>Ci_date_used</w:t>
              </w:r>
            </w:ins>
          </w:p>
        </w:tc>
        <w:tc>
          <w:tcPr>
            <w:tcW w:w="2074" w:type="dxa"/>
          </w:tcPr>
          <w:p w14:paraId="3245BBC2" w14:textId="77777777" w:rsidR="00B970FF" w:rsidRDefault="00BA72A2" w:rsidP="006449B1">
            <w:pPr>
              <w:rPr>
                <w:ins w:id="2351" w:author="Changxin LIU" w:date="2014-11-17T07:39:00Z"/>
              </w:rPr>
            </w:pPr>
            <w:ins w:id="2352" w:author="Changxin LIU" w:date="2014-11-17T10:13:00Z">
              <w:r>
                <w:t>D</w:t>
              </w:r>
              <w:r>
                <w:rPr>
                  <w:rFonts w:hint="eastAsia"/>
                </w:rPr>
                <w:t>atetime</w:t>
              </w:r>
            </w:ins>
          </w:p>
        </w:tc>
        <w:tc>
          <w:tcPr>
            <w:tcW w:w="2074" w:type="dxa"/>
          </w:tcPr>
          <w:p w14:paraId="3840C73C" w14:textId="77777777" w:rsidR="00B970FF" w:rsidRDefault="00BA72A2" w:rsidP="006449B1">
            <w:pPr>
              <w:rPr>
                <w:ins w:id="2353" w:author="Changxin LIU" w:date="2014-11-17T07:39:00Z"/>
              </w:rPr>
            </w:pPr>
            <w:ins w:id="2354" w:author="Changxin LIU" w:date="2014-11-17T10:13:00Z">
              <w:r>
                <w:rPr>
                  <w:rFonts w:hint="eastAsia"/>
                </w:rPr>
                <w:t>使用时间</w:t>
              </w:r>
            </w:ins>
          </w:p>
        </w:tc>
        <w:tc>
          <w:tcPr>
            <w:tcW w:w="2074" w:type="dxa"/>
          </w:tcPr>
          <w:p w14:paraId="282826C2" w14:textId="77777777" w:rsidR="00B970FF" w:rsidRDefault="00B970FF" w:rsidP="006449B1">
            <w:pPr>
              <w:rPr>
                <w:ins w:id="2355" w:author="Changxin LIU" w:date="2014-11-17T07:39:00Z"/>
              </w:rPr>
            </w:pPr>
          </w:p>
        </w:tc>
      </w:tr>
      <w:tr w:rsidR="00B970FF" w14:paraId="080722AA" w14:textId="77777777" w:rsidTr="006449B1">
        <w:trPr>
          <w:ins w:id="2356" w:author="Changxin LIU" w:date="2014-11-17T07:39:00Z"/>
        </w:trPr>
        <w:tc>
          <w:tcPr>
            <w:tcW w:w="2074" w:type="dxa"/>
          </w:tcPr>
          <w:p w14:paraId="36A7D5D7" w14:textId="77777777" w:rsidR="00B970FF" w:rsidRDefault="00DB7F41" w:rsidP="006449B1">
            <w:pPr>
              <w:rPr>
                <w:ins w:id="2357" w:author="Changxin LIU" w:date="2014-11-17T07:39:00Z"/>
              </w:rPr>
            </w:pPr>
            <w:ins w:id="2358" w:author="Changxin LIU" w:date="2014-12-04T08:25:00Z">
              <w:r>
                <w:t>Ci</w:t>
              </w:r>
              <w:r>
                <w:rPr>
                  <w:rFonts w:hint="eastAsia"/>
                </w:rPr>
                <w:t>_</w:t>
              </w:r>
              <w:r>
                <w:t>batch_no</w:t>
              </w:r>
            </w:ins>
          </w:p>
        </w:tc>
        <w:tc>
          <w:tcPr>
            <w:tcW w:w="2074" w:type="dxa"/>
          </w:tcPr>
          <w:p w14:paraId="5FC37BEF" w14:textId="77777777" w:rsidR="00B970FF" w:rsidRDefault="00DB7F41" w:rsidP="006449B1">
            <w:pPr>
              <w:rPr>
                <w:ins w:id="2359" w:author="Changxin LIU" w:date="2014-11-17T07:39:00Z"/>
              </w:rPr>
            </w:pPr>
            <w:ins w:id="2360" w:author="Changxin LIU" w:date="2014-12-04T08:25:00Z">
              <w:r>
                <w:rPr>
                  <w:rFonts w:hint="eastAsia"/>
                </w:rPr>
                <w:t>integer</w:t>
              </w:r>
            </w:ins>
          </w:p>
        </w:tc>
        <w:tc>
          <w:tcPr>
            <w:tcW w:w="2074" w:type="dxa"/>
          </w:tcPr>
          <w:p w14:paraId="69767011" w14:textId="77777777" w:rsidR="00B970FF" w:rsidRDefault="00DB7F41" w:rsidP="006449B1">
            <w:pPr>
              <w:rPr>
                <w:ins w:id="2361" w:author="Changxin LIU" w:date="2014-11-17T07:39:00Z"/>
              </w:rPr>
            </w:pPr>
            <w:ins w:id="2362" w:author="Changxin LIU" w:date="2014-12-04T08:25:00Z">
              <w:r>
                <w:t>制作批次</w:t>
              </w:r>
            </w:ins>
          </w:p>
        </w:tc>
        <w:tc>
          <w:tcPr>
            <w:tcW w:w="2074" w:type="dxa"/>
          </w:tcPr>
          <w:p w14:paraId="7FB619C2" w14:textId="77777777" w:rsidR="00B970FF" w:rsidRDefault="003D5D2E" w:rsidP="006449B1">
            <w:pPr>
              <w:rPr>
                <w:ins w:id="2363" w:author="Changxin LIU" w:date="2014-11-17T07:39:00Z"/>
              </w:rPr>
            </w:pPr>
            <w:ins w:id="2364" w:author="Changxin LIU" w:date="2014-12-04T13:09:00Z">
              <w:r>
                <w:rPr>
                  <w:rFonts w:hint="eastAsia"/>
                </w:rPr>
                <w:t>对应</w:t>
              </w:r>
              <w:r>
                <w:t>cardGenHistory</w:t>
              </w:r>
              <w:r>
                <w:t>表</w:t>
              </w:r>
              <w:r>
                <w:t>id</w:t>
              </w:r>
            </w:ins>
          </w:p>
        </w:tc>
      </w:tr>
      <w:tr w:rsidR="00B970FF" w14:paraId="409FF65C" w14:textId="77777777" w:rsidTr="006449B1">
        <w:trPr>
          <w:ins w:id="2365" w:author="Changxin LIU" w:date="2014-11-17T07:39:00Z"/>
        </w:trPr>
        <w:tc>
          <w:tcPr>
            <w:tcW w:w="2074" w:type="dxa"/>
          </w:tcPr>
          <w:p w14:paraId="14C9788D" w14:textId="77777777" w:rsidR="00B970FF" w:rsidRDefault="00D56272" w:rsidP="00E45BB2">
            <w:pPr>
              <w:rPr>
                <w:ins w:id="2366" w:author="Changxin LIU" w:date="2014-11-17T07:39:00Z"/>
              </w:rPr>
            </w:pPr>
            <w:ins w:id="2367" w:author="Changxin LIU" w:date="2014-12-04T08:27:00Z">
              <w:r>
                <w:t>Ci_shop_id</w:t>
              </w:r>
            </w:ins>
          </w:p>
        </w:tc>
        <w:tc>
          <w:tcPr>
            <w:tcW w:w="2074" w:type="dxa"/>
          </w:tcPr>
          <w:p w14:paraId="102273D2" w14:textId="77777777" w:rsidR="00B970FF" w:rsidRDefault="00D56272" w:rsidP="006449B1">
            <w:pPr>
              <w:rPr>
                <w:ins w:id="2368" w:author="Changxin LIU" w:date="2014-11-17T07:39:00Z"/>
              </w:rPr>
            </w:pPr>
            <w:ins w:id="2369" w:author="Changxin LIU" w:date="2014-12-04T08:27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  <w:ins w:id="2370" w:author="Changxin LIU" w:date="2014-12-04T09:37:00Z">
              <w:r w:rsidR="005D69EF">
                <w:t xml:space="preserve"> unsigned</w:t>
              </w:r>
            </w:ins>
          </w:p>
        </w:tc>
        <w:tc>
          <w:tcPr>
            <w:tcW w:w="2074" w:type="dxa"/>
          </w:tcPr>
          <w:p w14:paraId="14C1F46B" w14:textId="77777777" w:rsidR="00B970FF" w:rsidRDefault="00D56272" w:rsidP="006449B1">
            <w:pPr>
              <w:rPr>
                <w:ins w:id="2371" w:author="Changxin LIU" w:date="2014-11-17T07:39:00Z"/>
              </w:rPr>
            </w:pPr>
            <w:ins w:id="2372" w:author="Changxin LIU" w:date="2014-12-04T08:27:00Z">
              <w:r>
                <w:t>车行</w:t>
              </w:r>
              <w:r w:rsidR="00C52513">
                <w:t>id</w:t>
              </w:r>
            </w:ins>
          </w:p>
        </w:tc>
        <w:tc>
          <w:tcPr>
            <w:tcW w:w="2074" w:type="dxa"/>
          </w:tcPr>
          <w:p w14:paraId="6FCA5807" w14:textId="77777777" w:rsidR="00B970FF" w:rsidRDefault="00B970FF" w:rsidP="006449B1">
            <w:pPr>
              <w:rPr>
                <w:ins w:id="2373" w:author="Changxin LIU" w:date="2014-11-17T07:39:00Z"/>
              </w:rPr>
            </w:pPr>
          </w:p>
        </w:tc>
      </w:tr>
      <w:tr w:rsidR="00B970FF" w14:paraId="27BD472A" w14:textId="77777777" w:rsidTr="006449B1">
        <w:trPr>
          <w:ins w:id="2374" w:author="Changxin LIU" w:date="2014-11-17T07:39:00Z"/>
        </w:trPr>
        <w:tc>
          <w:tcPr>
            <w:tcW w:w="2074" w:type="dxa"/>
          </w:tcPr>
          <w:p w14:paraId="53BAFDF7" w14:textId="77777777" w:rsidR="00B970FF" w:rsidRDefault="00AD6D46" w:rsidP="006449B1">
            <w:pPr>
              <w:rPr>
                <w:ins w:id="2375" w:author="Changxin LIU" w:date="2014-11-17T07:39:00Z"/>
              </w:rPr>
            </w:pPr>
            <w:ins w:id="2376" w:author="Changxin LIU" w:date="2014-12-04T08:29:00Z">
              <w:r>
                <w:t>Ci_owner</w:t>
              </w:r>
            </w:ins>
          </w:p>
        </w:tc>
        <w:tc>
          <w:tcPr>
            <w:tcW w:w="2074" w:type="dxa"/>
          </w:tcPr>
          <w:p w14:paraId="47ADBEB4" w14:textId="77777777" w:rsidR="00B970FF" w:rsidRDefault="00AD6D46" w:rsidP="006449B1">
            <w:pPr>
              <w:rPr>
                <w:ins w:id="2377" w:author="Changxin LIU" w:date="2014-11-17T07:39:00Z"/>
              </w:rPr>
            </w:pPr>
            <w:ins w:id="2378" w:author="Changxin LIU" w:date="2014-12-04T08:29:00Z">
              <w:r>
                <w:t>Integer</w:t>
              </w:r>
            </w:ins>
          </w:p>
        </w:tc>
        <w:tc>
          <w:tcPr>
            <w:tcW w:w="2074" w:type="dxa"/>
          </w:tcPr>
          <w:p w14:paraId="6F79CE4A" w14:textId="77777777" w:rsidR="00B970FF" w:rsidRDefault="00AD6D46" w:rsidP="006449B1">
            <w:pPr>
              <w:rPr>
                <w:ins w:id="2379" w:author="Changxin LIU" w:date="2014-11-17T07:39:00Z"/>
              </w:rPr>
            </w:pPr>
            <w:ins w:id="2380" w:author="Changxin LIU" w:date="2014-12-04T08:29:00Z">
              <w:r>
                <w:t>车主</w:t>
              </w:r>
              <w:r>
                <w:t>id</w:t>
              </w:r>
            </w:ins>
          </w:p>
        </w:tc>
        <w:tc>
          <w:tcPr>
            <w:tcW w:w="2074" w:type="dxa"/>
          </w:tcPr>
          <w:p w14:paraId="2EEBD0FD" w14:textId="77777777" w:rsidR="00B970FF" w:rsidRDefault="00BA4CC3" w:rsidP="006449B1">
            <w:pPr>
              <w:rPr>
                <w:ins w:id="2381" w:author="Changxin LIU" w:date="2014-11-17T07:39:00Z"/>
              </w:rPr>
            </w:pPr>
            <w:ins w:id="2382" w:author="Changxin LIU" w:date="2014-12-04T08:48:00Z">
              <w:r>
                <w:t>未绑定时</w:t>
              </w:r>
              <w:r>
                <w:rPr>
                  <w:rFonts w:hint="eastAsia"/>
                </w:rPr>
                <w:t>-</w:t>
              </w:r>
              <w:r>
                <w:t>1</w:t>
              </w:r>
            </w:ins>
          </w:p>
        </w:tc>
      </w:tr>
      <w:tr w:rsidR="00B970FF" w14:paraId="5A879579" w14:textId="77777777" w:rsidTr="006449B1">
        <w:trPr>
          <w:ins w:id="2383" w:author="Changxin LIU" w:date="2014-11-17T07:39:00Z"/>
        </w:trPr>
        <w:tc>
          <w:tcPr>
            <w:tcW w:w="2074" w:type="dxa"/>
          </w:tcPr>
          <w:p w14:paraId="235FD427" w14:textId="77777777" w:rsidR="00B970FF" w:rsidRDefault="009A53CB" w:rsidP="006449B1">
            <w:pPr>
              <w:rPr>
                <w:ins w:id="2384" w:author="Changxin LIU" w:date="2014-11-17T07:39:00Z"/>
              </w:rPr>
            </w:pPr>
            <w:ins w:id="2385" w:author="Changxin LIU" w:date="2014-12-04T08:36:00Z">
              <w:r>
                <w:t>ci_value</w:t>
              </w:r>
            </w:ins>
          </w:p>
        </w:tc>
        <w:tc>
          <w:tcPr>
            <w:tcW w:w="2074" w:type="dxa"/>
          </w:tcPr>
          <w:p w14:paraId="2E5A90FE" w14:textId="77777777" w:rsidR="00B970FF" w:rsidRDefault="007314F1" w:rsidP="006449B1">
            <w:pPr>
              <w:rPr>
                <w:ins w:id="2386" w:author="Changxin LIU" w:date="2014-11-17T07:39:00Z"/>
              </w:rPr>
            </w:pPr>
            <w:ins w:id="2387" w:author="Changxin LIU" w:date="2014-12-04T08:37:00Z">
              <w:r>
                <w:t>S</w:t>
              </w:r>
              <w:r w:rsidR="00E24D89">
                <w:t>mallint</w:t>
              </w:r>
            </w:ins>
          </w:p>
        </w:tc>
        <w:tc>
          <w:tcPr>
            <w:tcW w:w="2074" w:type="dxa"/>
          </w:tcPr>
          <w:p w14:paraId="63793C49" w14:textId="77777777" w:rsidR="00B970FF" w:rsidRDefault="007314F1" w:rsidP="006449B1">
            <w:pPr>
              <w:rPr>
                <w:ins w:id="2388" w:author="Changxin LIU" w:date="2014-11-17T07:39:00Z"/>
              </w:rPr>
            </w:pPr>
            <w:ins w:id="2389" w:author="Changxin LIU" w:date="2014-12-04T08:37:00Z">
              <w:r>
                <w:rPr>
                  <w:rFonts w:hint="eastAsia"/>
                </w:rPr>
                <w:t>体验卡金额</w:t>
              </w:r>
            </w:ins>
          </w:p>
        </w:tc>
        <w:tc>
          <w:tcPr>
            <w:tcW w:w="2074" w:type="dxa"/>
          </w:tcPr>
          <w:p w14:paraId="3D0A9875" w14:textId="77777777" w:rsidR="00B970FF" w:rsidRDefault="00B970FF" w:rsidP="006449B1">
            <w:pPr>
              <w:rPr>
                <w:ins w:id="2390" w:author="Changxin LIU" w:date="2014-11-17T07:39:00Z"/>
              </w:rPr>
            </w:pPr>
          </w:p>
        </w:tc>
      </w:tr>
      <w:tr w:rsidR="00B970FF" w14:paraId="20177B8F" w14:textId="77777777" w:rsidTr="006449B1">
        <w:trPr>
          <w:ins w:id="2391" w:author="Changxin LIU" w:date="2014-11-17T07:39:00Z"/>
        </w:trPr>
        <w:tc>
          <w:tcPr>
            <w:tcW w:w="2074" w:type="dxa"/>
          </w:tcPr>
          <w:p w14:paraId="1E7E1C0D" w14:textId="77777777" w:rsidR="00B970FF" w:rsidRDefault="00C44C58" w:rsidP="006449B1">
            <w:pPr>
              <w:rPr>
                <w:ins w:id="2392" w:author="Changxin LIU" w:date="2014-11-17T07:39:00Z"/>
              </w:rPr>
            </w:pPr>
            <w:ins w:id="2393" w:author="Changxin LIU" w:date="2014-12-05T05:46:00Z">
              <w:r>
                <w:t>Ci_date_begin</w:t>
              </w:r>
            </w:ins>
          </w:p>
        </w:tc>
        <w:tc>
          <w:tcPr>
            <w:tcW w:w="2074" w:type="dxa"/>
          </w:tcPr>
          <w:p w14:paraId="6706D113" w14:textId="77777777" w:rsidR="00B970FF" w:rsidRDefault="00D77DC7" w:rsidP="006449B1">
            <w:pPr>
              <w:rPr>
                <w:ins w:id="2394" w:author="Changxin LIU" w:date="2014-11-17T07:39:00Z"/>
              </w:rPr>
            </w:pPr>
            <w:ins w:id="2395" w:author="Changxin LIU" w:date="2014-12-05T05:46:00Z">
              <w:r>
                <w:rPr>
                  <w:rFonts w:hint="eastAsia"/>
                </w:rPr>
                <w:t>datetime</w:t>
              </w:r>
            </w:ins>
          </w:p>
        </w:tc>
        <w:tc>
          <w:tcPr>
            <w:tcW w:w="2074" w:type="dxa"/>
          </w:tcPr>
          <w:p w14:paraId="0B8FA225" w14:textId="77777777" w:rsidR="00B970FF" w:rsidRDefault="00D77DC7" w:rsidP="006449B1">
            <w:pPr>
              <w:rPr>
                <w:ins w:id="2396" w:author="Changxin LIU" w:date="2014-11-17T07:39:00Z"/>
              </w:rPr>
            </w:pPr>
            <w:ins w:id="2397" w:author="Changxin LIU" w:date="2014-12-05T05:47:00Z">
              <w:r>
                <w:rPr>
                  <w:rFonts w:hint="eastAsia"/>
                </w:rPr>
                <w:t>有效期开始</w:t>
              </w:r>
            </w:ins>
          </w:p>
        </w:tc>
        <w:tc>
          <w:tcPr>
            <w:tcW w:w="2074" w:type="dxa"/>
          </w:tcPr>
          <w:p w14:paraId="204C098F" w14:textId="77777777" w:rsidR="00B970FF" w:rsidRDefault="00B970FF" w:rsidP="006449B1">
            <w:pPr>
              <w:rPr>
                <w:ins w:id="2398" w:author="Changxin LIU" w:date="2014-11-17T07:39:00Z"/>
              </w:rPr>
            </w:pPr>
          </w:p>
        </w:tc>
      </w:tr>
      <w:tr w:rsidR="00B970FF" w14:paraId="4DF98788" w14:textId="77777777" w:rsidTr="006449B1">
        <w:trPr>
          <w:ins w:id="2399" w:author="Changxin LIU" w:date="2014-11-17T07:39:00Z"/>
        </w:trPr>
        <w:tc>
          <w:tcPr>
            <w:tcW w:w="2074" w:type="dxa"/>
          </w:tcPr>
          <w:p w14:paraId="3FEBD0CD" w14:textId="77777777" w:rsidR="00B970FF" w:rsidRDefault="00C44C58" w:rsidP="006449B1">
            <w:pPr>
              <w:rPr>
                <w:ins w:id="2400" w:author="Changxin LIU" w:date="2014-11-17T07:39:00Z"/>
              </w:rPr>
            </w:pPr>
            <w:ins w:id="2401" w:author="Changxin LIU" w:date="2014-12-05T05:46:00Z">
              <w:r>
                <w:t>C</w:t>
              </w:r>
              <w:r>
                <w:rPr>
                  <w:rFonts w:hint="eastAsia"/>
                </w:rPr>
                <w:t>i_</w:t>
              </w:r>
              <w:r>
                <w:t>date_end</w:t>
              </w:r>
            </w:ins>
          </w:p>
        </w:tc>
        <w:tc>
          <w:tcPr>
            <w:tcW w:w="2074" w:type="dxa"/>
          </w:tcPr>
          <w:p w14:paraId="54B6169F" w14:textId="77777777" w:rsidR="00B970FF" w:rsidRPr="00D11BEA" w:rsidRDefault="00D77DC7" w:rsidP="006449B1">
            <w:pPr>
              <w:rPr>
                <w:ins w:id="2402" w:author="Changxin LIU" w:date="2014-11-17T07:39:00Z"/>
              </w:rPr>
            </w:pPr>
            <w:ins w:id="2403" w:author="Changxin LIU" w:date="2014-12-05T05:47:00Z">
              <w:r>
                <w:t>Datetime</w:t>
              </w:r>
            </w:ins>
          </w:p>
        </w:tc>
        <w:tc>
          <w:tcPr>
            <w:tcW w:w="2074" w:type="dxa"/>
          </w:tcPr>
          <w:p w14:paraId="688EBCE8" w14:textId="77777777" w:rsidR="00B970FF" w:rsidRDefault="00D77DC7" w:rsidP="006449B1">
            <w:pPr>
              <w:rPr>
                <w:ins w:id="2404" w:author="Changxin LIU" w:date="2014-11-17T07:39:00Z"/>
              </w:rPr>
            </w:pPr>
            <w:ins w:id="2405" w:author="Changxin LIU" w:date="2014-12-05T05:47:00Z">
              <w:r>
                <w:t>有效期结束</w:t>
              </w:r>
            </w:ins>
          </w:p>
        </w:tc>
        <w:tc>
          <w:tcPr>
            <w:tcW w:w="2074" w:type="dxa"/>
          </w:tcPr>
          <w:p w14:paraId="46F206BE" w14:textId="77777777" w:rsidR="00B970FF" w:rsidRDefault="00B970FF" w:rsidP="006449B1">
            <w:pPr>
              <w:rPr>
                <w:ins w:id="2406" w:author="Changxin LIU" w:date="2014-11-17T07:39:00Z"/>
              </w:rPr>
            </w:pPr>
          </w:p>
        </w:tc>
      </w:tr>
      <w:tr w:rsidR="009051A2" w14:paraId="034AA410" w14:textId="77777777" w:rsidTr="006449B1">
        <w:trPr>
          <w:ins w:id="2407" w:author="Changxin LIU" w:date="2015-01-03T19:40:00Z"/>
        </w:trPr>
        <w:tc>
          <w:tcPr>
            <w:tcW w:w="2074" w:type="dxa"/>
          </w:tcPr>
          <w:p w14:paraId="78D14472" w14:textId="77777777" w:rsidR="009051A2" w:rsidRDefault="009051A2" w:rsidP="006449B1">
            <w:pPr>
              <w:rPr>
                <w:ins w:id="2408" w:author="Changxin LIU" w:date="2015-01-03T19:40:00Z"/>
              </w:rPr>
            </w:pPr>
            <w:ins w:id="2409" w:author="Changxin LIU" w:date="2015-01-03T19:40:00Z">
              <w:r>
                <w:t>C</w:t>
              </w:r>
              <w:r>
                <w:rPr>
                  <w:rFonts w:hint="eastAsia"/>
                </w:rPr>
                <w:t>i_type</w:t>
              </w:r>
            </w:ins>
          </w:p>
        </w:tc>
        <w:tc>
          <w:tcPr>
            <w:tcW w:w="2074" w:type="dxa"/>
          </w:tcPr>
          <w:p w14:paraId="0F3BB3AA" w14:textId="77777777" w:rsidR="009051A2" w:rsidRDefault="009051A2" w:rsidP="006449B1">
            <w:pPr>
              <w:rPr>
                <w:ins w:id="2410" w:author="Changxin LIU" w:date="2015-01-03T19:40:00Z"/>
              </w:rPr>
            </w:pPr>
          </w:p>
        </w:tc>
        <w:tc>
          <w:tcPr>
            <w:tcW w:w="2074" w:type="dxa"/>
          </w:tcPr>
          <w:p w14:paraId="00684A1E" w14:textId="77777777" w:rsidR="009051A2" w:rsidRDefault="009051A2" w:rsidP="006449B1">
            <w:pPr>
              <w:rPr>
                <w:ins w:id="2411" w:author="Changxin LIU" w:date="2015-01-03T19:40:00Z"/>
              </w:rPr>
            </w:pPr>
          </w:p>
        </w:tc>
        <w:tc>
          <w:tcPr>
            <w:tcW w:w="2074" w:type="dxa"/>
          </w:tcPr>
          <w:p w14:paraId="3BF00DB5" w14:textId="77777777" w:rsidR="009051A2" w:rsidRDefault="009051A2" w:rsidP="006449B1">
            <w:pPr>
              <w:rPr>
                <w:ins w:id="2412" w:author="Changxin LIU" w:date="2015-01-03T19:40:00Z"/>
              </w:rPr>
            </w:pPr>
          </w:p>
        </w:tc>
      </w:tr>
    </w:tbl>
    <w:p w14:paraId="6184AA5D" w14:textId="77777777" w:rsidR="00B970FF" w:rsidRDefault="00B970FF" w:rsidP="00B970FF">
      <w:pPr>
        <w:rPr>
          <w:ins w:id="2413" w:author="Changxin LIU" w:date="2014-11-17T07:41:00Z"/>
        </w:rPr>
      </w:pPr>
    </w:p>
    <w:p w14:paraId="3988A69A" w14:textId="77777777" w:rsidR="0090640E" w:rsidRDefault="00652219" w:rsidP="00B970FF">
      <w:pPr>
        <w:rPr>
          <w:ins w:id="2414" w:author="Changxin LIU" w:date="2014-12-04T13:03:00Z"/>
        </w:rPr>
      </w:pPr>
      <w:ins w:id="2415" w:author="Changxin LIU" w:date="2014-11-17T07:41:00Z">
        <w:r>
          <w:rPr>
            <w:rFonts w:hint="eastAsia"/>
          </w:rPr>
          <w:t>体验卡</w:t>
        </w:r>
      </w:ins>
      <w:ins w:id="2416" w:author="Changxin LIU" w:date="2014-11-17T15:56:00Z">
        <w:r w:rsidR="005C5F91">
          <w:rPr>
            <w:rFonts w:hint="eastAsia"/>
          </w:rPr>
          <w:t xml:space="preserve"> </w:t>
        </w:r>
      </w:ins>
      <w:ins w:id="2417" w:author="Changxin LIU" w:date="2014-11-17T15:57:00Z">
        <w:r w:rsidR="005C5F91">
          <w:rPr>
            <w:rFonts w:hint="eastAsia"/>
          </w:rPr>
          <w:t>体验卡每个账户</w:t>
        </w:r>
      </w:ins>
      <w:ins w:id="2418" w:author="Changxin LIU" w:date="2014-11-18T12:41:00Z">
        <w:r w:rsidR="00E37EFB">
          <w:rPr>
            <w:rFonts w:hint="eastAsia"/>
          </w:rPr>
          <w:t>每个店</w:t>
        </w:r>
      </w:ins>
      <w:ins w:id="2419" w:author="Changxin LIU" w:date="2014-11-17T15:57:00Z">
        <w:r w:rsidR="005C5F91">
          <w:rPr>
            <w:rFonts w:hint="eastAsia"/>
          </w:rPr>
          <w:t>只能使用</w:t>
        </w:r>
        <w:r w:rsidR="005C5F91">
          <w:rPr>
            <w:rFonts w:hint="eastAsia"/>
          </w:rPr>
          <w:t>1</w:t>
        </w:r>
        <w:r w:rsidR="005C5F91">
          <w:rPr>
            <w:rFonts w:hint="eastAsia"/>
          </w:rPr>
          <w:t>次</w:t>
        </w:r>
      </w:ins>
      <w:ins w:id="2420" w:author="Changxin LIU" w:date="2014-11-18T13:27:00Z">
        <w:r w:rsidR="00634ED6">
          <w:rPr>
            <w:rFonts w:hint="eastAsia"/>
          </w:rPr>
          <w:t>，体验卡也是代金卷的一种</w:t>
        </w:r>
        <w:r w:rsidR="009E3A92">
          <w:rPr>
            <w:rFonts w:hint="eastAsia"/>
          </w:rPr>
          <w:t>，只是体验卡</w:t>
        </w:r>
      </w:ins>
      <w:ins w:id="2421" w:author="Changxin LIU" w:date="2014-11-18T13:28:00Z">
        <w:r w:rsidR="009E3A92">
          <w:rPr>
            <w:rFonts w:hint="eastAsia"/>
          </w:rPr>
          <w:t>发放方式公开，代金卷不一样</w:t>
        </w:r>
      </w:ins>
    </w:p>
    <w:p w14:paraId="4A6C333E" w14:textId="77777777" w:rsidR="00A3398E" w:rsidRDefault="00A3398E" w:rsidP="00B970FF">
      <w:pPr>
        <w:rPr>
          <w:ins w:id="2422" w:author="Changxin LIU" w:date="2014-12-04T13:03:00Z"/>
        </w:rPr>
      </w:pPr>
    </w:p>
    <w:p w14:paraId="33F6AE70" w14:textId="77777777" w:rsidR="00A3398E" w:rsidRDefault="00A3398E" w:rsidP="00B970FF">
      <w:pPr>
        <w:rPr>
          <w:ins w:id="2423" w:author="Changxin LIU" w:date="2014-12-04T13:03:00Z"/>
        </w:rPr>
      </w:pPr>
    </w:p>
    <w:p w14:paraId="198EBB28" w14:textId="77777777" w:rsidR="00A3398E" w:rsidRDefault="00A3398E" w:rsidP="00B970FF">
      <w:pPr>
        <w:rPr>
          <w:ins w:id="2424" w:author="Changxin LIU" w:date="2014-12-04T13:03:00Z"/>
        </w:rPr>
      </w:pPr>
    </w:p>
    <w:p w14:paraId="13AEB76A" w14:textId="77777777" w:rsidR="008C26DA" w:rsidRPr="002F566B" w:rsidRDefault="00AF58DD" w:rsidP="008C26DA">
      <w:pPr>
        <w:pStyle w:val="1"/>
        <w:rPr>
          <w:ins w:id="2425" w:author="Changxin LIU" w:date="2014-12-04T13:04:00Z"/>
          <w:color w:val="FF0000"/>
          <w:rPrChange w:id="2426" w:author="Changxin LIU" w:date="2015-02-14T12:10:00Z">
            <w:rPr>
              <w:ins w:id="2427" w:author="Changxin LIU" w:date="2014-12-04T13:04:00Z"/>
            </w:rPr>
          </w:rPrChange>
        </w:rPr>
      </w:pPr>
      <w:ins w:id="2428" w:author="Changxin LIU" w:date="2014-12-04T13:05:00Z">
        <w:r w:rsidRPr="002F566B">
          <w:rPr>
            <w:rFonts w:hint="eastAsia"/>
            <w:color w:val="FF0000"/>
            <w:rPrChange w:id="2429" w:author="Changxin LIU" w:date="2015-02-14T12:10:00Z">
              <w:rPr>
                <w:rFonts w:hint="eastAsia"/>
              </w:rPr>
            </w:rPrChange>
          </w:rPr>
          <w:t>优惠卡</w:t>
        </w:r>
      </w:ins>
      <w:ins w:id="2430" w:author="Changxin LIU" w:date="2014-12-04T13:04:00Z">
        <w:r w:rsidR="00A21879" w:rsidRPr="002F566B">
          <w:rPr>
            <w:rFonts w:hint="eastAsia"/>
            <w:color w:val="FF0000"/>
            <w:rPrChange w:id="2431" w:author="Changxin LIU" w:date="2015-02-14T12:10:00Z">
              <w:rPr>
                <w:rFonts w:hint="eastAsia"/>
              </w:rPr>
            </w:rPrChange>
          </w:rPr>
          <w:t>生产记录</w:t>
        </w:r>
      </w:ins>
      <w:ins w:id="2432" w:author="Changxin LIU" w:date="2014-12-04T13:03:00Z">
        <w:r w:rsidR="008C26DA" w:rsidRPr="002F566B">
          <w:rPr>
            <w:color w:val="FF0000"/>
            <w:rPrChange w:id="2433" w:author="Changxin LIU" w:date="2015-02-14T12:10:00Z">
              <w:rPr/>
            </w:rPrChange>
          </w:rPr>
          <w:t>Card</w:t>
        </w:r>
        <w:r w:rsidR="0002789E" w:rsidRPr="002F566B">
          <w:rPr>
            <w:color w:val="FF0000"/>
            <w:rPrChange w:id="2434" w:author="Changxin LIU" w:date="2015-02-14T12:10:00Z">
              <w:rPr/>
            </w:rPrChange>
          </w:rPr>
          <w:t>Gen</w:t>
        </w:r>
        <w:r w:rsidR="00F01A0F" w:rsidRPr="002F566B">
          <w:rPr>
            <w:color w:val="FF0000"/>
            <w:rPrChange w:id="2435" w:author="Changxin LIU" w:date="2015-02-14T12:10:00Z">
              <w:rPr/>
            </w:rPrChange>
          </w:rPr>
          <w:t>History</w:t>
        </w:r>
      </w:ins>
    </w:p>
    <w:p w14:paraId="30BF14BB" w14:textId="77777777" w:rsidR="00A21879" w:rsidRDefault="00582EB4">
      <w:pPr>
        <w:rPr>
          <w:ins w:id="2436" w:author="Changxin LIU" w:date="2014-12-04T13:04:00Z"/>
        </w:rPr>
        <w:pPrChange w:id="2437" w:author="Changxin LIU" w:date="2014-12-04T13:04:00Z">
          <w:pPr>
            <w:pStyle w:val="1"/>
          </w:pPr>
        </w:pPrChange>
      </w:pPr>
      <w:ins w:id="2438" w:author="Changxin LIU" w:date="2014-12-04T13:04:00Z">
        <w:r>
          <w:t>C</w:t>
        </w:r>
        <w:r>
          <w:rPr>
            <w:rFonts w:hint="eastAsia"/>
          </w:rPr>
          <w:t>ard</w:t>
        </w:r>
        <w:r>
          <w:t>GenHistory</w:t>
        </w:r>
      </w:ins>
    </w:p>
    <w:p w14:paraId="2D8B1EC1" w14:textId="77777777" w:rsidR="00582EB4" w:rsidRDefault="00582EB4">
      <w:pPr>
        <w:rPr>
          <w:ins w:id="2439" w:author="Changxin LIU" w:date="2014-12-04T13:04:00Z"/>
        </w:rPr>
        <w:pPrChange w:id="2440" w:author="Changxin LIU" w:date="2014-12-04T13:04:00Z">
          <w:pPr>
            <w:pStyle w:val="1"/>
          </w:pPr>
        </w:pPrChange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032"/>
        <w:gridCol w:w="1983"/>
        <w:gridCol w:w="2027"/>
      </w:tblGrid>
      <w:tr w:rsidR="00E77C45" w14:paraId="5941F894" w14:textId="77777777" w:rsidTr="00C26A13">
        <w:trPr>
          <w:ins w:id="2441" w:author="Changxin LIU" w:date="2014-12-04T13:04:00Z"/>
        </w:trPr>
        <w:tc>
          <w:tcPr>
            <w:tcW w:w="2074" w:type="dxa"/>
          </w:tcPr>
          <w:p w14:paraId="4D279D44" w14:textId="77777777" w:rsidR="00E77C45" w:rsidRDefault="00E77C45" w:rsidP="00C26A13">
            <w:pPr>
              <w:rPr>
                <w:ins w:id="2442" w:author="Changxin LIU" w:date="2014-12-04T13:04:00Z"/>
              </w:rPr>
            </w:pPr>
            <w:ins w:id="2443" w:author="Changxin LIU" w:date="2014-12-04T13:04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03C91AAA" w14:textId="77777777" w:rsidR="00E77C45" w:rsidRDefault="00E77C45" w:rsidP="00C26A13">
            <w:pPr>
              <w:rPr>
                <w:ins w:id="2444" w:author="Changxin LIU" w:date="2014-12-04T13:04:00Z"/>
              </w:rPr>
            </w:pPr>
            <w:ins w:id="2445" w:author="Changxin LIU" w:date="2014-12-04T13:04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5510A0E2" w14:textId="77777777" w:rsidR="00E77C45" w:rsidRDefault="00E77C45" w:rsidP="00C26A13">
            <w:pPr>
              <w:rPr>
                <w:ins w:id="2446" w:author="Changxin LIU" w:date="2014-12-04T13:04:00Z"/>
              </w:rPr>
            </w:pPr>
            <w:ins w:id="2447" w:author="Changxin LIU" w:date="2014-12-04T13:04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79F8CF9F" w14:textId="77777777" w:rsidR="00E77C45" w:rsidRDefault="00E77C45" w:rsidP="00C26A13">
            <w:pPr>
              <w:rPr>
                <w:ins w:id="2448" w:author="Changxin LIU" w:date="2014-12-04T13:04:00Z"/>
              </w:rPr>
            </w:pPr>
          </w:p>
        </w:tc>
      </w:tr>
      <w:tr w:rsidR="00E77C45" w14:paraId="2AA10914" w14:textId="77777777" w:rsidTr="00C26A13">
        <w:trPr>
          <w:ins w:id="2449" w:author="Changxin LIU" w:date="2014-12-04T13:04:00Z"/>
        </w:trPr>
        <w:tc>
          <w:tcPr>
            <w:tcW w:w="2074" w:type="dxa"/>
          </w:tcPr>
          <w:p w14:paraId="52EA1C4F" w14:textId="77777777" w:rsidR="00E77C45" w:rsidRPr="00AF58DD" w:rsidRDefault="00E77C45" w:rsidP="00AF58DD">
            <w:pPr>
              <w:rPr>
                <w:ins w:id="2450" w:author="Changxin LIU" w:date="2014-12-04T13:04:00Z"/>
                <w:rPrChange w:id="2451" w:author="Changxin LIU" w:date="2014-12-04T13:05:00Z">
                  <w:rPr>
                    <w:ins w:id="2452" w:author="Changxin LIU" w:date="2014-12-04T13:04:00Z"/>
                    <w:strike/>
                  </w:rPr>
                </w:rPrChange>
              </w:rPr>
            </w:pPr>
            <w:ins w:id="2453" w:author="Changxin LIU" w:date="2014-12-04T13:04:00Z">
              <w:r w:rsidRPr="00AF58DD">
                <w:rPr>
                  <w:rPrChange w:id="2454" w:author="Changxin LIU" w:date="2014-12-04T13:05:00Z">
                    <w:rPr>
                      <w:strike/>
                    </w:rPr>
                  </w:rPrChange>
                </w:rPr>
                <w:t>C</w:t>
              </w:r>
            </w:ins>
            <w:ins w:id="2455" w:author="Changxin LIU" w:date="2014-12-04T13:05:00Z">
              <w:r w:rsidR="00AF58DD">
                <w:t>gh</w:t>
              </w:r>
            </w:ins>
            <w:ins w:id="2456" w:author="Changxin LIU" w:date="2014-12-04T13:04:00Z">
              <w:r w:rsidRPr="00AF58DD">
                <w:rPr>
                  <w:rPrChange w:id="2457" w:author="Changxin LIU" w:date="2014-12-04T13:05:00Z">
                    <w:rPr>
                      <w:strike/>
                    </w:rPr>
                  </w:rPrChange>
                </w:rPr>
                <w:t>_type</w:t>
              </w:r>
            </w:ins>
          </w:p>
        </w:tc>
        <w:tc>
          <w:tcPr>
            <w:tcW w:w="2074" w:type="dxa"/>
          </w:tcPr>
          <w:p w14:paraId="7A4CD4AB" w14:textId="77777777" w:rsidR="00E77C45" w:rsidRPr="00AF58DD" w:rsidRDefault="00E77C45" w:rsidP="00C26A13">
            <w:pPr>
              <w:rPr>
                <w:ins w:id="2458" w:author="Changxin LIU" w:date="2014-12-04T13:04:00Z"/>
                <w:rPrChange w:id="2459" w:author="Changxin LIU" w:date="2014-12-04T13:05:00Z">
                  <w:rPr>
                    <w:ins w:id="2460" w:author="Changxin LIU" w:date="2014-12-04T13:04:00Z"/>
                    <w:strike/>
                  </w:rPr>
                </w:rPrChange>
              </w:rPr>
            </w:pPr>
            <w:ins w:id="2461" w:author="Changxin LIU" w:date="2014-12-04T13:04:00Z">
              <w:r w:rsidRPr="00AF58DD">
                <w:rPr>
                  <w:rPrChange w:id="2462" w:author="Changxin LIU" w:date="2014-12-04T13:05:00Z">
                    <w:rPr>
                      <w:strike/>
                    </w:rPr>
                  </w:rPrChange>
                </w:rPr>
                <w:t>integer</w:t>
              </w:r>
            </w:ins>
          </w:p>
        </w:tc>
        <w:tc>
          <w:tcPr>
            <w:tcW w:w="2074" w:type="dxa"/>
          </w:tcPr>
          <w:p w14:paraId="70879962" w14:textId="77777777" w:rsidR="00E77C45" w:rsidRPr="00AF58DD" w:rsidRDefault="00E77C45" w:rsidP="00C26A13">
            <w:pPr>
              <w:rPr>
                <w:ins w:id="2463" w:author="Changxin LIU" w:date="2014-12-04T13:04:00Z"/>
                <w:rPrChange w:id="2464" w:author="Changxin LIU" w:date="2014-12-04T13:05:00Z">
                  <w:rPr>
                    <w:ins w:id="2465" w:author="Changxin LIU" w:date="2014-12-04T13:04:00Z"/>
                    <w:strike/>
                  </w:rPr>
                </w:rPrChange>
              </w:rPr>
            </w:pPr>
            <w:ins w:id="2466" w:author="Changxin LIU" w:date="2014-12-04T13:04:00Z">
              <w:r w:rsidRPr="00AF58DD">
                <w:rPr>
                  <w:rFonts w:hint="eastAsia"/>
                  <w:rPrChange w:id="2467" w:author="Changxin LIU" w:date="2014-12-04T13:05:00Z">
                    <w:rPr>
                      <w:rFonts w:hint="eastAsia"/>
                      <w:strike/>
                    </w:rPr>
                  </w:rPrChange>
                </w:rPr>
                <w:t>卡类型</w:t>
              </w:r>
            </w:ins>
          </w:p>
        </w:tc>
        <w:tc>
          <w:tcPr>
            <w:tcW w:w="2074" w:type="dxa"/>
          </w:tcPr>
          <w:p w14:paraId="1D1428C8" w14:textId="77777777" w:rsidR="00E77C45" w:rsidRDefault="00993C42" w:rsidP="00C26A13">
            <w:pPr>
              <w:rPr>
                <w:ins w:id="2468" w:author="Changxin LIU" w:date="2014-12-04T13:06:00Z"/>
              </w:rPr>
            </w:pPr>
            <w:ins w:id="2469" w:author="Changxin LIU" w:date="2014-12-04T13:06:00Z">
              <w:r>
                <w:t>次卡</w:t>
              </w:r>
            </w:ins>
            <w:ins w:id="2470" w:author="Changxin LIU" w:date="2014-12-04T13:04:00Z">
              <w:r w:rsidR="00E77C45" w:rsidRPr="00AF58DD">
                <w:rPr>
                  <w:rFonts w:hint="eastAsia"/>
                  <w:rPrChange w:id="2471" w:author="Changxin LIU" w:date="2014-12-04T13:05:00Z">
                    <w:rPr>
                      <w:rFonts w:hint="eastAsia"/>
                      <w:strike/>
                    </w:rPr>
                  </w:rPrChange>
                </w:rPr>
                <w:t>对应洗车服务表</w:t>
              </w:r>
              <w:r w:rsidR="00E77C45" w:rsidRPr="00AF58DD">
                <w:rPr>
                  <w:rPrChange w:id="2472" w:author="Changxin LIU" w:date="2014-12-04T13:05:00Z">
                    <w:rPr>
                      <w:strike/>
                    </w:rPr>
                  </w:rPrChange>
                </w:rPr>
                <w:t>serviceType</w:t>
              </w:r>
              <w:r w:rsidR="00E77C45" w:rsidRPr="00AF58DD">
                <w:rPr>
                  <w:rFonts w:hint="eastAsia"/>
                  <w:rPrChange w:id="2473" w:author="Changxin LIU" w:date="2014-12-04T13:05:00Z">
                    <w:rPr>
                      <w:rFonts w:hint="eastAsia"/>
                      <w:strike/>
                    </w:rPr>
                  </w:rPrChange>
                </w:rPr>
                <w:t>中</w:t>
              </w:r>
              <w:r w:rsidR="00E77C45" w:rsidRPr="00AF58DD">
                <w:rPr>
                  <w:rPrChange w:id="2474" w:author="Changxin LIU" w:date="2014-12-04T13:05:00Z">
                    <w:rPr>
                      <w:strike/>
                    </w:rPr>
                  </w:rPrChange>
                </w:rPr>
                <w:t>id</w:t>
              </w:r>
            </w:ins>
          </w:p>
          <w:p w14:paraId="296D54F4" w14:textId="77777777" w:rsidR="009A5ADC" w:rsidRDefault="009A5ADC" w:rsidP="00C26A13">
            <w:pPr>
              <w:rPr>
                <w:ins w:id="2475" w:author="Changxin LIU" w:date="2014-12-04T13:06:00Z"/>
              </w:rPr>
            </w:pPr>
            <w:ins w:id="2476" w:author="Changxin LIU" w:date="2014-12-04T13:06:00Z">
              <w:r>
                <w:t>或者</w:t>
              </w:r>
            </w:ins>
          </w:p>
          <w:p w14:paraId="6260D560" w14:textId="77777777" w:rsidR="009A5ADC" w:rsidRDefault="009A5ADC" w:rsidP="00C26A13">
            <w:pPr>
              <w:rPr>
                <w:ins w:id="2477" w:author="Changxin LIU" w:date="2014-12-04T13:06:00Z"/>
              </w:rPr>
            </w:pPr>
            <w:ins w:id="2478" w:author="Changxin LIU" w:date="2014-12-04T13:06:00Z">
              <w:r>
                <w:t>首次体验卡</w:t>
              </w:r>
              <w:r w:rsidR="00E169D4">
                <w:rPr>
                  <w:rFonts w:hint="eastAsia"/>
                </w:rPr>
                <w:t>0</w:t>
              </w:r>
            </w:ins>
          </w:p>
          <w:p w14:paraId="37E6C1AE" w14:textId="77777777" w:rsidR="00A15024" w:rsidRPr="00AF58DD" w:rsidRDefault="00A15024" w:rsidP="00C26A13">
            <w:pPr>
              <w:rPr>
                <w:ins w:id="2479" w:author="Changxin LIU" w:date="2014-12-04T13:04:00Z"/>
                <w:rPrChange w:id="2480" w:author="Changxin LIU" w:date="2014-12-04T13:05:00Z">
                  <w:rPr>
                    <w:ins w:id="2481" w:author="Changxin LIU" w:date="2014-12-04T13:04:00Z"/>
                    <w:strike/>
                  </w:rPr>
                </w:rPrChange>
              </w:rPr>
            </w:pPr>
            <w:ins w:id="2482" w:author="Changxin LIU" w:date="2014-12-04T13:06:00Z">
              <w:r>
                <w:t>充值卡</w:t>
              </w:r>
            </w:ins>
            <w:ins w:id="2483" w:author="Changxin LIU" w:date="2014-12-04T13:07:00Z">
              <w:r w:rsidR="00F1311D">
                <w:t>负值对应</w:t>
              </w:r>
              <w:r w:rsidR="00F1311D">
                <w:t>id</w:t>
              </w:r>
            </w:ins>
          </w:p>
        </w:tc>
      </w:tr>
      <w:tr w:rsidR="00E77C45" w14:paraId="0C786942" w14:textId="77777777" w:rsidTr="00C26A13">
        <w:trPr>
          <w:ins w:id="2484" w:author="Changxin LIU" w:date="2014-12-04T13:04:00Z"/>
        </w:trPr>
        <w:tc>
          <w:tcPr>
            <w:tcW w:w="2074" w:type="dxa"/>
          </w:tcPr>
          <w:p w14:paraId="7EE60812" w14:textId="77777777" w:rsidR="00E77C45" w:rsidRDefault="00452968" w:rsidP="00C26A13">
            <w:pPr>
              <w:rPr>
                <w:ins w:id="2485" w:author="Changxin LIU" w:date="2014-12-04T13:04:00Z"/>
              </w:rPr>
            </w:pPr>
            <w:ins w:id="2486" w:author="Changxin LIU" w:date="2014-12-04T13:04:00Z">
              <w:r>
                <w:t>C</w:t>
              </w:r>
              <w:r w:rsidR="000E05C6">
                <w:t>gh</w:t>
              </w:r>
            </w:ins>
            <w:ins w:id="2487" w:author="Changxin LIU" w:date="2014-12-04T13:07:00Z">
              <w:r>
                <w:rPr>
                  <w:rFonts w:hint="eastAsia"/>
                </w:rPr>
                <w:t>_</w:t>
              </w:r>
              <w:r w:rsidR="00835F5B">
                <w:t>user_id</w:t>
              </w:r>
            </w:ins>
          </w:p>
        </w:tc>
        <w:tc>
          <w:tcPr>
            <w:tcW w:w="2074" w:type="dxa"/>
          </w:tcPr>
          <w:p w14:paraId="59D0A980" w14:textId="77777777" w:rsidR="00E77C45" w:rsidRDefault="005600E3" w:rsidP="00C26A13">
            <w:pPr>
              <w:rPr>
                <w:ins w:id="2488" w:author="Changxin LIU" w:date="2014-12-04T13:04:00Z"/>
              </w:rPr>
            </w:pPr>
            <w:ins w:id="2489" w:author="Changxin LIU" w:date="2014-12-04T13:08:00Z">
              <w:r>
                <w:rPr>
                  <w:rFonts w:hint="eastAsia"/>
                </w:rPr>
                <w:t>integer</w:t>
              </w:r>
            </w:ins>
          </w:p>
        </w:tc>
        <w:tc>
          <w:tcPr>
            <w:tcW w:w="2074" w:type="dxa"/>
          </w:tcPr>
          <w:p w14:paraId="35038338" w14:textId="77777777" w:rsidR="00E77C45" w:rsidRDefault="003F226C" w:rsidP="00C26A13">
            <w:pPr>
              <w:rPr>
                <w:ins w:id="2490" w:author="Changxin LIU" w:date="2014-12-04T13:04:00Z"/>
              </w:rPr>
            </w:pPr>
            <w:ins w:id="2491" w:author="Changxin LIU" w:date="2014-12-04T13:08:00Z">
              <w:r>
                <w:rPr>
                  <w:rFonts w:hint="eastAsia"/>
                </w:rPr>
                <w:t>优惠卡生产</w:t>
              </w:r>
            </w:ins>
            <w:ins w:id="2492" w:author="Changxin LIU" w:date="2014-12-04T20:43:00Z">
              <w:r w:rsidR="00F73A87">
                <w:rPr>
                  <w:rFonts w:hint="eastAsia"/>
                </w:rPr>
                <w:t>状态更新</w:t>
              </w:r>
            </w:ins>
            <w:ins w:id="2493" w:author="Changxin LIU" w:date="2014-12-04T13:08:00Z">
              <w:r>
                <w:rPr>
                  <w:rFonts w:hint="eastAsia"/>
                </w:rPr>
                <w:t>人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62CDCE83" w14:textId="77777777" w:rsidR="00E77C45" w:rsidRDefault="0007739A" w:rsidP="00C26A13">
            <w:pPr>
              <w:rPr>
                <w:ins w:id="2494" w:author="Changxin LIU" w:date="2014-12-04T13:04:00Z"/>
              </w:rPr>
            </w:pPr>
            <w:ins w:id="2495" w:author="Changxin LIU" w:date="2014-12-04T13:08:00Z">
              <w:r>
                <w:rPr>
                  <w:rFonts w:hint="eastAsia"/>
                </w:rPr>
                <w:t>用户表</w:t>
              </w:r>
              <w:r>
                <w:t>id</w:t>
              </w:r>
            </w:ins>
          </w:p>
        </w:tc>
      </w:tr>
      <w:tr w:rsidR="00E77C45" w14:paraId="7DC9B462" w14:textId="77777777" w:rsidTr="00C26A13">
        <w:trPr>
          <w:ins w:id="2496" w:author="Changxin LIU" w:date="2014-12-04T13:04:00Z"/>
        </w:trPr>
        <w:tc>
          <w:tcPr>
            <w:tcW w:w="2074" w:type="dxa"/>
          </w:tcPr>
          <w:p w14:paraId="026AD183" w14:textId="77777777" w:rsidR="00E77C45" w:rsidRDefault="00E77C45" w:rsidP="00644A77">
            <w:pPr>
              <w:rPr>
                <w:ins w:id="2497" w:author="Changxin LIU" w:date="2014-12-04T13:04:00Z"/>
              </w:rPr>
            </w:pPr>
            <w:ins w:id="2498" w:author="Changxin LIU" w:date="2014-12-04T13:04:00Z">
              <w:r>
                <w:lastRenderedPageBreak/>
                <w:t>C</w:t>
              </w:r>
            </w:ins>
            <w:ins w:id="2499" w:author="Changxin LIU" w:date="2014-12-04T13:10:00Z">
              <w:r w:rsidR="00644A77">
                <w:t>gh</w:t>
              </w:r>
            </w:ins>
            <w:ins w:id="2500" w:author="Changxin LIU" w:date="2014-12-04T13:04:00Z">
              <w:r>
                <w:rPr>
                  <w:rFonts w:hint="eastAsia"/>
                </w:rPr>
                <w:t>_</w:t>
              </w:r>
            </w:ins>
            <w:ins w:id="2501" w:author="Changxin LIU" w:date="2014-12-04T13:08:00Z">
              <w:r w:rsidR="00465912">
                <w:t>date</w:t>
              </w:r>
            </w:ins>
          </w:p>
        </w:tc>
        <w:tc>
          <w:tcPr>
            <w:tcW w:w="2074" w:type="dxa"/>
          </w:tcPr>
          <w:p w14:paraId="56F43B79" w14:textId="77777777" w:rsidR="00E77C45" w:rsidRDefault="00465912" w:rsidP="00C26A13">
            <w:pPr>
              <w:rPr>
                <w:ins w:id="2502" w:author="Changxin LIU" w:date="2014-12-04T13:04:00Z"/>
              </w:rPr>
            </w:pPr>
            <w:ins w:id="2503" w:author="Changxin LIU" w:date="2014-12-04T13:08:00Z">
              <w:r>
                <w:t>D</w:t>
              </w:r>
              <w:r>
                <w:rPr>
                  <w:rFonts w:hint="eastAsia"/>
                </w:rPr>
                <w:t>atetime</w:t>
              </w:r>
            </w:ins>
          </w:p>
        </w:tc>
        <w:tc>
          <w:tcPr>
            <w:tcW w:w="2074" w:type="dxa"/>
          </w:tcPr>
          <w:p w14:paraId="729A633A" w14:textId="77777777" w:rsidR="00E77C45" w:rsidRDefault="00465912" w:rsidP="00C26A13">
            <w:pPr>
              <w:rPr>
                <w:ins w:id="2504" w:author="Changxin LIU" w:date="2014-12-04T13:04:00Z"/>
              </w:rPr>
            </w:pPr>
            <w:ins w:id="2505" w:author="Changxin LIU" w:date="2014-12-04T13:08:00Z">
              <w:r>
                <w:rPr>
                  <w:rFonts w:hint="eastAsia"/>
                </w:rPr>
                <w:t>申请时间</w:t>
              </w:r>
            </w:ins>
          </w:p>
        </w:tc>
        <w:tc>
          <w:tcPr>
            <w:tcW w:w="2074" w:type="dxa"/>
          </w:tcPr>
          <w:p w14:paraId="27DDA9D9" w14:textId="77777777" w:rsidR="00E77C45" w:rsidRDefault="00E77C45" w:rsidP="00C26A13">
            <w:pPr>
              <w:rPr>
                <w:ins w:id="2506" w:author="Changxin LIU" w:date="2014-12-04T13:04:00Z"/>
              </w:rPr>
            </w:pPr>
          </w:p>
        </w:tc>
      </w:tr>
      <w:tr w:rsidR="00E77C45" w14:paraId="4C73D26A" w14:textId="77777777" w:rsidTr="00C26A13">
        <w:trPr>
          <w:ins w:id="2507" w:author="Changxin LIU" w:date="2014-12-04T13:04:00Z"/>
        </w:trPr>
        <w:tc>
          <w:tcPr>
            <w:tcW w:w="2074" w:type="dxa"/>
          </w:tcPr>
          <w:p w14:paraId="3E1A098A" w14:textId="77777777" w:rsidR="00E77C45" w:rsidRDefault="00E77C45" w:rsidP="00583690">
            <w:pPr>
              <w:rPr>
                <w:ins w:id="2508" w:author="Changxin LIU" w:date="2014-12-04T13:04:00Z"/>
              </w:rPr>
            </w:pPr>
            <w:ins w:id="2509" w:author="Changxin LIU" w:date="2014-12-04T13:04:00Z">
              <w:r>
                <w:t>C</w:t>
              </w:r>
            </w:ins>
            <w:ins w:id="2510" w:author="Changxin LIU" w:date="2014-12-04T13:16:00Z">
              <w:r w:rsidR="00583690">
                <w:t>gh</w:t>
              </w:r>
            </w:ins>
            <w:ins w:id="2511" w:author="Changxin LIU" w:date="2014-12-04T13:04:00Z">
              <w:r>
                <w:t>_state</w:t>
              </w:r>
            </w:ins>
          </w:p>
        </w:tc>
        <w:tc>
          <w:tcPr>
            <w:tcW w:w="2074" w:type="dxa"/>
          </w:tcPr>
          <w:p w14:paraId="07ECC961" w14:textId="77777777" w:rsidR="00E77C45" w:rsidRDefault="00E77C45" w:rsidP="00C26A13">
            <w:pPr>
              <w:rPr>
                <w:ins w:id="2512" w:author="Changxin LIU" w:date="2014-12-04T13:04:00Z"/>
              </w:rPr>
            </w:pPr>
            <w:ins w:id="2513" w:author="Changxin LIU" w:date="2014-12-04T13:04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21F64457" w14:textId="77777777" w:rsidR="00E77C45" w:rsidRDefault="007C6D16" w:rsidP="00C26A13">
            <w:pPr>
              <w:rPr>
                <w:ins w:id="2514" w:author="Changxin LIU" w:date="2014-12-04T13:04:00Z"/>
              </w:rPr>
            </w:pPr>
            <w:ins w:id="2515" w:author="Changxin LIU" w:date="2014-12-04T13:16:00Z">
              <w:r>
                <w:rPr>
                  <w:rFonts w:hint="eastAsia"/>
                </w:rPr>
                <w:t>批次</w:t>
              </w:r>
              <w:r w:rsidR="00977F0C">
                <w:rPr>
                  <w:rFonts w:hint="eastAsia"/>
                </w:rPr>
                <w:t>状态</w:t>
              </w:r>
            </w:ins>
          </w:p>
        </w:tc>
        <w:tc>
          <w:tcPr>
            <w:tcW w:w="2074" w:type="dxa"/>
          </w:tcPr>
          <w:p w14:paraId="7FA8769F" w14:textId="77777777" w:rsidR="001B6C85" w:rsidRDefault="001B6C85" w:rsidP="00C26A13">
            <w:pPr>
              <w:rPr>
                <w:ins w:id="2516" w:author="Changxin LIU" w:date="2014-12-04T13:22:00Z"/>
              </w:rPr>
            </w:pPr>
            <w:ins w:id="2517" w:author="Changxin LIU" w:date="2014-12-04T13:22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已申请</w:t>
              </w:r>
            </w:ins>
          </w:p>
          <w:p w14:paraId="7CDBBABA" w14:textId="77777777" w:rsidR="00E77C45" w:rsidRDefault="00777288" w:rsidP="00C26A13">
            <w:pPr>
              <w:rPr>
                <w:ins w:id="2518" w:author="Changxin LIU" w:date="2014-12-04T13:04:00Z"/>
              </w:rPr>
            </w:pPr>
            <w:ins w:id="2519" w:author="Changxin LIU" w:date="2014-12-04T13:04:00Z">
              <w:r>
                <w:rPr>
                  <w:rFonts w:hint="eastAsia"/>
                </w:rPr>
                <w:t>1</w:t>
              </w:r>
              <w:r w:rsidR="00E77C45">
                <w:t xml:space="preserve"> </w:t>
              </w:r>
            </w:ins>
            <w:ins w:id="2520" w:author="Changxin LIU" w:date="2014-12-04T13:23:00Z">
              <w:r w:rsidR="00F84DD3">
                <w:t>申请财务确认</w:t>
              </w:r>
            </w:ins>
            <w:ins w:id="2521" w:author="Changxin LIU" w:date="2014-12-04T13:04:00Z">
              <w:r w:rsidR="00E77C45">
                <w:rPr>
                  <w:rFonts w:hint="eastAsia"/>
                </w:rPr>
                <w:t xml:space="preserve"> </w:t>
              </w:r>
              <w:r w:rsidR="00E77C45">
                <w:rPr>
                  <w:rFonts w:hint="eastAsia"/>
                </w:rPr>
                <w:t>（已制作）</w:t>
              </w:r>
            </w:ins>
          </w:p>
          <w:p w14:paraId="14977346" w14:textId="77777777" w:rsidR="00E77C45" w:rsidRDefault="00777288" w:rsidP="00C26A13">
            <w:pPr>
              <w:rPr>
                <w:ins w:id="2522" w:author="Changxin LIU" w:date="2014-12-04T13:23:00Z"/>
              </w:rPr>
            </w:pPr>
            <w:ins w:id="2523" w:author="Changxin LIU" w:date="2014-12-04T13:04:00Z">
              <w:r>
                <w:rPr>
                  <w:rFonts w:hint="eastAsia"/>
                </w:rPr>
                <w:t>2</w:t>
              </w:r>
              <w:r w:rsidR="00E77C45">
                <w:t xml:space="preserve"> </w:t>
              </w:r>
            </w:ins>
            <w:ins w:id="2524" w:author="Changxin LIU" w:date="2014-12-04T13:23:00Z">
              <w:r>
                <w:t>制作中</w:t>
              </w:r>
            </w:ins>
            <w:ins w:id="2525" w:author="Changxin LIU" w:date="2014-12-04T13:04:00Z">
              <w:r w:rsidR="00E77C45">
                <w:rPr>
                  <w:rFonts w:hint="eastAsia"/>
                </w:rPr>
                <w:t>（车行已确认）</w:t>
              </w:r>
            </w:ins>
          </w:p>
          <w:p w14:paraId="112E0818" w14:textId="77777777" w:rsidR="007F092D" w:rsidRDefault="007F092D" w:rsidP="00C26A13">
            <w:pPr>
              <w:rPr>
                <w:ins w:id="2526" w:author="Changxin LIU" w:date="2014-12-04T13:24:00Z"/>
              </w:rPr>
            </w:pPr>
            <w:ins w:id="2527" w:author="Changxin LIU" w:date="2014-12-04T13:24:00Z">
              <w:r>
                <w:rPr>
                  <w:rFonts w:hint="eastAsia"/>
                </w:rPr>
                <w:t xml:space="preserve">3 </w:t>
              </w:r>
              <w:r>
                <w:rPr>
                  <w:rFonts w:hint="eastAsia"/>
                </w:rPr>
                <w:t>已邮寄</w:t>
              </w:r>
              <w:r w:rsidR="00FB4783">
                <w:rPr>
                  <w:rFonts w:hint="eastAsia"/>
                </w:rPr>
                <w:t>/</w:t>
              </w:r>
              <w:r w:rsidR="00FB4783">
                <w:rPr>
                  <w:rFonts w:hint="eastAsia"/>
                </w:rPr>
                <w:t>发放</w:t>
              </w:r>
            </w:ins>
          </w:p>
          <w:p w14:paraId="2DF93505" w14:textId="77777777" w:rsidR="00E77C45" w:rsidRPr="00A97190" w:rsidRDefault="00FB4783" w:rsidP="00C26A13">
            <w:pPr>
              <w:rPr>
                <w:ins w:id="2528" w:author="Changxin LIU" w:date="2014-12-04T13:04:00Z"/>
              </w:rPr>
            </w:pPr>
            <w:ins w:id="2529" w:author="Changxin LIU" w:date="2014-12-04T13:24:00Z">
              <w:r>
                <w:rPr>
                  <w:rFonts w:hint="eastAsia"/>
                </w:rPr>
                <w:t xml:space="preserve">4 </w:t>
              </w:r>
              <w:r>
                <w:rPr>
                  <w:rFonts w:hint="eastAsia"/>
                </w:rPr>
                <w:t>车行激活（确认收到）</w:t>
              </w:r>
            </w:ins>
          </w:p>
        </w:tc>
      </w:tr>
      <w:tr w:rsidR="00E77C45" w14:paraId="6375C291" w14:textId="77777777" w:rsidTr="00C26A13">
        <w:trPr>
          <w:ins w:id="2530" w:author="Changxin LIU" w:date="2014-12-04T13:04:00Z"/>
        </w:trPr>
        <w:tc>
          <w:tcPr>
            <w:tcW w:w="2074" w:type="dxa"/>
          </w:tcPr>
          <w:p w14:paraId="125BFEEF" w14:textId="77777777" w:rsidR="00E77C45" w:rsidRDefault="00E77C45" w:rsidP="004444DA">
            <w:pPr>
              <w:rPr>
                <w:ins w:id="2531" w:author="Changxin LIU" w:date="2014-12-04T13:04:00Z"/>
              </w:rPr>
            </w:pPr>
            <w:ins w:id="2532" w:author="Changxin LIU" w:date="2014-12-04T13:04:00Z">
              <w:r>
                <w:t>C</w:t>
              </w:r>
            </w:ins>
            <w:ins w:id="2533" w:author="Changxin LIU" w:date="2014-12-04T13:16:00Z">
              <w:r w:rsidR="0051325B">
                <w:t>gh</w:t>
              </w:r>
            </w:ins>
            <w:ins w:id="2534" w:author="Changxin LIU" w:date="2014-12-04T13:04:00Z">
              <w:r>
                <w:rPr>
                  <w:rFonts w:hint="eastAsia"/>
                </w:rPr>
                <w:t>_</w:t>
              </w:r>
              <w:r>
                <w:t>date_active</w:t>
              </w:r>
            </w:ins>
          </w:p>
        </w:tc>
        <w:tc>
          <w:tcPr>
            <w:tcW w:w="2074" w:type="dxa"/>
          </w:tcPr>
          <w:p w14:paraId="6E4FC2CE" w14:textId="77777777" w:rsidR="00E77C45" w:rsidRDefault="00E77C45" w:rsidP="00C26A13">
            <w:pPr>
              <w:rPr>
                <w:ins w:id="2535" w:author="Changxin LIU" w:date="2014-12-04T13:04:00Z"/>
              </w:rPr>
            </w:pPr>
            <w:ins w:id="2536" w:author="Changxin LIU" w:date="2014-12-04T13:04:00Z">
              <w:r>
                <w:t>Datetime</w:t>
              </w:r>
            </w:ins>
          </w:p>
        </w:tc>
        <w:tc>
          <w:tcPr>
            <w:tcW w:w="2074" w:type="dxa"/>
          </w:tcPr>
          <w:p w14:paraId="04F14A95" w14:textId="77777777" w:rsidR="00E77C45" w:rsidRDefault="00E77C45" w:rsidP="00C26A13">
            <w:pPr>
              <w:rPr>
                <w:ins w:id="2537" w:author="Changxin LIU" w:date="2014-12-04T13:04:00Z"/>
              </w:rPr>
            </w:pPr>
            <w:ins w:id="2538" w:author="Changxin LIU" w:date="2014-12-04T13:04:00Z">
              <w:r>
                <w:rPr>
                  <w:rFonts w:hint="eastAsia"/>
                </w:rPr>
                <w:t>激活时间</w:t>
              </w:r>
            </w:ins>
          </w:p>
        </w:tc>
        <w:tc>
          <w:tcPr>
            <w:tcW w:w="2074" w:type="dxa"/>
          </w:tcPr>
          <w:p w14:paraId="37C6DF6A" w14:textId="77777777" w:rsidR="00E77C45" w:rsidRDefault="00E77C45" w:rsidP="00C26A13">
            <w:pPr>
              <w:rPr>
                <w:ins w:id="2539" w:author="Changxin LIU" w:date="2014-12-04T13:04:00Z"/>
              </w:rPr>
            </w:pPr>
          </w:p>
        </w:tc>
      </w:tr>
      <w:tr w:rsidR="00E77C45" w14:paraId="3A8EB360" w14:textId="77777777" w:rsidTr="00C26A13">
        <w:trPr>
          <w:ins w:id="2540" w:author="Changxin LIU" w:date="2014-12-04T13:04:00Z"/>
        </w:trPr>
        <w:tc>
          <w:tcPr>
            <w:tcW w:w="2074" w:type="dxa"/>
          </w:tcPr>
          <w:p w14:paraId="37B62572" w14:textId="77777777" w:rsidR="00E77C45" w:rsidRDefault="00600E14" w:rsidP="00C26A13">
            <w:pPr>
              <w:rPr>
                <w:ins w:id="2541" w:author="Changxin LIU" w:date="2014-12-04T13:04:00Z"/>
              </w:rPr>
            </w:pPr>
            <w:ins w:id="2542" w:author="Changxin LIU" w:date="2014-12-04T13:17:00Z">
              <w:r>
                <w:rPr>
                  <w:rFonts w:hint="eastAsia"/>
                </w:rPr>
                <w:t>cgh_shop_id</w:t>
              </w:r>
            </w:ins>
          </w:p>
        </w:tc>
        <w:tc>
          <w:tcPr>
            <w:tcW w:w="2074" w:type="dxa"/>
          </w:tcPr>
          <w:p w14:paraId="61C7480D" w14:textId="77777777" w:rsidR="00E77C45" w:rsidRDefault="00600E14" w:rsidP="00C26A13">
            <w:pPr>
              <w:rPr>
                <w:ins w:id="2543" w:author="Changxin LIU" w:date="2014-12-04T13:04:00Z"/>
              </w:rPr>
            </w:pPr>
            <w:ins w:id="2544" w:author="Changxin LIU" w:date="2014-12-04T13:17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  <w:ins w:id="2545" w:author="Changxin LIU" w:date="2014-12-04T13:38:00Z">
              <w:r w:rsidR="00EE22A4">
                <w:t xml:space="preserve"> unsi</w:t>
              </w:r>
              <w:r w:rsidR="00B406DB">
                <w:t>gned</w:t>
              </w:r>
            </w:ins>
          </w:p>
        </w:tc>
        <w:tc>
          <w:tcPr>
            <w:tcW w:w="2074" w:type="dxa"/>
          </w:tcPr>
          <w:p w14:paraId="3523F90F" w14:textId="77777777" w:rsidR="00E77C45" w:rsidRDefault="00600E14" w:rsidP="00C26A13">
            <w:pPr>
              <w:rPr>
                <w:ins w:id="2546" w:author="Changxin LIU" w:date="2014-12-04T13:04:00Z"/>
              </w:rPr>
            </w:pPr>
            <w:ins w:id="2547" w:author="Changxin LIU" w:date="2014-12-04T13:17:00Z">
              <w:r>
                <w:rPr>
                  <w:rFonts w:hint="eastAsia"/>
                </w:rPr>
                <w:t>车行</w:t>
              </w:r>
              <w:r w:rsidR="00757E14"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4016823A" w14:textId="77777777" w:rsidR="00E77C45" w:rsidRDefault="00E77C45" w:rsidP="00C26A13">
            <w:pPr>
              <w:rPr>
                <w:ins w:id="2548" w:author="Changxin LIU" w:date="2014-12-04T13:04:00Z"/>
              </w:rPr>
            </w:pPr>
          </w:p>
        </w:tc>
      </w:tr>
      <w:tr w:rsidR="00E77C45" w14:paraId="3E08349B" w14:textId="77777777" w:rsidTr="00C26A13">
        <w:trPr>
          <w:ins w:id="2549" w:author="Changxin LIU" w:date="2014-12-04T13:04:00Z"/>
        </w:trPr>
        <w:tc>
          <w:tcPr>
            <w:tcW w:w="2074" w:type="dxa"/>
          </w:tcPr>
          <w:p w14:paraId="0F844E95" w14:textId="77777777" w:rsidR="00E77C45" w:rsidRDefault="00994B34" w:rsidP="00C26A13">
            <w:pPr>
              <w:rPr>
                <w:ins w:id="2550" w:author="Changxin LIU" w:date="2014-12-04T13:04:00Z"/>
              </w:rPr>
            </w:pPr>
            <w:ins w:id="2551" w:author="Changxin LIU" w:date="2014-12-04T13:18:00Z">
              <w:r>
                <w:t>Cgh_count</w:t>
              </w:r>
            </w:ins>
          </w:p>
        </w:tc>
        <w:tc>
          <w:tcPr>
            <w:tcW w:w="2074" w:type="dxa"/>
          </w:tcPr>
          <w:p w14:paraId="61C76266" w14:textId="77777777" w:rsidR="00E77C45" w:rsidRDefault="00994B34" w:rsidP="00C26A13">
            <w:pPr>
              <w:rPr>
                <w:ins w:id="2552" w:author="Changxin LIU" w:date="2014-12-04T13:04:00Z"/>
              </w:rPr>
            </w:pPr>
            <w:ins w:id="2553" w:author="Changxin LIU" w:date="2014-12-04T13:18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3916CCB4" w14:textId="77777777" w:rsidR="00E77C45" w:rsidRDefault="00994B34" w:rsidP="00C26A13">
            <w:pPr>
              <w:rPr>
                <w:ins w:id="2554" w:author="Changxin LIU" w:date="2014-12-04T13:04:00Z"/>
              </w:rPr>
            </w:pPr>
            <w:ins w:id="2555" w:author="Changxin LIU" w:date="2014-12-04T13:18:00Z">
              <w:r>
                <w:t>数量</w:t>
              </w:r>
            </w:ins>
          </w:p>
        </w:tc>
        <w:tc>
          <w:tcPr>
            <w:tcW w:w="2074" w:type="dxa"/>
          </w:tcPr>
          <w:p w14:paraId="3AB7F393" w14:textId="77777777" w:rsidR="00E77C45" w:rsidRDefault="00E77C45" w:rsidP="00C26A13">
            <w:pPr>
              <w:rPr>
                <w:ins w:id="2556" w:author="Changxin LIU" w:date="2014-12-04T13:04:00Z"/>
              </w:rPr>
            </w:pPr>
          </w:p>
        </w:tc>
      </w:tr>
      <w:tr w:rsidR="00E77C45" w14:paraId="0A83DDF8" w14:textId="77777777" w:rsidTr="00C26A13">
        <w:trPr>
          <w:ins w:id="2557" w:author="Changxin LIU" w:date="2014-12-04T13:04:00Z"/>
        </w:trPr>
        <w:tc>
          <w:tcPr>
            <w:tcW w:w="2074" w:type="dxa"/>
          </w:tcPr>
          <w:p w14:paraId="5BD6EEDB" w14:textId="77777777" w:rsidR="00E77C45" w:rsidRDefault="00FA42F9" w:rsidP="00C26A13">
            <w:pPr>
              <w:rPr>
                <w:ins w:id="2558" w:author="Changxin LIU" w:date="2014-12-04T13:04:00Z"/>
              </w:rPr>
            </w:pPr>
            <w:ins w:id="2559" w:author="Changxin LIU" w:date="2014-12-04T13:18:00Z">
              <w:r>
                <w:t>Cgh_</w:t>
              </w:r>
            </w:ins>
            <w:ins w:id="2560" w:author="Changxin LIU" w:date="2014-12-04T13:19:00Z">
              <w:r w:rsidR="005321DD" w:rsidRPr="005321DD">
                <w:t>guarantee</w:t>
              </w:r>
            </w:ins>
          </w:p>
        </w:tc>
        <w:tc>
          <w:tcPr>
            <w:tcW w:w="2074" w:type="dxa"/>
          </w:tcPr>
          <w:p w14:paraId="5F962B83" w14:textId="77777777" w:rsidR="00E77C45" w:rsidRDefault="007456B0" w:rsidP="00C26A13">
            <w:pPr>
              <w:rPr>
                <w:ins w:id="2561" w:author="Changxin LIU" w:date="2014-12-04T13:04:00Z"/>
              </w:rPr>
            </w:pPr>
            <w:ins w:id="2562" w:author="Changxin LIU" w:date="2014-12-04T13:19:00Z">
              <w:r>
                <w:t>Float</w:t>
              </w:r>
            </w:ins>
          </w:p>
        </w:tc>
        <w:tc>
          <w:tcPr>
            <w:tcW w:w="2074" w:type="dxa"/>
          </w:tcPr>
          <w:p w14:paraId="1F102645" w14:textId="77777777" w:rsidR="00E77C45" w:rsidRDefault="009B31FB" w:rsidP="00C26A13">
            <w:pPr>
              <w:rPr>
                <w:ins w:id="2563" w:author="Changxin LIU" w:date="2014-12-04T13:04:00Z"/>
              </w:rPr>
            </w:pPr>
            <w:ins w:id="2564" w:author="Changxin LIU" w:date="2014-12-04T13:20:00Z">
              <w:r>
                <w:t>押金</w:t>
              </w:r>
            </w:ins>
          </w:p>
        </w:tc>
        <w:tc>
          <w:tcPr>
            <w:tcW w:w="2074" w:type="dxa"/>
          </w:tcPr>
          <w:p w14:paraId="4998EB33" w14:textId="77777777" w:rsidR="00E77C45" w:rsidRDefault="003E7881" w:rsidP="00C26A13">
            <w:pPr>
              <w:rPr>
                <w:ins w:id="2565" w:author="Changxin LIU" w:date="2014-12-04T13:04:00Z"/>
              </w:rPr>
            </w:pPr>
            <w:ins w:id="2566" w:author="Changxin LIU" w:date="2014-12-04T13:20:00Z">
              <w:r>
                <w:t>根据总金额和押金计算押金比例</w:t>
              </w:r>
              <w:r>
                <w:rPr>
                  <w:rFonts w:hint="eastAsia"/>
                </w:rPr>
                <w:t>，</w:t>
              </w:r>
              <w:r>
                <w:t>方便计算</w:t>
              </w:r>
            </w:ins>
            <w:ins w:id="2567" w:author="Changxin LIU" w:date="2014-12-04T13:21:00Z">
              <w:r>
                <w:t>返还金额</w:t>
              </w:r>
            </w:ins>
          </w:p>
        </w:tc>
      </w:tr>
      <w:tr w:rsidR="00E77C45" w14:paraId="755D6E2B" w14:textId="77777777" w:rsidTr="00C26A13">
        <w:trPr>
          <w:ins w:id="2568" w:author="Changxin LIU" w:date="2014-12-04T13:04:00Z"/>
        </w:trPr>
        <w:tc>
          <w:tcPr>
            <w:tcW w:w="2074" w:type="dxa"/>
          </w:tcPr>
          <w:p w14:paraId="7FE72FC8" w14:textId="77777777" w:rsidR="00E77C45" w:rsidRDefault="00E77C45" w:rsidP="00C26A13">
            <w:pPr>
              <w:rPr>
                <w:ins w:id="2569" w:author="Changxin LIU" w:date="2014-12-04T13:04:00Z"/>
              </w:rPr>
            </w:pPr>
          </w:p>
        </w:tc>
        <w:tc>
          <w:tcPr>
            <w:tcW w:w="2074" w:type="dxa"/>
          </w:tcPr>
          <w:p w14:paraId="632110CD" w14:textId="77777777" w:rsidR="00E77C45" w:rsidRDefault="00E77C45" w:rsidP="00C26A13">
            <w:pPr>
              <w:rPr>
                <w:ins w:id="2570" w:author="Changxin LIU" w:date="2014-12-04T13:04:00Z"/>
              </w:rPr>
            </w:pPr>
          </w:p>
        </w:tc>
        <w:tc>
          <w:tcPr>
            <w:tcW w:w="2074" w:type="dxa"/>
          </w:tcPr>
          <w:p w14:paraId="068E8023" w14:textId="77777777" w:rsidR="00E77C45" w:rsidRDefault="00E77C45" w:rsidP="00C26A13">
            <w:pPr>
              <w:rPr>
                <w:ins w:id="2571" w:author="Changxin LIU" w:date="2014-12-04T13:04:00Z"/>
              </w:rPr>
            </w:pPr>
          </w:p>
        </w:tc>
        <w:tc>
          <w:tcPr>
            <w:tcW w:w="2074" w:type="dxa"/>
          </w:tcPr>
          <w:p w14:paraId="23D67544" w14:textId="77777777" w:rsidR="00E77C45" w:rsidRDefault="00E77C45" w:rsidP="00C26A13">
            <w:pPr>
              <w:rPr>
                <w:ins w:id="2572" w:author="Changxin LIU" w:date="2014-12-04T13:04:00Z"/>
              </w:rPr>
            </w:pPr>
          </w:p>
        </w:tc>
      </w:tr>
      <w:tr w:rsidR="00E77C45" w14:paraId="04EC65C6" w14:textId="77777777" w:rsidTr="00C26A13">
        <w:trPr>
          <w:ins w:id="2573" w:author="Changxin LIU" w:date="2014-12-04T13:04:00Z"/>
        </w:trPr>
        <w:tc>
          <w:tcPr>
            <w:tcW w:w="2074" w:type="dxa"/>
          </w:tcPr>
          <w:p w14:paraId="1C5857DE" w14:textId="77777777" w:rsidR="00E77C45" w:rsidRDefault="00E77C45" w:rsidP="00794FE2">
            <w:pPr>
              <w:rPr>
                <w:ins w:id="2574" w:author="Changxin LIU" w:date="2014-12-04T13:04:00Z"/>
              </w:rPr>
            </w:pPr>
            <w:ins w:id="2575" w:author="Changxin LIU" w:date="2014-12-04T13:04:00Z">
              <w:r>
                <w:t>c</w:t>
              </w:r>
            </w:ins>
            <w:ins w:id="2576" w:author="Changxin LIU" w:date="2014-12-04T13:18:00Z">
              <w:r w:rsidR="00794FE2">
                <w:t>gh</w:t>
              </w:r>
            </w:ins>
            <w:ins w:id="2577" w:author="Changxin LIU" w:date="2014-12-04T13:04:00Z">
              <w:r>
                <w:t>_value</w:t>
              </w:r>
            </w:ins>
          </w:p>
        </w:tc>
        <w:tc>
          <w:tcPr>
            <w:tcW w:w="2074" w:type="dxa"/>
          </w:tcPr>
          <w:p w14:paraId="042F9706" w14:textId="77777777" w:rsidR="00E77C45" w:rsidRDefault="007456B0" w:rsidP="00C26A13">
            <w:pPr>
              <w:rPr>
                <w:ins w:id="2578" w:author="Changxin LIU" w:date="2014-12-04T13:04:00Z"/>
              </w:rPr>
            </w:pPr>
            <w:ins w:id="2579" w:author="Changxin LIU" w:date="2014-12-04T13:19:00Z">
              <w:r>
                <w:t>Integer</w:t>
              </w:r>
            </w:ins>
          </w:p>
        </w:tc>
        <w:tc>
          <w:tcPr>
            <w:tcW w:w="2074" w:type="dxa"/>
          </w:tcPr>
          <w:p w14:paraId="30C17D93" w14:textId="77777777" w:rsidR="00E77C45" w:rsidRDefault="00F43968" w:rsidP="00C26A13">
            <w:pPr>
              <w:rPr>
                <w:ins w:id="2580" w:author="Changxin LIU" w:date="2014-12-04T13:04:00Z"/>
              </w:rPr>
            </w:pPr>
            <w:ins w:id="2581" w:author="Changxin LIU" w:date="2014-12-04T13:18:00Z">
              <w:r>
                <w:rPr>
                  <w:rFonts w:hint="eastAsia"/>
                </w:rPr>
                <w:t>面值</w:t>
              </w:r>
            </w:ins>
            <w:ins w:id="2582" w:author="Changxin LIU" w:date="2014-12-04T13:04:00Z">
              <w:r w:rsidR="00E77C45">
                <w:rPr>
                  <w:rFonts w:hint="eastAsia"/>
                </w:rPr>
                <w:t>金额</w:t>
              </w:r>
            </w:ins>
          </w:p>
        </w:tc>
        <w:tc>
          <w:tcPr>
            <w:tcW w:w="2074" w:type="dxa"/>
          </w:tcPr>
          <w:p w14:paraId="09FB3351" w14:textId="77777777" w:rsidR="00E77C45" w:rsidRDefault="00E77C45" w:rsidP="00C26A13">
            <w:pPr>
              <w:rPr>
                <w:ins w:id="2583" w:author="Changxin LIU" w:date="2014-12-04T13:04:00Z"/>
              </w:rPr>
            </w:pPr>
          </w:p>
        </w:tc>
      </w:tr>
      <w:tr w:rsidR="00E77C45" w14:paraId="09A4E3D3" w14:textId="77777777" w:rsidTr="00C26A13">
        <w:trPr>
          <w:ins w:id="2584" w:author="Changxin LIU" w:date="2014-12-04T13:04:00Z"/>
        </w:trPr>
        <w:tc>
          <w:tcPr>
            <w:tcW w:w="2074" w:type="dxa"/>
          </w:tcPr>
          <w:p w14:paraId="7C090B02" w14:textId="77777777" w:rsidR="00E77C45" w:rsidRDefault="002B4858" w:rsidP="00C26A13">
            <w:pPr>
              <w:rPr>
                <w:ins w:id="2585" w:author="Changxin LIU" w:date="2014-12-04T13:04:00Z"/>
              </w:rPr>
            </w:pPr>
            <w:ins w:id="2586" w:author="Changxin LIU" w:date="2014-12-04T13:33:00Z">
              <w:r>
                <w:t>Cgh</w:t>
              </w:r>
            </w:ins>
            <w:ins w:id="2587" w:author="Changxin LIU" w:date="2014-12-04T13:34:00Z">
              <w:r>
                <w:t>_date_state_update</w:t>
              </w:r>
            </w:ins>
          </w:p>
        </w:tc>
        <w:tc>
          <w:tcPr>
            <w:tcW w:w="2074" w:type="dxa"/>
          </w:tcPr>
          <w:p w14:paraId="01F840C5" w14:textId="77777777" w:rsidR="00E77C45" w:rsidRDefault="00677F21" w:rsidP="00C26A13">
            <w:pPr>
              <w:rPr>
                <w:ins w:id="2588" w:author="Changxin LIU" w:date="2014-12-04T13:04:00Z"/>
              </w:rPr>
            </w:pPr>
            <w:ins w:id="2589" w:author="Changxin LIU" w:date="2014-12-04T13:34:00Z">
              <w:r>
                <w:t>D</w:t>
              </w:r>
              <w:r w:rsidR="002B4858">
                <w:rPr>
                  <w:rFonts w:hint="eastAsia"/>
                </w:rPr>
                <w:t>atetime</w:t>
              </w:r>
            </w:ins>
          </w:p>
        </w:tc>
        <w:tc>
          <w:tcPr>
            <w:tcW w:w="2074" w:type="dxa"/>
          </w:tcPr>
          <w:p w14:paraId="2BD96E8E" w14:textId="77777777" w:rsidR="00E77C45" w:rsidRDefault="00677F21" w:rsidP="00C26A13">
            <w:pPr>
              <w:rPr>
                <w:ins w:id="2590" w:author="Changxin LIU" w:date="2014-12-04T13:04:00Z"/>
              </w:rPr>
            </w:pPr>
            <w:ins w:id="2591" w:author="Changxin LIU" w:date="2014-12-04T13:34:00Z">
              <w:r>
                <w:t>申请状态变更时间</w:t>
              </w:r>
            </w:ins>
          </w:p>
        </w:tc>
        <w:tc>
          <w:tcPr>
            <w:tcW w:w="2074" w:type="dxa"/>
          </w:tcPr>
          <w:p w14:paraId="4F72FEC6" w14:textId="77777777" w:rsidR="00E77C45" w:rsidRDefault="00E77C45" w:rsidP="00C26A13">
            <w:pPr>
              <w:rPr>
                <w:ins w:id="2592" w:author="Changxin LIU" w:date="2014-12-04T13:04:00Z"/>
              </w:rPr>
            </w:pPr>
          </w:p>
        </w:tc>
      </w:tr>
      <w:tr w:rsidR="00E77C45" w14:paraId="1DB12B5A" w14:textId="77777777" w:rsidTr="00C26A13">
        <w:trPr>
          <w:ins w:id="2593" w:author="Changxin LIU" w:date="2014-12-04T13:04:00Z"/>
        </w:trPr>
        <w:tc>
          <w:tcPr>
            <w:tcW w:w="2074" w:type="dxa"/>
          </w:tcPr>
          <w:p w14:paraId="15C4CCBA" w14:textId="77777777" w:rsidR="00E77C45" w:rsidRDefault="00B01197" w:rsidP="00C26A13">
            <w:pPr>
              <w:rPr>
                <w:ins w:id="2594" w:author="Changxin LIU" w:date="2014-12-04T13:04:00Z"/>
              </w:rPr>
            </w:pPr>
            <w:ins w:id="2595" w:author="Changxin LIU" w:date="2015-01-03T13:13:00Z">
              <w:r>
                <w:t>Cgh_date_end</w:t>
              </w:r>
            </w:ins>
          </w:p>
        </w:tc>
        <w:tc>
          <w:tcPr>
            <w:tcW w:w="2074" w:type="dxa"/>
          </w:tcPr>
          <w:p w14:paraId="39EEC274" w14:textId="77777777" w:rsidR="00E77C45" w:rsidRPr="00D11BEA" w:rsidRDefault="00B01197" w:rsidP="00C26A13">
            <w:pPr>
              <w:rPr>
                <w:ins w:id="2596" w:author="Changxin LIU" w:date="2014-12-04T13:04:00Z"/>
              </w:rPr>
            </w:pPr>
            <w:ins w:id="2597" w:author="Changxin LIU" w:date="2015-01-03T13:13:00Z">
              <w:r>
                <w:t>D</w:t>
              </w:r>
              <w:r>
                <w:rPr>
                  <w:rFonts w:hint="eastAsia"/>
                </w:rPr>
                <w:t>atetime</w:t>
              </w:r>
            </w:ins>
          </w:p>
        </w:tc>
        <w:tc>
          <w:tcPr>
            <w:tcW w:w="2074" w:type="dxa"/>
          </w:tcPr>
          <w:p w14:paraId="17A6AF8A" w14:textId="77777777" w:rsidR="00E77C45" w:rsidRDefault="00B01197" w:rsidP="00C26A13">
            <w:pPr>
              <w:rPr>
                <w:ins w:id="2598" w:author="Changxin LIU" w:date="2014-12-04T13:04:00Z"/>
              </w:rPr>
            </w:pPr>
            <w:ins w:id="2599" w:author="Changxin LIU" w:date="2015-01-03T13:13:00Z">
              <w:r>
                <w:rPr>
                  <w:rFonts w:hint="eastAsia"/>
                </w:rPr>
                <w:t>有效期</w:t>
              </w:r>
            </w:ins>
          </w:p>
        </w:tc>
        <w:tc>
          <w:tcPr>
            <w:tcW w:w="2074" w:type="dxa"/>
          </w:tcPr>
          <w:p w14:paraId="70A8FAFA" w14:textId="77777777" w:rsidR="00E77C45" w:rsidRDefault="00E77C45" w:rsidP="00C26A13">
            <w:pPr>
              <w:rPr>
                <w:ins w:id="2600" w:author="Changxin LIU" w:date="2014-12-04T13:04:00Z"/>
              </w:rPr>
            </w:pPr>
          </w:p>
        </w:tc>
      </w:tr>
      <w:tr w:rsidR="004D4AA1" w14:paraId="3CA24FFA" w14:textId="77777777" w:rsidTr="00C26A13">
        <w:trPr>
          <w:ins w:id="2601" w:author="Changxin LIU" w:date="2015-01-03T15:38:00Z"/>
        </w:trPr>
        <w:tc>
          <w:tcPr>
            <w:tcW w:w="2074" w:type="dxa"/>
          </w:tcPr>
          <w:p w14:paraId="30D8F024" w14:textId="77777777" w:rsidR="004D4AA1" w:rsidRDefault="004D4AA1" w:rsidP="00C26A13">
            <w:pPr>
              <w:rPr>
                <w:ins w:id="2602" w:author="Changxin LIU" w:date="2015-01-03T15:38:00Z"/>
              </w:rPr>
            </w:pPr>
            <w:ins w:id="2603" w:author="Changxin LIU" w:date="2015-01-03T15:38:00Z">
              <w:r>
                <w:t>Cgh_address</w:t>
              </w:r>
            </w:ins>
          </w:p>
        </w:tc>
        <w:tc>
          <w:tcPr>
            <w:tcW w:w="2074" w:type="dxa"/>
          </w:tcPr>
          <w:p w14:paraId="0D8163C2" w14:textId="77777777" w:rsidR="004D4AA1" w:rsidRDefault="004D4AA1" w:rsidP="00C26A13">
            <w:pPr>
              <w:rPr>
                <w:ins w:id="2604" w:author="Changxin LIU" w:date="2015-01-03T15:38:00Z"/>
              </w:rPr>
            </w:pPr>
            <w:ins w:id="2605" w:author="Changxin LIU" w:date="2015-01-03T15:38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150)</w:t>
              </w:r>
            </w:ins>
          </w:p>
        </w:tc>
        <w:tc>
          <w:tcPr>
            <w:tcW w:w="2074" w:type="dxa"/>
          </w:tcPr>
          <w:p w14:paraId="37DCB250" w14:textId="77777777" w:rsidR="004D4AA1" w:rsidRDefault="004D4AA1" w:rsidP="00C26A13">
            <w:pPr>
              <w:rPr>
                <w:ins w:id="2606" w:author="Changxin LIU" w:date="2015-01-03T15:38:00Z"/>
              </w:rPr>
            </w:pPr>
            <w:ins w:id="2607" w:author="Changxin LIU" w:date="2015-01-03T15:39:00Z">
              <w:r>
                <w:rPr>
                  <w:rFonts w:hint="eastAsia"/>
                </w:rPr>
                <w:t>收货地址</w:t>
              </w:r>
            </w:ins>
          </w:p>
        </w:tc>
        <w:tc>
          <w:tcPr>
            <w:tcW w:w="2074" w:type="dxa"/>
          </w:tcPr>
          <w:p w14:paraId="28B180AE" w14:textId="77777777" w:rsidR="004D4AA1" w:rsidRDefault="004D4AA1" w:rsidP="00C26A13">
            <w:pPr>
              <w:rPr>
                <w:ins w:id="2608" w:author="Changxin LIU" w:date="2015-01-03T15:38:00Z"/>
              </w:rPr>
            </w:pPr>
          </w:p>
        </w:tc>
      </w:tr>
      <w:tr w:rsidR="004D4AA1" w14:paraId="78A90E56" w14:textId="77777777" w:rsidTr="00C26A13">
        <w:trPr>
          <w:ins w:id="2609" w:author="Changxin LIU" w:date="2015-01-03T15:38:00Z"/>
        </w:trPr>
        <w:tc>
          <w:tcPr>
            <w:tcW w:w="2074" w:type="dxa"/>
          </w:tcPr>
          <w:p w14:paraId="39E30F93" w14:textId="77777777" w:rsidR="004D4AA1" w:rsidRDefault="004D4AA1" w:rsidP="00C26A13">
            <w:pPr>
              <w:rPr>
                <w:ins w:id="2610" w:author="Changxin LIU" w:date="2015-01-03T15:38:00Z"/>
              </w:rPr>
            </w:pPr>
            <w:ins w:id="2611" w:author="Changxin LIU" w:date="2015-01-03T15:39:00Z">
              <w:r>
                <w:t>Cgh_contact</w:t>
              </w:r>
            </w:ins>
            <w:ins w:id="2612" w:author="Changxin LIU" w:date="2015-01-03T15:46:00Z">
              <w:r>
                <w:t>or</w:t>
              </w:r>
            </w:ins>
          </w:p>
        </w:tc>
        <w:tc>
          <w:tcPr>
            <w:tcW w:w="2074" w:type="dxa"/>
          </w:tcPr>
          <w:p w14:paraId="56D94781" w14:textId="77777777" w:rsidR="004D4AA1" w:rsidRDefault="004D4AA1" w:rsidP="00C26A13">
            <w:pPr>
              <w:rPr>
                <w:ins w:id="2613" w:author="Changxin LIU" w:date="2015-01-03T15:38:00Z"/>
              </w:rPr>
            </w:pPr>
            <w:ins w:id="2614" w:author="Changxin LIU" w:date="2015-01-03T15:39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20)</w:t>
              </w:r>
            </w:ins>
          </w:p>
        </w:tc>
        <w:tc>
          <w:tcPr>
            <w:tcW w:w="2074" w:type="dxa"/>
          </w:tcPr>
          <w:p w14:paraId="6898F62E" w14:textId="77777777" w:rsidR="004D4AA1" w:rsidRDefault="004D4AA1" w:rsidP="00C26A13">
            <w:pPr>
              <w:rPr>
                <w:ins w:id="2615" w:author="Changxin LIU" w:date="2015-01-03T15:38:00Z"/>
              </w:rPr>
            </w:pPr>
            <w:ins w:id="2616" w:author="Changxin LIU" w:date="2015-01-03T15:39:00Z">
              <w:r>
                <w:rPr>
                  <w:rFonts w:hint="eastAsia"/>
                </w:rPr>
                <w:t>联系人</w:t>
              </w:r>
            </w:ins>
          </w:p>
        </w:tc>
        <w:tc>
          <w:tcPr>
            <w:tcW w:w="2074" w:type="dxa"/>
          </w:tcPr>
          <w:p w14:paraId="4F292624" w14:textId="77777777" w:rsidR="004D4AA1" w:rsidRDefault="004D4AA1" w:rsidP="00C26A13">
            <w:pPr>
              <w:rPr>
                <w:ins w:id="2617" w:author="Changxin LIU" w:date="2015-01-03T15:38:00Z"/>
              </w:rPr>
            </w:pPr>
          </w:p>
        </w:tc>
      </w:tr>
      <w:tr w:rsidR="004D4AA1" w14:paraId="0CF6C5FE" w14:textId="77777777" w:rsidTr="00C26A13">
        <w:trPr>
          <w:ins w:id="2618" w:author="Changxin LIU" w:date="2015-01-03T15:38:00Z"/>
        </w:trPr>
        <w:tc>
          <w:tcPr>
            <w:tcW w:w="2074" w:type="dxa"/>
          </w:tcPr>
          <w:p w14:paraId="08980297" w14:textId="77777777" w:rsidR="004D4AA1" w:rsidRDefault="004D4AA1" w:rsidP="00C26A13">
            <w:pPr>
              <w:rPr>
                <w:ins w:id="2619" w:author="Changxin LIU" w:date="2015-01-03T15:38:00Z"/>
              </w:rPr>
            </w:pPr>
            <w:ins w:id="2620" w:author="Changxin LIU" w:date="2015-01-03T15:39:00Z">
              <w:r>
                <w:t>Cgh_tel</w:t>
              </w:r>
            </w:ins>
          </w:p>
        </w:tc>
        <w:tc>
          <w:tcPr>
            <w:tcW w:w="2074" w:type="dxa"/>
          </w:tcPr>
          <w:p w14:paraId="4AA80C62" w14:textId="77777777" w:rsidR="004D4AA1" w:rsidRDefault="004D4AA1" w:rsidP="00C26A13">
            <w:pPr>
              <w:rPr>
                <w:ins w:id="2621" w:author="Changxin LIU" w:date="2015-01-03T15:38:00Z"/>
              </w:rPr>
            </w:pPr>
            <w:ins w:id="2622" w:author="Changxin LIU" w:date="2015-01-03T15:39:00Z">
              <w:r>
                <w:t>V</w:t>
              </w:r>
              <w:r>
                <w:rPr>
                  <w:rFonts w:hint="eastAsia"/>
                </w:rPr>
                <w:t>archar(</w:t>
              </w:r>
            </w:ins>
            <w:ins w:id="2623" w:author="Changxin LIU" w:date="2015-01-03T15:40:00Z">
              <w:r>
                <w:t>15</w:t>
              </w:r>
            </w:ins>
            <w:ins w:id="2624" w:author="Changxin LIU" w:date="2015-01-03T15:39:00Z">
              <w:r>
                <w:t>)</w:t>
              </w:r>
            </w:ins>
          </w:p>
        </w:tc>
        <w:tc>
          <w:tcPr>
            <w:tcW w:w="2074" w:type="dxa"/>
          </w:tcPr>
          <w:p w14:paraId="2BEFE7EA" w14:textId="77777777" w:rsidR="004D4AA1" w:rsidRDefault="004D4AA1" w:rsidP="00C26A13">
            <w:pPr>
              <w:rPr>
                <w:ins w:id="2625" w:author="Changxin LIU" w:date="2015-01-03T15:38:00Z"/>
              </w:rPr>
            </w:pPr>
            <w:ins w:id="2626" w:author="Changxin LIU" w:date="2015-01-03T15:40:00Z">
              <w:r>
                <w:rPr>
                  <w:rFonts w:hint="eastAsia"/>
                </w:rPr>
                <w:t>联系电话</w:t>
              </w:r>
            </w:ins>
          </w:p>
        </w:tc>
        <w:tc>
          <w:tcPr>
            <w:tcW w:w="2074" w:type="dxa"/>
          </w:tcPr>
          <w:p w14:paraId="2DA0CD75" w14:textId="77777777" w:rsidR="004D4AA1" w:rsidRDefault="004D4AA1" w:rsidP="00C26A13">
            <w:pPr>
              <w:rPr>
                <w:ins w:id="2627" w:author="Changxin LIU" w:date="2015-01-03T15:38:00Z"/>
              </w:rPr>
            </w:pPr>
          </w:p>
        </w:tc>
      </w:tr>
    </w:tbl>
    <w:p w14:paraId="7216557F" w14:textId="77777777" w:rsidR="00582EB4" w:rsidRPr="00A21879" w:rsidRDefault="00582EB4">
      <w:pPr>
        <w:rPr>
          <w:ins w:id="2628" w:author="Changxin LIU" w:date="2014-12-04T13:03:00Z"/>
        </w:rPr>
        <w:pPrChange w:id="2629" w:author="Changxin LIU" w:date="2014-12-04T13:04:00Z">
          <w:pPr>
            <w:pStyle w:val="1"/>
          </w:pPr>
        </w:pPrChange>
      </w:pPr>
    </w:p>
    <w:p w14:paraId="5DDADA21" w14:textId="77777777" w:rsidR="00A3398E" w:rsidRDefault="00A3398E" w:rsidP="00B970FF">
      <w:pPr>
        <w:rPr>
          <w:ins w:id="2630" w:author="Changxin LIU" w:date="2014-11-17T07:40:00Z"/>
        </w:rPr>
      </w:pPr>
    </w:p>
    <w:p w14:paraId="2FEEFA88" w14:textId="77777777" w:rsidR="0035237D" w:rsidRPr="00FE0936" w:rsidRDefault="00052D9F" w:rsidP="0035237D">
      <w:pPr>
        <w:pStyle w:val="1"/>
        <w:rPr>
          <w:ins w:id="2631" w:author="Changxin LIU" w:date="2014-11-18T12:51:00Z"/>
          <w:color w:val="FF0000"/>
          <w:rPrChange w:id="2632" w:author="Changxin LIU" w:date="2015-02-14T12:22:00Z">
            <w:rPr>
              <w:ins w:id="2633" w:author="Changxin LIU" w:date="2014-11-18T12:51:00Z"/>
            </w:rPr>
          </w:rPrChange>
        </w:rPr>
      </w:pPr>
      <w:ins w:id="2634" w:author="Changxin LIU" w:date="2014-11-18T12:51:00Z">
        <w:r w:rsidRPr="00FE0936">
          <w:rPr>
            <w:rFonts w:hint="eastAsia"/>
            <w:color w:val="FF0000"/>
            <w:rPrChange w:id="2635" w:author="Changxin LIU" w:date="2015-02-14T12:22:00Z">
              <w:rPr>
                <w:rFonts w:hint="eastAsia"/>
              </w:rPr>
            </w:rPrChange>
          </w:rPr>
          <w:t>订单支付记录</w:t>
        </w:r>
      </w:ins>
      <w:ins w:id="2636" w:author="Changxin LIU" w:date="2014-11-18T12:52:00Z">
        <w:r w:rsidR="005D6370" w:rsidRPr="00FE0936">
          <w:rPr>
            <w:color w:val="FF0000"/>
            <w:rPrChange w:id="2637" w:author="Changxin LIU" w:date="2015-02-14T12:22:00Z">
              <w:rPr/>
            </w:rPrChange>
          </w:rPr>
          <w:t>PayHistory</w:t>
        </w:r>
      </w:ins>
    </w:p>
    <w:p w14:paraId="7E0E0560" w14:textId="77777777" w:rsidR="0035237D" w:rsidRPr="003A1BCA" w:rsidRDefault="0035237D" w:rsidP="0035237D">
      <w:pPr>
        <w:rPr>
          <w:ins w:id="2638" w:author="Changxin LIU" w:date="2014-11-18T12:51:00Z"/>
        </w:rPr>
      </w:pPr>
    </w:p>
    <w:p w14:paraId="7AF12922" w14:textId="77777777" w:rsidR="0035237D" w:rsidRDefault="00C35C9F" w:rsidP="0035237D">
      <w:pPr>
        <w:rPr>
          <w:ins w:id="2639" w:author="Changxin LIU" w:date="2014-11-18T12:51:00Z"/>
        </w:rPr>
      </w:pPr>
      <w:ins w:id="2640" w:author="Changxin LIU" w:date="2014-11-18T12:52:00Z">
        <w:r>
          <w:t>P</w:t>
        </w:r>
        <w:r>
          <w:rPr>
            <w:rFonts w:hint="eastAsia"/>
          </w:rPr>
          <w:t>ay</w:t>
        </w:r>
        <w:r>
          <w:t>History</w:t>
        </w:r>
      </w:ins>
    </w:p>
    <w:p w14:paraId="10C407E6" w14:textId="77777777" w:rsidR="0035237D" w:rsidRDefault="0035237D" w:rsidP="0035237D">
      <w:pPr>
        <w:rPr>
          <w:ins w:id="2641" w:author="Changxin LIU" w:date="2014-11-18T12:51:00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237D" w14:paraId="4346E1EC" w14:textId="77777777" w:rsidTr="006449B1">
        <w:trPr>
          <w:ins w:id="2642" w:author="Changxin LIU" w:date="2014-11-18T12:51:00Z"/>
        </w:trPr>
        <w:tc>
          <w:tcPr>
            <w:tcW w:w="2074" w:type="dxa"/>
          </w:tcPr>
          <w:p w14:paraId="4B6FB07C" w14:textId="77777777" w:rsidR="0035237D" w:rsidRDefault="0035237D" w:rsidP="006449B1">
            <w:pPr>
              <w:rPr>
                <w:ins w:id="2643" w:author="Changxin LIU" w:date="2014-11-18T12:51:00Z"/>
              </w:rPr>
            </w:pPr>
            <w:ins w:id="2644" w:author="Changxin LIU" w:date="2014-11-18T12:51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16D26C27" w14:textId="77777777" w:rsidR="0035237D" w:rsidRDefault="0035237D" w:rsidP="006449B1">
            <w:pPr>
              <w:rPr>
                <w:ins w:id="2645" w:author="Changxin LIU" w:date="2014-11-18T12:51:00Z"/>
              </w:rPr>
            </w:pPr>
            <w:ins w:id="2646" w:author="Changxin LIU" w:date="2014-11-18T12:51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218BC540" w14:textId="77777777" w:rsidR="0035237D" w:rsidRDefault="0035237D" w:rsidP="006449B1">
            <w:pPr>
              <w:rPr>
                <w:ins w:id="2647" w:author="Changxin LIU" w:date="2014-11-18T12:51:00Z"/>
              </w:rPr>
            </w:pPr>
            <w:ins w:id="2648" w:author="Changxin LIU" w:date="2014-11-18T12:51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0A1ADAC1" w14:textId="77777777" w:rsidR="0035237D" w:rsidRDefault="0035237D" w:rsidP="006449B1">
            <w:pPr>
              <w:rPr>
                <w:ins w:id="2649" w:author="Changxin LIU" w:date="2014-11-18T12:51:00Z"/>
              </w:rPr>
            </w:pPr>
          </w:p>
        </w:tc>
      </w:tr>
      <w:tr w:rsidR="0035237D" w14:paraId="1A8DDB67" w14:textId="77777777" w:rsidTr="006449B1">
        <w:trPr>
          <w:ins w:id="2650" w:author="Changxin LIU" w:date="2014-11-18T12:51:00Z"/>
        </w:trPr>
        <w:tc>
          <w:tcPr>
            <w:tcW w:w="2074" w:type="dxa"/>
          </w:tcPr>
          <w:p w14:paraId="11560356" w14:textId="77777777" w:rsidR="0035237D" w:rsidRDefault="001D262E" w:rsidP="006449B1">
            <w:pPr>
              <w:rPr>
                <w:ins w:id="2651" w:author="Changxin LIU" w:date="2014-11-18T12:51:00Z"/>
              </w:rPr>
            </w:pPr>
            <w:ins w:id="2652" w:author="Changxin LIU" w:date="2014-11-18T12:51:00Z">
              <w:r>
                <w:t>Ph</w:t>
              </w:r>
              <w:r w:rsidR="0096667C">
                <w:t>_oh_id</w:t>
              </w:r>
            </w:ins>
          </w:p>
        </w:tc>
        <w:tc>
          <w:tcPr>
            <w:tcW w:w="2074" w:type="dxa"/>
          </w:tcPr>
          <w:p w14:paraId="2BCAC399" w14:textId="77777777" w:rsidR="0035237D" w:rsidRDefault="0035237D" w:rsidP="006449B1">
            <w:pPr>
              <w:rPr>
                <w:ins w:id="2653" w:author="Changxin LIU" w:date="2014-11-18T12:51:00Z"/>
              </w:rPr>
            </w:pPr>
            <w:ins w:id="2654" w:author="Changxin LIU" w:date="2014-11-18T12:51:00Z">
              <w:r>
                <w:rPr>
                  <w:rFonts w:hint="eastAsia"/>
                </w:rPr>
                <w:t>integer</w:t>
              </w:r>
            </w:ins>
          </w:p>
        </w:tc>
        <w:tc>
          <w:tcPr>
            <w:tcW w:w="2074" w:type="dxa"/>
          </w:tcPr>
          <w:p w14:paraId="1CBE97C1" w14:textId="77777777" w:rsidR="0035237D" w:rsidRDefault="0096667C" w:rsidP="0096667C">
            <w:pPr>
              <w:rPr>
                <w:ins w:id="2655" w:author="Changxin LIU" w:date="2014-11-18T12:51:00Z"/>
              </w:rPr>
            </w:pPr>
            <w:ins w:id="2656" w:author="Changxin LIU" w:date="2014-11-18T13:15:00Z">
              <w:r>
                <w:rPr>
                  <w:rFonts w:hint="eastAsia"/>
                </w:rPr>
                <w:t>订单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56D0926A" w14:textId="77777777" w:rsidR="0035237D" w:rsidRDefault="0035237D" w:rsidP="00522FDD">
            <w:pPr>
              <w:rPr>
                <w:ins w:id="2657" w:author="Changxin LIU" w:date="2014-11-18T12:51:00Z"/>
              </w:rPr>
            </w:pPr>
            <w:ins w:id="2658" w:author="Changxin LIU" w:date="2014-11-18T12:51:00Z">
              <w:r>
                <w:t>对应</w:t>
              </w:r>
            </w:ins>
            <w:ins w:id="2659" w:author="Changxin LIU" w:date="2014-11-18T13:15:00Z">
              <w:r w:rsidR="00522FDD">
                <w:t>订单历史中的</w:t>
              </w:r>
            </w:ins>
            <w:ins w:id="2660" w:author="Changxin LIU" w:date="2014-11-18T12:51:00Z">
              <w:r>
                <w:t>id</w:t>
              </w:r>
            </w:ins>
          </w:p>
        </w:tc>
      </w:tr>
      <w:tr w:rsidR="0035237D" w14:paraId="197E990C" w14:textId="77777777" w:rsidTr="006449B1">
        <w:trPr>
          <w:ins w:id="2661" w:author="Changxin LIU" w:date="2014-11-18T12:51:00Z"/>
        </w:trPr>
        <w:tc>
          <w:tcPr>
            <w:tcW w:w="2074" w:type="dxa"/>
          </w:tcPr>
          <w:p w14:paraId="4F26D1AA" w14:textId="77777777" w:rsidR="0035237D" w:rsidRDefault="009164E6" w:rsidP="006449B1">
            <w:pPr>
              <w:rPr>
                <w:ins w:id="2662" w:author="Changxin LIU" w:date="2014-11-18T12:51:00Z"/>
              </w:rPr>
            </w:pPr>
            <w:ins w:id="2663" w:author="Changxin LIU" w:date="2014-11-19T09:49:00Z">
              <w:r>
                <w:t>Ph_pay_src</w:t>
              </w:r>
            </w:ins>
          </w:p>
        </w:tc>
        <w:tc>
          <w:tcPr>
            <w:tcW w:w="2074" w:type="dxa"/>
          </w:tcPr>
          <w:p w14:paraId="1F463908" w14:textId="77777777" w:rsidR="0035237D" w:rsidRDefault="009164E6" w:rsidP="006449B1">
            <w:pPr>
              <w:rPr>
                <w:ins w:id="2664" w:author="Changxin LIU" w:date="2014-11-18T12:51:00Z"/>
              </w:rPr>
            </w:pPr>
            <w:ins w:id="2665" w:author="Changxin LIU" w:date="2014-11-19T09:50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  <w:ins w:id="2666" w:author="Changxin LIU" w:date="2015-03-20T12:56:00Z">
              <w:r w:rsidR="0063477A">
                <w:rPr>
                  <w:rFonts w:hint="eastAsia"/>
                </w:rPr>
                <w:t>应该是</w:t>
              </w:r>
              <w:r w:rsidR="0063477A">
                <w:rPr>
                  <w:rFonts w:hint="eastAsia"/>
                </w:rPr>
                <w:t>int</w:t>
              </w:r>
            </w:ins>
          </w:p>
        </w:tc>
        <w:tc>
          <w:tcPr>
            <w:tcW w:w="2074" w:type="dxa"/>
          </w:tcPr>
          <w:p w14:paraId="6406AC50" w14:textId="77777777" w:rsidR="0035237D" w:rsidRDefault="009164E6" w:rsidP="006449B1">
            <w:pPr>
              <w:rPr>
                <w:ins w:id="2667" w:author="Changxin LIU" w:date="2014-11-18T12:51:00Z"/>
              </w:rPr>
            </w:pPr>
            <w:ins w:id="2668" w:author="Changxin LIU" w:date="2014-11-19T09:50:00Z">
              <w:r>
                <w:rPr>
                  <w:rFonts w:hint="eastAsia"/>
                </w:rPr>
                <w:t>支付来源</w:t>
              </w:r>
            </w:ins>
          </w:p>
        </w:tc>
        <w:tc>
          <w:tcPr>
            <w:tcW w:w="2074" w:type="dxa"/>
          </w:tcPr>
          <w:p w14:paraId="6F0D730B" w14:textId="77777777" w:rsidR="0035237D" w:rsidRDefault="003B2DB2" w:rsidP="006449B1">
            <w:pPr>
              <w:rPr>
                <w:ins w:id="2669" w:author="Changxin LIU" w:date="2014-11-19T09:50:00Z"/>
              </w:rPr>
            </w:pPr>
            <w:ins w:id="2670" w:author="Changxin LIU" w:date="2014-11-19T09:50:00Z">
              <w:r>
                <w:rPr>
                  <w:rFonts w:hint="eastAsia"/>
                </w:rPr>
                <w:t>0</w:t>
              </w:r>
            </w:ins>
            <w:ins w:id="2671" w:author="Changxin LIU" w:date="2014-11-19T22:44:00Z">
              <w:r w:rsidR="002C601D">
                <w:t xml:space="preserve">  </w:t>
              </w:r>
              <w:r w:rsidR="002C601D">
                <w:t>到店支付</w:t>
              </w:r>
            </w:ins>
          </w:p>
          <w:p w14:paraId="7203621B" w14:textId="77777777" w:rsidR="009164E6" w:rsidRDefault="00400F80" w:rsidP="006449B1">
            <w:pPr>
              <w:rPr>
                <w:ins w:id="2672" w:author="Changxin LIU" w:date="2014-11-19T09:50:00Z"/>
              </w:rPr>
            </w:pPr>
            <w:ins w:id="2673" w:author="Changxin LIU" w:date="2014-12-29T14:26:00Z">
              <w:r>
                <w:rPr>
                  <w:rFonts w:hint="eastAsia"/>
                </w:rPr>
                <w:t>&gt;</w:t>
              </w:r>
            </w:ins>
            <w:ins w:id="2674" w:author="Changxin LIU" w:date="2014-12-29T14:20:00Z">
              <w:r w:rsidR="00E92DA3">
                <w:rPr>
                  <w:rFonts w:hint="eastAsia"/>
                </w:rPr>
                <w:t>1</w:t>
              </w:r>
            </w:ins>
            <w:ins w:id="2675" w:author="Changxin LIU" w:date="2014-11-19T22:45:00Z">
              <w:r w:rsidR="00A821EC">
                <w:t xml:space="preserve">  </w:t>
              </w:r>
            </w:ins>
            <w:ins w:id="2676" w:author="Changxin LIU" w:date="2014-12-29T14:20:00Z">
              <w:r w:rsidR="003B2DB2">
                <w:t>优惠</w:t>
              </w:r>
            </w:ins>
            <w:ins w:id="2677" w:author="Changxin LIU" w:date="2014-11-19T22:45:00Z">
              <w:r w:rsidR="00A821EC">
                <w:t>卡支付</w:t>
              </w:r>
            </w:ins>
            <w:ins w:id="2678" w:author="Changxin LIU" w:date="2014-12-29T14:20:00Z">
              <w:r w:rsidR="00E92DA3">
                <w:rPr>
                  <w:rFonts w:hint="eastAsia"/>
                </w:rPr>
                <w:t xml:space="preserve"> </w:t>
              </w:r>
              <w:r w:rsidR="00E92DA3">
                <w:rPr>
                  <w:rFonts w:hint="eastAsia"/>
                </w:rPr>
                <w:t>对应</w:t>
              </w:r>
              <w:r w:rsidR="00E92DA3">
                <w:rPr>
                  <w:rFonts w:hint="eastAsia"/>
                </w:rPr>
                <w:t>card</w:t>
              </w:r>
              <w:r w:rsidR="005358BA">
                <w:t>invite</w:t>
              </w:r>
              <w:r w:rsidR="00E92DA3">
                <w:t>中</w:t>
              </w:r>
              <w:r w:rsidR="00E92DA3">
                <w:t>id</w:t>
              </w:r>
            </w:ins>
          </w:p>
          <w:p w14:paraId="06D7A26B" w14:textId="77777777" w:rsidR="009164E6" w:rsidRDefault="00400F80" w:rsidP="006449B1">
            <w:pPr>
              <w:rPr>
                <w:ins w:id="2679" w:author="Changxin LIU" w:date="2014-11-18T12:51:00Z"/>
              </w:rPr>
            </w:pPr>
            <w:ins w:id="2680" w:author="Changxin LIU" w:date="2014-12-29T14:26:00Z">
              <w:r>
                <w:rPr>
                  <w:rFonts w:hint="eastAsia"/>
                </w:rPr>
                <w:t xml:space="preserve">&lt;1 </w:t>
              </w:r>
              <w:r>
                <w:rPr>
                  <w:rFonts w:hint="eastAsia"/>
                </w:rPr>
                <w:t>在线支付</w:t>
              </w:r>
            </w:ins>
          </w:p>
        </w:tc>
      </w:tr>
      <w:tr w:rsidR="0035237D" w14:paraId="65D5EA07" w14:textId="77777777" w:rsidTr="006449B1">
        <w:trPr>
          <w:ins w:id="2681" w:author="Changxin LIU" w:date="2014-11-18T12:51:00Z"/>
        </w:trPr>
        <w:tc>
          <w:tcPr>
            <w:tcW w:w="2074" w:type="dxa"/>
          </w:tcPr>
          <w:p w14:paraId="28C2215A" w14:textId="77777777" w:rsidR="0035237D" w:rsidRDefault="003A7F28" w:rsidP="006449B1">
            <w:pPr>
              <w:rPr>
                <w:ins w:id="2682" w:author="Changxin LIU" w:date="2014-11-18T12:51:00Z"/>
              </w:rPr>
            </w:pPr>
            <w:ins w:id="2683" w:author="Changxin LIU" w:date="2014-11-19T09:50:00Z">
              <w:r>
                <w:t>Ph_value</w:t>
              </w:r>
            </w:ins>
          </w:p>
        </w:tc>
        <w:tc>
          <w:tcPr>
            <w:tcW w:w="2074" w:type="dxa"/>
          </w:tcPr>
          <w:p w14:paraId="3A8631D1" w14:textId="77777777" w:rsidR="0035237D" w:rsidRDefault="003A7F28" w:rsidP="006449B1">
            <w:pPr>
              <w:rPr>
                <w:ins w:id="2684" w:author="Changxin LIU" w:date="2014-11-18T12:51:00Z"/>
              </w:rPr>
            </w:pPr>
            <w:ins w:id="2685" w:author="Changxin LIU" w:date="2014-11-19T09:50:00Z">
              <w:r>
                <w:t>I</w:t>
              </w:r>
              <w:r>
                <w:rPr>
                  <w:rFonts w:hint="eastAsia"/>
                </w:rPr>
                <w:t>nt</w:t>
              </w:r>
            </w:ins>
          </w:p>
        </w:tc>
        <w:tc>
          <w:tcPr>
            <w:tcW w:w="2074" w:type="dxa"/>
          </w:tcPr>
          <w:p w14:paraId="4931FAA3" w14:textId="77777777" w:rsidR="0035237D" w:rsidRDefault="003A7F28" w:rsidP="006449B1">
            <w:pPr>
              <w:rPr>
                <w:ins w:id="2686" w:author="Changxin LIU" w:date="2014-11-18T12:51:00Z"/>
              </w:rPr>
            </w:pPr>
            <w:ins w:id="2687" w:author="Changxin LIU" w:date="2014-11-19T09:50:00Z">
              <w:r>
                <w:rPr>
                  <w:rFonts w:hint="eastAsia"/>
                </w:rPr>
                <w:t>支付</w:t>
              </w:r>
            </w:ins>
            <w:ins w:id="2688" w:author="Changxin LIU" w:date="2014-11-19T09:51:00Z">
              <w:r>
                <w:rPr>
                  <w:rFonts w:hint="eastAsia"/>
                </w:rPr>
                <w:t>金额</w:t>
              </w:r>
            </w:ins>
          </w:p>
        </w:tc>
        <w:tc>
          <w:tcPr>
            <w:tcW w:w="2074" w:type="dxa"/>
          </w:tcPr>
          <w:p w14:paraId="1D6925A5" w14:textId="77777777" w:rsidR="0035237D" w:rsidRDefault="0035237D" w:rsidP="006449B1">
            <w:pPr>
              <w:rPr>
                <w:ins w:id="2689" w:author="Changxin LIU" w:date="2014-11-18T12:51:00Z"/>
              </w:rPr>
            </w:pPr>
          </w:p>
        </w:tc>
      </w:tr>
      <w:tr w:rsidR="0035237D" w14:paraId="6158D46E" w14:textId="77777777" w:rsidTr="006449B1">
        <w:trPr>
          <w:ins w:id="2690" w:author="Changxin LIU" w:date="2014-11-18T12:51:00Z"/>
        </w:trPr>
        <w:tc>
          <w:tcPr>
            <w:tcW w:w="2074" w:type="dxa"/>
          </w:tcPr>
          <w:p w14:paraId="5A800C7F" w14:textId="77777777" w:rsidR="0035237D" w:rsidRDefault="00F91104" w:rsidP="006449B1">
            <w:pPr>
              <w:rPr>
                <w:ins w:id="2691" w:author="Changxin LIU" w:date="2014-11-18T12:51:00Z"/>
              </w:rPr>
            </w:pPr>
            <w:ins w:id="2692" w:author="Changxin LIU" w:date="2014-11-19T22:46:00Z">
              <w:r>
                <w:t>Ph_date</w:t>
              </w:r>
            </w:ins>
            <w:ins w:id="2693" w:author="Changxin LIU" w:date="2014-12-29T14:24:00Z">
              <w:r w:rsidR="00BC32AC">
                <w:t>time</w:t>
              </w:r>
            </w:ins>
          </w:p>
        </w:tc>
        <w:tc>
          <w:tcPr>
            <w:tcW w:w="2074" w:type="dxa"/>
          </w:tcPr>
          <w:p w14:paraId="7D6C4AEF" w14:textId="77777777" w:rsidR="0035237D" w:rsidRDefault="00F91104" w:rsidP="006449B1">
            <w:pPr>
              <w:rPr>
                <w:ins w:id="2694" w:author="Changxin LIU" w:date="2014-11-18T12:51:00Z"/>
              </w:rPr>
            </w:pPr>
            <w:ins w:id="2695" w:author="Changxin LIU" w:date="2014-11-19T22:46:00Z">
              <w:r>
                <w:t>D</w:t>
              </w:r>
              <w:r>
                <w:rPr>
                  <w:rFonts w:hint="eastAsia"/>
                </w:rPr>
                <w:t>atetime</w:t>
              </w:r>
            </w:ins>
          </w:p>
        </w:tc>
        <w:tc>
          <w:tcPr>
            <w:tcW w:w="2074" w:type="dxa"/>
          </w:tcPr>
          <w:p w14:paraId="3E83BB1F" w14:textId="77777777" w:rsidR="0035237D" w:rsidRDefault="00F91104" w:rsidP="006449B1">
            <w:pPr>
              <w:rPr>
                <w:ins w:id="2696" w:author="Changxin LIU" w:date="2014-11-18T12:51:00Z"/>
              </w:rPr>
            </w:pPr>
            <w:ins w:id="2697" w:author="Changxin LIU" w:date="2014-11-19T22:46:00Z">
              <w:r>
                <w:t>支付时间</w:t>
              </w:r>
            </w:ins>
          </w:p>
        </w:tc>
        <w:tc>
          <w:tcPr>
            <w:tcW w:w="2074" w:type="dxa"/>
          </w:tcPr>
          <w:p w14:paraId="5EAE5752" w14:textId="77777777" w:rsidR="0035237D" w:rsidRPr="00A97190" w:rsidRDefault="0035237D" w:rsidP="006449B1">
            <w:pPr>
              <w:rPr>
                <w:ins w:id="2698" w:author="Changxin LIU" w:date="2014-11-18T12:51:00Z"/>
              </w:rPr>
            </w:pPr>
          </w:p>
        </w:tc>
      </w:tr>
      <w:tr w:rsidR="0035237D" w14:paraId="672ED0E8" w14:textId="77777777" w:rsidTr="006449B1">
        <w:trPr>
          <w:ins w:id="2699" w:author="Changxin LIU" w:date="2014-11-18T12:51:00Z"/>
        </w:trPr>
        <w:tc>
          <w:tcPr>
            <w:tcW w:w="2074" w:type="dxa"/>
          </w:tcPr>
          <w:p w14:paraId="27DA7287" w14:textId="77777777" w:rsidR="0035237D" w:rsidRDefault="004015E4" w:rsidP="006449B1">
            <w:pPr>
              <w:rPr>
                <w:ins w:id="2700" w:author="Changxin LIU" w:date="2014-11-18T12:51:00Z"/>
              </w:rPr>
            </w:pPr>
            <w:ins w:id="2701" w:author="Changxin LIU" w:date="2014-12-29T13:56:00Z">
              <w:r>
                <w:t>Ph_ip</w:t>
              </w:r>
            </w:ins>
          </w:p>
        </w:tc>
        <w:tc>
          <w:tcPr>
            <w:tcW w:w="2074" w:type="dxa"/>
          </w:tcPr>
          <w:p w14:paraId="02687479" w14:textId="77777777" w:rsidR="0035237D" w:rsidRDefault="00FE00F9" w:rsidP="006449B1">
            <w:pPr>
              <w:rPr>
                <w:ins w:id="2702" w:author="Changxin LIU" w:date="2014-11-18T12:51:00Z"/>
              </w:rPr>
            </w:pPr>
            <w:ins w:id="2703" w:author="Changxin LIU" w:date="2014-12-29T13:56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30)</w:t>
              </w:r>
            </w:ins>
          </w:p>
        </w:tc>
        <w:tc>
          <w:tcPr>
            <w:tcW w:w="2074" w:type="dxa"/>
          </w:tcPr>
          <w:p w14:paraId="7C48E7BF" w14:textId="77777777" w:rsidR="0035237D" w:rsidRDefault="0035237D" w:rsidP="006449B1">
            <w:pPr>
              <w:rPr>
                <w:ins w:id="2704" w:author="Changxin LIU" w:date="2014-11-18T12:51:00Z"/>
              </w:rPr>
            </w:pPr>
          </w:p>
        </w:tc>
        <w:tc>
          <w:tcPr>
            <w:tcW w:w="2074" w:type="dxa"/>
          </w:tcPr>
          <w:p w14:paraId="13EF8786" w14:textId="77777777" w:rsidR="0035237D" w:rsidRDefault="0035237D" w:rsidP="006449B1">
            <w:pPr>
              <w:rPr>
                <w:ins w:id="2705" w:author="Changxin LIU" w:date="2014-11-18T12:51:00Z"/>
              </w:rPr>
            </w:pPr>
          </w:p>
        </w:tc>
      </w:tr>
      <w:tr w:rsidR="0035237D" w14:paraId="77FAF9EA" w14:textId="77777777" w:rsidTr="006449B1">
        <w:trPr>
          <w:ins w:id="2706" w:author="Changxin LIU" w:date="2014-11-18T12:51:00Z"/>
        </w:trPr>
        <w:tc>
          <w:tcPr>
            <w:tcW w:w="2074" w:type="dxa"/>
          </w:tcPr>
          <w:p w14:paraId="0A113B16" w14:textId="77777777" w:rsidR="0035237D" w:rsidRDefault="00FE00F9" w:rsidP="006449B1">
            <w:pPr>
              <w:rPr>
                <w:ins w:id="2707" w:author="Changxin LIU" w:date="2014-11-18T12:51:00Z"/>
              </w:rPr>
            </w:pPr>
            <w:ins w:id="2708" w:author="Changxin LIU" w:date="2014-12-29T13:56:00Z">
              <w:r>
                <w:t>P</w:t>
              </w:r>
              <w:r>
                <w:rPr>
                  <w:rFonts w:hint="eastAsia"/>
                </w:rPr>
                <w:t>h_</w:t>
              </w:r>
              <w:r>
                <w:t>mac</w:t>
              </w:r>
            </w:ins>
          </w:p>
        </w:tc>
        <w:tc>
          <w:tcPr>
            <w:tcW w:w="2074" w:type="dxa"/>
          </w:tcPr>
          <w:p w14:paraId="5214768F" w14:textId="77777777" w:rsidR="0035237D" w:rsidRDefault="00FE00F9" w:rsidP="006449B1">
            <w:pPr>
              <w:rPr>
                <w:ins w:id="2709" w:author="Changxin LIU" w:date="2014-11-18T12:51:00Z"/>
              </w:rPr>
            </w:pPr>
            <w:ins w:id="2710" w:author="Changxin LIU" w:date="2014-12-29T13:56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50)</w:t>
              </w:r>
            </w:ins>
          </w:p>
        </w:tc>
        <w:tc>
          <w:tcPr>
            <w:tcW w:w="2074" w:type="dxa"/>
          </w:tcPr>
          <w:p w14:paraId="7615354C" w14:textId="77777777" w:rsidR="0035237D" w:rsidRDefault="0035237D" w:rsidP="006449B1">
            <w:pPr>
              <w:rPr>
                <w:ins w:id="2711" w:author="Changxin LIU" w:date="2014-11-18T12:51:00Z"/>
              </w:rPr>
            </w:pPr>
          </w:p>
        </w:tc>
        <w:tc>
          <w:tcPr>
            <w:tcW w:w="2074" w:type="dxa"/>
          </w:tcPr>
          <w:p w14:paraId="26AA8D49" w14:textId="77777777" w:rsidR="0035237D" w:rsidRDefault="0035237D" w:rsidP="006449B1">
            <w:pPr>
              <w:rPr>
                <w:ins w:id="2712" w:author="Changxin LIU" w:date="2014-11-18T12:51:00Z"/>
              </w:rPr>
            </w:pPr>
          </w:p>
        </w:tc>
      </w:tr>
      <w:tr w:rsidR="0035237D" w14:paraId="37AF1CDB" w14:textId="77777777" w:rsidTr="006449B1">
        <w:trPr>
          <w:ins w:id="2713" w:author="Changxin LIU" w:date="2014-11-18T12:51:00Z"/>
        </w:trPr>
        <w:tc>
          <w:tcPr>
            <w:tcW w:w="2074" w:type="dxa"/>
          </w:tcPr>
          <w:p w14:paraId="72528263" w14:textId="77777777" w:rsidR="0035237D" w:rsidRDefault="00AF27F3" w:rsidP="006449B1">
            <w:pPr>
              <w:rPr>
                <w:ins w:id="2714" w:author="Changxin LIU" w:date="2014-11-18T12:51:00Z"/>
              </w:rPr>
            </w:pPr>
            <w:ins w:id="2715" w:author="Changxin LIU" w:date="2014-12-29T14:21:00Z">
              <w:r>
                <w:t>Ph_user_id</w:t>
              </w:r>
            </w:ins>
          </w:p>
        </w:tc>
        <w:tc>
          <w:tcPr>
            <w:tcW w:w="2074" w:type="dxa"/>
          </w:tcPr>
          <w:p w14:paraId="6260FDE2" w14:textId="77777777" w:rsidR="0035237D" w:rsidRDefault="00AF27F3" w:rsidP="006449B1">
            <w:pPr>
              <w:rPr>
                <w:ins w:id="2716" w:author="Changxin LIU" w:date="2014-11-18T12:51:00Z"/>
              </w:rPr>
            </w:pPr>
            <w:ins w:id="2717" w:author="Changxin LIU" w:date="2014-12-29T14:21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3DF8B2EC" w14:textId="77777777" w:rsidR="0035237D" w:rsidRDefault="00AF27F3" w:rsidP="006449B1">
            <w:pPr>
              <w:rPr>
                <w:ins w:id="2718" w:author="Changxin LIU" w:date="2014-11-18T12:51:00Z"/>
              </w:rPr>
            </w:pPr>
            <w:ins w:id="2719" w:author="Changxin LIU" w:date="2014-12-29T14:21:00Z">
              <w:r>
                <w:t>支付者</w:t>
              </w:r>
              <w:r>
                <w:t>id</w:t>
              </w:r>
            </w:ins>
          </w:p>
        </w:tc>
        <w:tc>
          <w:tcPr>
            <w:tcW w:w="2074" w:type="dxa"/>
          </w:tcPr>
          <w:p w14:paraId="08F4F030" w14:textId="77777777" w:rsidR="0035237D" w:rsidRDefault="0035237D" w:rsidP="006449B1">
            <w:pPr>
              <w:rPr>
                <w:ins w:id="2720" w:author="Changxin LIU" w:date="2014-11-18T12:51:00Z"/>
              </w:rPr>
            </w:pPr>
          </w:p>
        </w:tc>
      </w:tr>
      <w:tr w:rsidR="0035237D" w14:paraId="1931DDB9" w14:textId="77777777" w:rsidTr="006449B1">
        <w:trPr>
          <w:ins w:id="2721" w:author="Changxin LIU" w:date="2014-11-18T12:51:00Z"/>
        </w:trPr>
        <w:tc>
          <w:tcPr>
            <w:tcW w:w="2074" w:type="dxa"/>
          </w:tcPr>
          <w:p w14:paraId="53F2D8F8" w14:textId="77777777" w:rsidR="0035237D" w:rsidRDefault="0035237D" w:rsidP="006449B1">
            <w:pPr>
              <w:rPr>
                <w:ins w:id="2722" w:author="Changxin LIU" w:date="2014-11-18T12:51:00Z"/>
              </w:rPr>
            </w:pPr>
          </w:p>
        </w:tc>
        <w:tc>
          <w:tcPr>
            <w:tcW w:w="2074" w:type="dxa"/>
          </w:tcPr>
          <w:p w14:paraId="267A9303" w14:textId="77777777" w:rsidR="0035237D" w:rsidRDefault="0035237D" w:rsidP="006449B1">
            <w:pPr>
              <w:rPr>
                <w:ins w:id="2723" w:author="Changxin LIU" w:date="2014-11-18T12:51:00Z"/>
              </w:rPr>
            </w:pPr>
          </w:p>
        </w:tc>
        <w:tc>
          <w:tcPr>
            <w:tcW w:w="2074" w:type="dxa"/>
          </w:tcPr>
          <w:p w14:paraId="4766A9AA" w14:textId="77777777" w:rsidR="0035237D" w:rsidRDefault="0035237D" w:rsidP="006449B1">
            <w:pPr>
              <w:rPr>
                <w:ins w:id="2724" w:author="Changxin LIU" w:date="2014-11-18T12:51:00Z"/>
              </w:rPr>
            </w:pPr>
          </w:p>
        </w:tc>
        <w:tc>
          <w:tcPr>
            <w:tcW w:w="2074" w:type="dxa"/>
          </w:tcPr>
          <w:p w14:paraId="4887B4DA" w14:textId="77777777" w:rsidR="0035237D" w:rsidRDefault="0035237D" w:rsidP="006449B1">
            <w:pPr>
              <w:rPr>
                <w:ins w:id="2725" w:author="Changxin LIU" w:date="2014-11-18T12:51:00Z"/>
              </w:rPr>
            </w:pPr>
          </w:p>
        </w:tc>
      </w:tr>
      <w:tr w:rsidR="0035237D" w14:paraId="5082B756" w14:textId="77777777" w:rsidTr="006449B1">
        <w:trPr>
          <w:ins w:id="2726" w:author="Changxin LIU" w:date="2014-11-18T12:51:00Z"/>
        </w:trPr>
        <w:tc>
          <w:tcPr>
            <w:tcW w:w="2074" w:type="dxa"/>
          </w:tcPr>
          <w:p w14:paraId="2913C379" w14:textId="77777777" w:rsidR="0035237D" w:rsidRDefault="0035237D" w:rsidP="006449B1">
            <w:pPr>
              <w:rPr>
                <w:ins w:id="2727" w:author="Changxin LIU" w:date="2014-11-18T12:51:00Z"/>
              </w:rPr>
            </w:pPr>
          </w:p>
        </w:tc>
        <w:tc>
          <w:tcPr>
            <w:tcW w:w="2074" w:type="dxa"/>
          </w:tcPr>
          <w:p w14:paraId="763EB472" w14:textId="77777777" w:rsidR="0035237D" w:rsidRDefault="0035237D" w:rsidP="006449B1">
            <w:pPr>
              <w:rPr>
                <w:ins w:id="2728" w:author="Changxin LIU" w:date="2014-11-18T12:51:00Z"/>
              </w:rPr>
            </w:pPr>
          </w:p>
        </w:tc>
        <w:tc>
          <w:tcPr>
            <w:tcW w:w="2074" w:type="dxa"/>
          </w:tcPr>
          <w:p w14:paraId="5E9D8228" w14:textId="77777777" w:rsidR="0035237D" w:rsidRDefault="0035237D" w:rsidP="006449B1">
            <w:pPr>
              <w:rPr>
                <w:ins w:id="2729" w:author="Changxin LIU" w:date="2014-11-18T12:51:00Z"/>
              </w:rPr>
            </w:pPr>
          </w:p>
        </w:tc>
        <w:tc>
          <w:tcPr>
            <w:tcW w:w="2074" w:type="dxa"/>
          </w:tcPr>
          <w:p w14:paraId="5B972567" w14:textId="77777777" w:rsidR="0035237D" w:rsidRDefault="0035237D" w:rsidP="006449B1">
            <w:pPr>
              <w:rPr>
                <w:ins w:id="2730" w:author="Changxin LIU" w:date="2014-11-18T12:51:00Z"/>
              </w:rPr>
            </w:pPr>
          </w:p>
        </w:tc>
      </w:tr>
      <w:tr w:rsidR="0035237D" w14:paraId="3A72AAC1" w14:textId="77777777" w:rsidTr="006449B1">
        <w:trPr>
          <w:ins w:id="2731" w:author="Changxin LIU" w:date="2014-11-18T12:51:00Z"/>
        </w:trPr>
        <w:tc>
          <w:tcPr>
            <w:tcW w:w="2074" w:type="dxa"/>
          </w:tcPr>
          <w:p w14:paraId="41C02CB1" w14:textId="77777777" w:rsidR="0035237D" w:rsidRDefault="0035237D" w:rsidP="006449B1">
            <w:pPr>
              <w:rPr>
                <w:ins w:id="2732" w:author="Changxin LIU" w:date="2014-11-18T12:51:00Z"/>
              </w:rPr>
            </w:pPr>
          </w:p>
        </w:tc>
        <w:tc>
          <w:tcPr>
            <w:tcW w:w="2074" w:type="dxa"/>
          </w:tcPr>
          <w:p w14:paraId="047F62F6" w14:textId="77777777" w:rsidR="0035237D" w:rsidRDefault="0035237D" w:rsidP="006449B1">
            <w:pPr>
              <w:rPr>
                <w:ins w:id="2733" w:author="Changxin LIU" w:date="2014-11-18T12:51:00Z"/>
              </w:rPr>
            </w:pPr>
          </w:p>
        </w:tc>
        <w:tc>
          <w:tcPr>
            <w:tcW w:w="2074" w:type="dxa"/>
          </w:tcPr>
          <w:p w14:paraId="260436FC" w14:textId="77777777" w:rsidR="0035237D" w:rsidRDefault="0035237D" w:rsidP="006449B1">
            <w:pPr>
              <w:rPr>
                <w:ins w:id="2734" w:author="Changxin LIU" w:date="2014-11-18T12:51:00Z"/>
              </w:rPr>
            </w:pPr>
          </w:p>
        </w:tc>
        <w:tc>
          <w:tcPr>
            <w:tcW w:w="2074" w:type="dxa"/>
          </w:tcPr>
          <w:p w14:paraId="0ABE1D32" w14:textId="77777777" w:rsidR="0035237D" w:rsidRDefault="0035237D" w:rsidP="006449B1">
            <w:pPr>
              <w:rPr>
                <w:ins w:id="2735" w:author="Changxin LIU" w:date="2014-11-18T12:51:00Z"/>
              </w:rPr>
            </w:pPr>
          </w:p>
        </w:tc>
      </w:tr>
      <w:tr w:rsidR="0035237D" w14:paraId="456BC6AB" w14:textId="77777777" w:rsidTr="006449B1">
        <w:trPr>
          <w:ins w:id="2736" w:author="Changxin LIU" w:date="2014-11-18T12:51:00Z"/>
        </w:trPr>
        <w:tc>
          <w:tcPr>
            <w:tcW w:w="2074" w:type="dxa"/>
          </w:tcPr>
          <w:p w14:paraId="5C0D92AA" w14:textId="77777777" w:rsidR="0035237D" w:rsidRDefault="0035237D" w:rsidP="006449B1">
            <w:pPr>
              <w:rPr>
                <w:ins w:id="2737" w:author="Changxin LIU" w:date="2014-11-18T12:51:00Z"/>
              </w:rPr>
            </w:pPr>
          </w:p>
        </w:tc>
        <w:tc>
          <w:tcPr>
            <w:tcW w:w="2074" w:type="dxa"/>
          </w:tcPr>
          <w:p w14:paraId="0FC07AD2" w14:textId="77777777" w:rsidR="0035237D" w:rsidRDefault="0035237D" w:rsidP="006449B1">
            <w:pPr>
              <w:rPr>
                <w:ins w:id="2738" w:author="Changxin LIU" w:date="2014-11-18T12:51:00Z"/>
              </w:rPr>
            </w:pPr>
          </w:p>
        </w:tc>
        <w:tc>
          <w:tcPr>
            <w:tcW w:w="2074" w:type="dxa"/>
          </w:tcPr>
          <w:p w14:paraId="663495D1" w14:textId="77777777" w:rsidR="0035237D" w:rsidRDefault="0035237D" w:rsidP="006449B1">
            <w:pPr>
              <w:rPr>
                <w:ins w:id="2739" w:author="Changxin LIU" w:date="2014-11-18T12:51:00Z"/>
              </w:rPr>
            </w:pPr>
          </w:p>
        </w:tc>
        <w:tc>
          <w:tcPr>
            <w:tcW w:w="2074" w:type="dxa"/>
          </w:tcPr>
          <w:p w14:paraId="0A64505D" w14:textId="77777777" w:rsidR="0035237D" w:rsidRDefault="0035237D" w:rsidP="006449B1">
            <w:pPr>
              <w:rPr>
                <w:ins w:id="2740" w:author="Changxin LIU" w:date="2014-11-18T12:51:00Z"/>
              </w:rPr>
            </w:pPr>
          </w:p>
        </w:tc>
      </w:tr>
      <w:tr w:rsidR="0035237D" w14:paraId="53B8AEAC" w14:textId="77777777" w:rsidTr="006449B1">
        <w:trPr>
          <w:ins w:id="2741" w:author="Changxin LIU" w:date="2014-11-18T12:51:00Z"/>
        </w:trPr>
        <w:tc>
          <w:tcPr>
            <w:tcW w:w="2074" w:type="dxa"/>
          </w:tcPr>
          <w:p w14:paraId="52B16184" w14:textId="77777777" w:rsidR="0035237D" w:rsidRDefault="0035237D" w:rsidP="006449B1">
            <w:pPr>
              <w:rPr>
                <w:ins w:id="2742" w:author="Changxin LIU" w:date="2014-11-18T12:51:00Z"/>
              </w:rPr>
            </w:pPr>
          </w:p>
        </w:tc>
        <w:tc>
          <w:tcPr>
            <w:tcW w:w="2074" w:type="dxa"/>
          </w:tcPr>
          <w:p w14:paraId="79F6E528" w14:textId="77777777" w:rsidR="0035237D" w:rsidRPr="00D11BEA" w:rsidRDefault="0035237D" w:rsidP="006449B1">
            <w:pPr>
              <w:rPr>
                <w:ins w:id="2743" w:author="Changxin LIU" w:date="2014-11-18T12:51:00Z"/>
              </w:rPr>
            </w:pPr>
          </w:p>
        </w:tc>
        <w:tc>
          <w:tcPr>
            <w:tcW w:w="2074" w:type="dxa"/>
          </w:tcPr>
          <w:p w14:paraId="0FC2386E" w14:textId="77777777" w:rsidR="0035237D" w:rsidRDefault="0035237D" w:rsidP="006449B1">
            <w:pPr>
              <w:rPr>
                <w:ins w:id="2744" w:author="Changxin LIU" w:date="2014-11-18T12:51:00Z"/>
              </w:rPr>
            </w:pPr>
          </w:p>
        </w:tc>
        <w:tc>
          <w:tcPr>
            <w:tcW w:w="2074" w:type="dxa"/>
          </w:tcPr>
          <w:p w14:paraId="28FB820B" w14:textId="77777777" w:rsidR="0035237D" w:rsidRDefault="0035237D" w:rsidP="006449B1">
            <w:pPr>
              <w:rPr>
                <w:ins w:id="2745" w:author="Changxin LIU" w:date="2014-11-18T12:51:00Z"/>
              </w:rPr>
            </w:pPr>
          </w:p>
        </w:tc>
      </w:tr>
    </w:tbl>
    <w:p w14:paraId="6F11CBAE" w14:textId="77777777" w:rsidR="0035237D" w:rsidRDefault="0035237D" w:rsidP="0035237D">
      <w:pPr>
        <w:rPr>
          <w:ins w:id="2746" w:author="Changxin LIU" w:date="2014-11-18T12:51:00Z"/>
        </w:rPr>
      </w:pPr>
    </w:p>
    <w:p w14:paraId="18BFD231" w14:textId="77777777" w:rsidR="0035237D" w:rsidRDefault="0035237D" w:rsidP="0035237D">
      <w:pPr>
        <w:rPr>
          <w:ins w:id="2747" w:author="Changxin LIU" w:date="2014-11-18T12:51:00Z"/>
        </w:rPr>
      </w:pPr>
      <w:ins w:id="2748" w:author="Changxin LIU" w:date="2014-11-18T12:51:00Z">
        <w:r>
          <w:rPr>
            <w:rFonts w:hint="eastAsia"/>
          </w:rPr>
          <w:t>体验卡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体验卡每个账户每个店只能使用</w:t>
        </w:r>
        <w:r>
          <w:rPr>
            <w:rFonts w:hint="eastAsia"/>
          </w:rPr>
          <w:t>1</w:t>
        </w:r>
        <w:r>
          <w:rPr>
            <w:rFonts w:hint="eastAsia"/>
          </w:rPr>
          <w:t>次</w:t>
        </w:r>
      </w:ins>
    </w:p>
    <w:p w14:paraId="11EF5E92" w14:textId="77777777" w:rsidR="0021314E" w:rsidRDefault="0021314E" w:rsidP="00B970FF">
      <w:pPr>
        <w:rPr>
          <w:ins w:id="2749" w:author="Changxin LIU" w:date="2014-11-17T07:39:00Z"/>
        </w:rPr>
      </w:pPr>
    </w:p>
    <w:p w14:paraId="270BC66E" w14:textId="77777777" w:rsidR="00B970FF" w:rsidRDefault="00B970FF" w:rsidP="00B970FF">
      <w:pPr>
        <w:rPr>
          <w:ins w:id="2750" w:author="Changxin LIU" w:date="2014-11-17T07:39:00Z"/>
        </w:rPr>
      </w:pPr>
    </w:p>
    <w:p w14:paraId="09C83711" w14:textId="77777777" w:rsidR="006F4C9B" w:rsidRDefault="0008302E" w:rsidP="006F4C9B">
      <w:pPr>
        <w:pStyle w:val="1"/>
        <w:rPr>
          <w:ins w:id="2751" w:author="Changxin LIU" w:date="2014-12-25T20:18:00Z"/>
        </w:rPr>
      </w:pPr>
      <w:ins w:id="2752" w:author="Changxin LIU" w:date="2014-12-25T20:18:00Z">
        <w:r>
          <w:t>操作日志</w:t>
        </w:r>
        <w:r>
          <w:t>OperationLog</w:t>
        </w:r>
      </w:ins>
    </w:p>
    <w:p w14:paraId="60F53721" w14:textId="77777777" w:rsidR="006F4C9B" w:rsidRPr="003A1BCA" w:rsidRDefault="006F4C9B" w:rsidP="006F4C9B">
      <w:pPr>
        <w:rPr>
          <w:ins w:id="2753" w:author="Changxin LIU" w:date="2014-12-25T20:18:00Z"/>
        </w:rPr>
      </w:pPr>
    </w:p>
    <w:p w14:paraId="3A50D06B" w14:textId="77777777" w:rsidR="006F4C9B" w:rsidRDefault="001C6095">
      <w:pPr>
        <w:rPr>
          <w:ins w:id="2754" w:author="Changxin LIU" w:date="2014-12-25T20:18:00Z"/>
        </w:rPr>
      </w:pPr>
      <w:ins w:id="2755" w:author="Changxin LIU" w:date="2014-12-25T20:18:00Z">
        <w:r>
          <w:t>OperationLog</w:t>
        </w:r>
      </w:ins>
    </w:p>
    <w:p w14:paraId="49587422" w14:textId="77777777" w:rsidR="006F4C9B" w:rsidRDefault="006F4C9B" w:rsidP="006F4C9B">
      <w:pPr>
        <w:rPr>
          <w:ins w:id="2756" w:author="Changxin LIU" w:date="2014-12-25T20:18:00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4C9B" w14:paraId="45C6C6B8" w14:textId="77777777" w:rsidTr="00C26A13">
        <w:trPr>
          <w:ins w:id="2757" w:author="Changxin LIU" w:date="2014-12-25T20:18:00Z"/>
        </w:trPr>
        <w:tc>
          <w:tcPr>
            <w:tcW w:w="2074" w:type="dxa"/>
          </w:tcPr>
          <w:p w14:paraId="616C1F55" w14:textId="77777777" w:rsidR="006F4C9B" w:rsidRDefault="006F4C9B" w:rsidP="00C26A13">
            <w:pPr>
              <w:rPr>
                <w:ins w:id="2758" w:author="Changxin LIU" w:date="2014-12-25T20:18:00Z"/>
              </w:rPr>
            </w:pPr>
            <w:ins w:id="2759" w:author="Changxin LIU" w:date="2014-12-25T20:18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0BFAD7B3" w14:textId="77777777" w:rsidR="006F4C9B" w:rsidRDefault="006F4C9B" w:rsidP="00C26A13">
            <w:pPr>
              <w:rPr>
                <w:ins w:id="2760" w:author="Changxin LIU" w:date="2014-12-25T20:18:00Z"/>
              </w:rPr>
            </w:pPr>
            <w:ins w:id="2761" w:author="Changxin LIU" w:date="2014-12-25T20:18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31319D02" w14:textId="77777777" w:rsidR="006F4C9B" w:rsidRDefault="006F4C9B" w:rsidP="00C26A13">
            <w:pPr>
              <w:rPr>
                <w:ins w:id="2762" w:author="Changxin LIU" w:date="2014-12-25T20:18:00Z"/>
              </w:rPr>
            </w:pPr>
            <w:ins w:id="2763" w:author="Changxin LIU" w:date="2014-12-25T20:18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57612B4B" w14:textId="77777777" w:rsidR="006F4C9B" w:rsidRDefault="006F4C9B" w:rsidP="00C26A13">
            <w:pPr>
              <w:rPr>
                <w:ins w:id="2764" w:author="Changxin LIU" w:date="2014-12-25T20:18:00Z"/>
              </w:rPr>
            </w:pPr>
          </w:p>
        </w:tc>
      </w:tr>
      <w:tr w:rsidR="006F4C9B" w14:paraId="73F31E7D" w14:textId="77777777" w:rsidTr="00C26A13">
        <w:trPr>
          <w:ins w:id="2765" w:author="Changxin LIU" w:date="2014-12-25T20:18:00Z"/>
        </w:trPr>
        <w:tc>
          <w:tcPr>
            <w:tcW w:w="2074" w:type="dxa"/>
          </w:tcPr>
          <w:p w14:paraId="75C25EF3" w14:textId="77777777" w:rsidR="006F4C9B" w:rsidRDefault="00F939FA" w:rsidP="00C26A13">
            <w:pPr>
              <w:rPr>
                <w:ins w:id="2766" w:author="Changxin LIU" w:date="2014-12-25T20:18:00Z"/>
              </w:rPr>
            </w:pPr>
            <w:ins w:id="2767" w:author="Changxin LIU" w:date="2014-12-27T13:07:00Z">
              <w:r>
                <w:t>O</w:t>
              </w:r>
              <w:r>
                <w:rPr>
                  <w:rFonts w:hint="eastAsia"/>
                </w:rPr>
                <w:t>l</w:t>
              </w:r>
            </w:ins>
            <w:ins w:id="2768" w:author="Changxin LIU" w:date="2014-12-27T13:08:00Z">
              <w:r>
                <w:rPr>
                  <w:rFonts w:hint="eastAsia"/>
                </w:rPr>
                <w:t>_time</w:t>
              </w:r>
            </w:ins>
          </w:p>
        </w:tc>
        <w:tc>
          <w:tcPr>
            <w:tcW w:w="2074" w:type="dxa"/>
          </w:tcPr>
          <w:p w14:paraId="3CC195E0" w14:textId="77777777" w:rsidR="006F4C9B" w:rsidRDefault="006F116B" w:rsidP="00C26A13">
            <w:pPr>
              <w:rPr>
                <w:ins w:id="2769" w:author="Changxin LIU" w:date="2014-12-25T20:18:00Z"/>
              </w:rPr>
            </w:pPr>
            <w:ins w:id="2770" w:author="Changxin LIU" w:date="2014-12-25T20:18:00Z">
              <w:r>
                <w:rPr>
                  <w:rFonts w:hint="eastAsia"/>
                </w:rPr>
                <w:t>datetime</w:t>
              </w:r>
            </w:ins>
          </w:p>
        </w:tc>
        <w:tc>
          <w:tcPr>
            <w:tcW w:w="2074" w:type="dxa"/>
          </w:tcPr>
          <w:p w14:paraId="699F871E" w14:textId="77777777" w:rsidR="006F4C9B" w:rsidRDefault="006F116B" w:rsidP="00C26A13">
            <w:pPr>
              <w:rPr>
                <w:ins w:id="2771" w:author="Changxin LIU" w:date="2014-12-25T20:18:00Z"/>
              </w:rPr>
            </w:pPr>
            <w:ins w:id="2772" w:author="Changxin LIU" w:date="2014-12-27T13:09:00Z">
              <w:r>
                <w:rPr>
                  <w:rFonts w:hint="eastAsia"/>
                </w:rPr>
                <w:t>操作时间</w:t>
              </w:r>
            </w:ins>
          </w:p>
        </w:tc>
        <w:tc>
          <w:tcPr>
            <w:tcW w:w="2074" w:type="dxa"/>
          </w:tcPr>
          <w:p w14:paraId="280F7473" w14:textId="77777777" w:rsidR="006F4C9B" w:rsidRDefault="006F4C9B" w:rsidP="00C26A13">
            <w:pPr>
              <w:rPr>
                <w:ins w:id="2773" w:author="Changxin LIU" w:date="2014-12-25T20:18:00Z"/>
              </w:rPr>
            </w:pPr>
          </w:p>
        </w:tc>
      </w:tr>
      <w:tr w:rsidR="006F4C9B" w14:paraId="692250C2" w14:textId="77777777" w:rsidTr="00C26A13">
        <w:trPr>
          <w:ins w:id="2774" w:author="Changxin LIU" w:date="2014-12-25T20:18:00Z"/>
        </w:trPr>
        <w:tc>
          <w:tcPr>
            <w:tcW w:w="2074" w:type="dxa"/>
          </w:tcPr>
          <w:p w14:paraId="50E5A2E3" w14:textId="77777777" w:rsidR="006F4C9B" w:rsidRDefault="00640986" w:rsidP="00C26A13">
            <w:pPr>
              <w:rPr>
                <w:ins w:id="2775" w:author="Changxin LIU" w:date="2014-12-25T20:18:00Z"/>
              </w:rPr>
            </w:pPr>
            <w:ins w:id="2776" w:author="Changxin LIU" w:date="2014-12-27T13:09:00Z">
              <w:r>
                <w:t>Ol_type</w:t>
              </w:r>
            </w:ins>
          </w:p>
        </w:tc>
        <w:tc>
          <w:tcPr>
            <w:tcW w:w="2074" w:type="dxa"/>
          </w:tcPr>
          <w:p w14:paraId="14A6B383" w14:textId="77777777" w:rsidR="006F4C9B" w:rsidRDefault="0096386A" w:rsidP="00C26A13">
            <w:pPr>
              <w:rPr>
                <w:ins w:id="2777" w:author="Changxin LIU" w:date="2014-12-25T20:18:00Z"/>
              </w:rPr>
            </w:pPr>
            <w:ins w:id="2778" w:author="Changxin LIU" w:date="2014-12-25T20:18:00Z">
              <w:r>
                <w:t>smallint</w:t>
              </w:r>
            </w:ins>
          </w:p>
        </w:tc>
        <w:tc>
          <w:tcPr>
            <w:tcW w:w="2074" w:type="dxa"/>
          </w:tcPr>
          <w:p w14:paraId="5A416249" w14:textId="77777777" w:rsidR="006F4C9B" w:rsidRDefault="0096386A" w:rsidP="00C26A13">
            <w:pPr>
              <w:rPr>
                <w:ins w:id="2779" w:author="Changxin LIU" w:date="2014-12-25T20:18:00Z"/>
              </w:rPr>
            </w:pPr>
            <w:ins w:id="2780" w:author="Changxin LIU" w:date="2014-12-27T13:09:00Z">
              <w:r>
                <w:rPr>
                  <w:rFonts w:hint="eastAsia"/>
                </w:rPr>
                <w:t>操作类型</w:t>
              </w:r>
            </w:ins>
          </w:p>
        </w:tc>
        <w:tc>
          <w:tcPr>
            <w:tcW w:w="2074" w:type="dxa"/>
          </w:tcPr>
          <w:p w14:paraId="19645F1E" w14:textId="77777777" w:rsidR="006F4C9B" w:rsidRDefault="006F4C9B" w:rsidP="00C26A13">
            <w:pPr>
              <w:rPr>
                <w:ins w:id="2781" w:author="Changxin LIU" w:date="2014-12-25T20:18:00Z"/>
              </w:rPr>
            </w:pPr>
            <w:ins w:id="2782" w:author="Changxin LIU" w:date="2014-12-25T20:18:00Z">
              <w:r>
                <w:rPr>
                  <w:rFonts w:hint="eastAsia"/>
                </w:rPr>
                <w:t>1</w:t>
              </w:r>
              <w:r w:rsidR="0096386A">
                <w:t xml:space="preserve"> </w:t>
              </w:r>
            </w:ins>
            <w:ins w:id="2783" w:author="Changxin LIU" w:date="2014-12-27T13:09:00Z">
              <w:r w:rsidR="003C25DD">
                <w:t>登录</w:t>
              </w:r>
            </w:ins>
            <w:ins w:id="2784" w:author="Changxin LIU" w:date="2014-12-27T13:10:00Z">
              <w:r w:rsidR="003C25DD">
                <w:rPr>
                  <w:rFonts w:hint="eastAsia"/>
                </w:rPr>
                <w:t>、</w:t>
              </w:r>
              <w:r w:rsidR="003C25DD">
                <w:t>注销</w:t>
              </w:r>
            </w:ins>
          </w:p>
          <w:p w14:paraId="3AA1B826" w14:textId="77777777" w:rsidR="006F4C9B" w:rsidRDefault="006F4C9B" w:rsidP="00C26A13">
            <w:pPr>
              <w:rPr>
                <w:ins w:id="2785" w:author="Changxin LIU" w:date="2014-12-25T20:18:00Z"/>
              </w:rPr>
            </w:pPr>
          </w:p>
        </w:tc>
      </w:tr>
      <w:tr w:rsidR="006F4C9B" w14:paraId="7970AC6F" w14:textId="77777777" w:rsidTr="00C26A13">
        <w:trPr>
          <w:ins w:id="2786" w:author="Changxin LIU" w:date="2014-12-25T20:18:00Z"/>
        </w:trPr>
        <w:tc>
          <w:tcPr>
            <w:tcW w:w="2074" w:type="dxa"/>
          </w:tcPr>
          <w:p w14:paraId="64812334" w14:textId="77777777" w:rsidR="006F4C9B" w:rsidRDefault="00AC6636" w:rsidP="00C26A13">
            <w:pPr>
              <w:rPr>
                <w:ins w:id="2787" w:author="Changxin LIU" w:date="2014-12-25T20:18:00Z"/>
              </w:rPr>
            </w:pPr>
            <w:ins w:id="2788" w:author="Changxin LIU" w:date="2014-12-27T13:10:00Z">
              <w:r>
                <w:t>Ol_src</w:t>
              </w:r>
            </w:ins>
          </w:p>
        </w:tc>
        <w:tc>
          <w:tcPr>
            <w:tcW w:w="2074" w:type="dxa"/>
          </w:tcPr>
          <w:p w14:paraId="49305DFA" w14:textId="77777777" w:rsidR="006F4C9B" w:rsidRDefault="00AC6636" w:rsidP="00C26A13">
            <w:pPr>
              <w:rPr>
                <w:ins w:id="2789" w:author="Changxin LIU" w:date="2014-12-25T20:18:00Z"/>
              </w:rPr>
            </w:pPr>
            <w:ins w:id="2790" w:author="Changxin LIU" w:date="2014-12-27T13:10:00Z">
              <w:r>
                <w:t>Tinyint</w:t>
              </w:r>
            </w:ins>
          </w:p>
        </w:tc>
        <w:tc>
          <w:tcPr>
            <w:tcW w:w="2074" w:type="dxa"/>
          </w:tcPr>
          <w:p w14:paraId="5F9222B9" w14:textId="77777777" w:rsidR="006F4C9B" w:rsidRDefault="00AC6636" w:rsidP="00C26A13">
            <w:pPr>
              <w:rPr>
                <w:ins w:id="2791" w:author="Changxin LIU" w:date="2014-12-25T20:18:00Z"/>
              </w:rPr>
            </w:pPr>
            <w:ins w:id="2792" w:author="Changxin LIU" w:date="2014-12-27T13:10:00Z">
              <w:r>
                <w:rPr>
                  <w:rFonts w:hint="eastAsia"/>
                </w:rPr>
                <w:t>操作来源</w:t>
              </w:r>
            </w:ins>
          </w:p>
        </w:tc>
        <w:tc>
          <w:tcPr>
            <w:tcW w:w="2074" w:type="dxa"/>
          </w:tcPr>
          <w:p w14:paraId="044B0A6C" w14:textId="77777777" w:rsidR="006F4C9B" w:rsidRDefault="00E56EB6" w:rsidP="00C26A13">
            <w:pPr>
              <w:rPr>
                <w:ins w:id="2793" w:author="Changxin LIU" w:date="2014-12-27T13:11:00Z"/>
              </w:rPr>
            </w:pPr>
            <w:ins w:id="2794" w:author="Changxin LIU" w:date="2014-12-27T13:11:00Z"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电脑</w:t>
              </w:r>
            </w:ins>
          </w:p>
          <w:p w14:paraId="4DDB8456" w14:textId="77777777" w:rsidR="00E56EB6" w:rsidRDefault="00E56EB6" w:rsidP="00C26A13">
            <w:pPr>
              <w:rPr>
                <w:ins w:id="2795" w:author="Changxin LIU" w:date="2014-12-25T20:18:00Z"/>
              </w:rPr>
            </w:pPr>
            <w:ins w:id="2796" w:author="Changxin LIU" w:date="2014-12-27T13:11:00Z">
              <w:r>
                <w:rPr>
                  <w:rFonts w:hint="eastAsia"/>
                </w:rPr>
                <w:t xml:space="preserve">2 </w:t>
              </w:r>
              <w:r>
                <w:rPr>
                  <w:rFonts w:hint="eastAsia"/>
                </w:rPr>
                <w:t>手机</w:t>
              </w:r>
            </w:ins>
          </w:p>
        </w:tc>
      </w:tr>
      <w:tr w:rsidR="006F4C9B" w14:paraId="23838724" w14:textId="77777777" w:rsidTr="00C26A13">
        <w:trPr>
          <w:ins w:id="2797" w:author="Changxin LIU" w:date="2014-12-25T20:18:00Z"/>
        </w:trPr>
        <w:tc>
          <w:tcPr>
            <w:tcW w:w="2074" w:type="dxa"/>
          </w:tcPr>
          <w:p w14:paraId="72940C51" w14:textId="77777777" w:rsidR="006F4C9B" w:rsidRDefault="002C6ADA" w:rsidP="00C26A13">
            <w:pPr>
              <w:rPr>
                <w:ins w:id="2798" w:author="Changxin LIU" w:date="2014-12-25T20:18:00Z"/>
              </w:rPr>
            </w:pPr>
            <w:ins w:id="2799" w:author="Changxin LIU" w:date="2014-12-27T13:11:00Z">
              <w:r>
                <w:t>Ol_user_id</w:t>
              </w:r>
            </w:ins>
          </w:p>
        </w:tc>
        <w:tc>
          <w:tcPr>
            <w:tcW w:w="2074" w:type="dxa"/>
          </w:tcPr>
          <w:p w14:paraId="34A97224" w14:textId="77777777" w:rsidR="006F4C9B" w:rsidRDefault="002C6ADA" w:rsidP="00C26A13">
            <w:pPr>
              <w:rPr>
                <w:ins w:id="2800" w:author="Changxin LIU" w:date="2014-12-25T20:18:00Z"/>
              </w:rPr>
            </w:pPr>
            <w:ins w:id="2801" w:author="Changxin LIU" w:date="2014-12-27T13:11:00Z">
              <w:r>
                <w:t>Int</w:t>
              </w:r>
            </w:ins>
          </w:p>
        </w:tc>
        <w:tc>
          <w:tcPr>
            <w:tcW w:w="2074" w:type="dxa"/>
          </w:tcPr>
          <w:p w14:paraId="638CAC83" w14:textId="77777777" w:rsidR="006F4C9B" w:rsidRDefault="00397DDB" w:rsidP="00C26A13">
            <w:pPr>
              <w:rPr>
                <w:ins w:id="2802" w:author="Changxin LIU" w:date="2014-12-25T20:18:00Z"/>
              </w:rPr>
            </w:pPr>
            <w:ins w:id="2803" w:author="Changxin LIU" w:date="2014-12-27T13:12:00Z">
              <w:r>
                <w:rPr>
                  <w:rFonts w:hint="eastAsia"/>
                </w:rPr>
                <w:t>操作</w:t>
              </w:r>
              <w:r w:rsidR="002C6ADA">
                <w:rPr>
                  <w:rFonts w:hint="eastAsia"/>
                </w:rPr>
                <w:t>用户</w:t>
              </w:r>
              <w:r w:rsidR="002C6ADA"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26C30AD6" w14:textId="77777777" w:rsidR="006F4C9B" w:rsidRPr="00A97190" w:rsidRDefault="006F4C9B" w:rsidP="00C26A13">
            <w:pPr>
              <w:rPr>
                <w:ins w:id="2804" w:author="Changxin LIU" w:date="2014-12-25T20:18:00Z"/>
              </w:rPr>
            </w:pPr>
          </w:p>
        </w:tc>
      </w:tr>
      <w:tr w:rsidR="006F4C9B" w14:paraId="4CA7AE3E" w14:textId="77777777" w:rsidTr="00C26A13">
        <w:trPr>
          <w:ins w:id="2805" w:author="Changxin LIU" w:date="2014-12-25T20:18:00Z"/>
        </w:trPr>
        <w:tc>
          <w:tcPr>
            <w:tcW w:w="2074" w:type="dxa"/>
          </w:tcPr>
          <w:p w14:paraId="07E429ED" w14:textId="77777777" w:rsidR="006F4C9B" w:rsidRDefault="00B32FC9" w:rsidP="00C26A13">
            <w:pPr>
              <w:rPr>
                <w:ins w:id="2806" w:author="Changxin LIU" w:date="2014-12-25T20:18:00Z"/>
              </w:rPr>
            </w:pPr>
            <w:ins w:id="2807" w:author="Changxin LIU" w:date="2014-12-27T13:13:00Z">
              <w:r>
                <w:t>Remark</w:t>
              </w:r>
            </w:ins>
          </w:p>
        </w:tc>
        <w:tc>
          <w:tcPr>
            <w:tcW w:w="2074" w:type="dxa"/>
          </w:tcPr>
          <w:p w14:paraId="57292544" w14:textId="77777777" w:rsidR="006F4C9B" w:rsidRDefault="00B32FC9" w:rsidP="00C26A13">
            <w:pPr>
              <w:rPr>
                <w:ins w:id="2808" w:author="Changxin LIU" w:date="2014-12-25T20:18:00Z"/>
              </w:rPr>
            </w:pPr>
            <w:ins w:id="2809" w:author="Changxin LIU" w:date="2014-12-27T13:13:00Z">
              <w:r>
                <w:t>Varchar(60000)</w:t>
              </w:r>
            </w:ins>
          </w:p>
        </w:tc>
        <w:tc>
          <w:tcPr>
            <w:tcW w:w="2074" w:type="dxa"/>
          </w:tcPr>
          <w:p w14:paraId="60877612" w14:textId="77777777" w:rsidR="006F4C9B" w:rsidRDefault="00B32FC9" w:rsidP="00C26A13">
            <w:pPr>
              <w:rPr>
                <w:ins w:id="2810" w:author="Changxin LIU" w:date="2014-12-25T20:18:00Z"/>
              </w:rPr>
            </w:pPr>
            <w:ins w:id="2811" w:author="Changxin LIU" w:date="2014-12-27T13:13:00Z">
              <w:r>
                <w:rPr>
                  <w:rFonts w:hint="eastAsia"/>
                </w:rPr>
                <w:t>备注</w:t>
              </w:r>
            </w:ins>
          </w:p>
        </w:tc>
        <w:tc>
          <w:tcPr>
            <w:tcW w:w="2074" w:type="dxa"/>
          </w:tcPr>
          <w:p w14:paraId="47C97E9C" w14:textId="77777777" w:rsidR="006F4C9B" w:rsidRDefault="00B32FC9" w:rsidP="00C26A13">
            <w:pPr>
              <w:rPr>
                <w:ins w:id="2812" w:author="Changxin LIU" w:date="2014-12-27T13:17:00Z"/>
              </w:rPr>
            </w:pPr>
            <w:ins w:id="2813" w:author="Changxin LIU" w:date="2014-12-27T13:13:00Z">
              <w:r>
                <w:t>IP</w:t>
              </w:r>
              <w:r>
                <w:rPr>
                  <w:rFonts w:hint="eastAsia"/>
                </w:rPr>
                <w:t>：</w:t>
              </w:r>
              <w:r w:rsidR="00FE57C6">
                <w:rPr>
                  <w:rFonts w:hint="eastAsia"/>
                </w:rPr>
                <w:t>,</w:t>
              </w:r>
            </w:ins>
          </w:p>
          <w:p w14:paraId="180AF9FF" w14:textId="77777777" w:rsidR="004A7FF5" w:rsidRDefault="004A7FF5" w:rsidP="00C26A13">
            <w:pPr>
              <w:rPr>
                <w:ins w:id="2814" w:author="Changxin LIU" w:date="2014-12-27T13:17:00Z"/>
              </w:rPr>
            </w:pPr>
            <w:ins w:id="2815" w:author="Changxin LIU" w:date="2014-12-27T13:17:00Z">
              <w:r>
                <w:t xml:space="preserve">Src: 1 </w:t>
              </w:r>
              <w:r>
                <w:t>电脑</w:t>
              </w:r>
            </w:ins>
          </w:p>
          <w:p w14:paraId="78255E83" w14:textId="77777777" w:rsidR="004A7FF5" w:rsidRDefault="004A7FF5" w:rsidP="00C26A13">
            <w:pPr>
              <w:rPr>
                <w:ins w:id="2816" w:author="Changxin LIU" w:date="2014-12-25T20:18:00Z"/>
              </w:rPr>
            </w:pPr>
            <w:ins w:id="2817" w:author="Changxin LIU" w:date="2014-12-27T13:17:00Z">
              <w:r>
                <w:rPr>
                  <w:rFonts w:hint="eastAsia"/>
                </w:rPr>
                <w:t xml:space="preserve">    2 </w:t>
              </w:r>
              <w:r>
                <w:rPr>
                  <w:rFonts w:hint="eastAsia"/>
                </w:rPr>
                <w:t>手机</w:t>
              </w:r>
            </w:ins>
          </w:p>
        </w:tc>
      </w:tr>
      <w:tr w:rsidR="006F4C9B" w14:paraId="7F6D8F94" w14:textId="77777777" w:rsidTr="00C26A13">
        <w:trPr>
          <w:ins w:id="2818" w:author="Changxin LIU" w:date="2014-12-25T20:18:00Z"/>
        </w:trPr>
        <w:tc>
          <w:tcPr>
            <w:tcW w:w="2074" w:type="dxa"/>
          </w:tcPr>
          <w:p w14:paraId="57D454AB" w14:textId="77777777" w:rsidR="006F4C9B" w:rsidRDefault="00C655E4" w:rsidP="00C26A13">
            <w:pPr>
              <w:rPr>
                <w:ins w:id="2819" w:author="Changxin LIU" w:date="2014-12-25T20:18:00Z"/>
              </w:rPr>
            </w:pPr>
            <w:ins w:id="2820" w:author="Changxin LIU" w:date="2014-12-27T13:14:00Z">
              <w:r>
                <w:t>D</w:t>
              </w:r>
              <w:r>
                <w:rPr>
                  <w:rFonts w:hint="eastAsia"/>
                </w:rPr>
                <w:t>esc</w:t>
              </w:r>
            </w:ins>
          </w:p>
        </w:tc>
        <w:tc>
          <w:tcPr>
            <w:tcW w:w="2074" w:type="dxa"/>
          </w:tcPr>
          <w:p w14:paraId="07C0FD4A" w14:textId="77777777" w:rsidR="006F4C9B" w:rsidRDefault="006F4C9B" w:rsidP="00C26A13">
            <w:pPr>
              <w:rPr>
                <w:ins w:id="2821" w:author="Changxin LIU" w:date="2014-12-25T20:18:00Z"/>
              </w:rPr>
            </w:pPr>
          </w:p>
        </w:tc>
        <w:tc>
          <w:tcPr>
            <w:tcW w:w="2074" w:type="dxa"/>
          </w:tcPr>
          <w:p w14:paraId="11C1B935" w14:textId="77777777" w:rsidR="006F4C9B" w:rsidRDefault="006F4C9B" w:rsidP="00C26A13">
            <w:pPr>
              <w:rPr>
                <w:ins w:id="2822" w:author="Changxin LIU" w:date="2014-12-25T20:18:00Z"/>
              </w:rPr>
            </w:pPr>
          </w:p>
        </w:tc>
        <w:tc>
          <w:tcPr>
            <w:tcW w:w="2074" w:type="dxa"/>
          </w:tcPr>
          <w:p w14:paraId="4FEAD801" w14:textId="77777777" w:rsidR="006F4C9B" w:rsidRDefault="006F4C9B" w:rsidP="00C26A13">
            <w:pPr>
              <w:rPr>
                <w:ins w:id="2823" w:author="Changxin LIU" w:date="2014-12-25T20:18:00Z"/>
              </w:rPr>
            </w:pPr>
          </w:p>
        </w:tc>
      </w:tr>
      <w:tr w:rsidR="006F4C9B" w14:paraId="648C985C" w14:textId="77777777" w:rsidTr="00C26A13">
        <w:trPr>
          <w:ins w:id="2824" w:author="Changxin LIU" w:date="2014-12-25T20:18:00Z"/>
        </w:trPr>
        <w:tc>
          <w:tcPr>
            <w:tcW w:w="2074" w:type="dxa"/>
          </w:tcPr>
          <w:p w14:paraId="292A0C37" w14:textId="77777777" w:rsidR="006F4C9B" w:rsidRDefault="006F4C9B" w:rsidP="00C26A13">
            <w:pPr>
              <w:rPr>
                <w:ins w:id="2825" w:author="Changxin LIU" w:date="2014-12-25T20:18:00Z"/>
              </w:rPr>
            </w:pPr>
          </w:p>
        </w:tc>
        <w:tc>
          <w:tcPr>
            <w:tcW w:w="2074" w:type="dxa"/>
          </w:tcPr>
          <w:p w14:paraId="4D235FBD" w14:textId="77777777" w:rsidR="006F4C9B" w:rsidRDefault="006F4C9B" w:rsidP="00C26A13">
            <w:pPr>
              <w:rPr>
                <w:ins w:id="2826" w:author="Changxin LIU" w:date="2014-12-25T20:18:00Z"/>
              </w:rPr>
            </w:pPr>
          </w:p>
        </w:tc>
        <w:tc>
          <w:tcPr>
            <w:tcW w:w="2074" w:type="dxa"/>
          </w:tcPr>
          <w:p w14:paraId="611CB39E" w14:textId="77777777" w:rsidR="006F4C9B" w:rsidRDefault="006F4C9B" w:rsidP="00C26A13">
            <w:pPr>
              <w:rPr>
                <w:ins w:id="2827" w:author="Changxin LIU" w:date="2014-12-25T20:18:00Z"/>
              </w:rPr>
            </w:pPr>
          </w:p>
        </w:tc>
        <w:tc>
          <w:tcPr>
            <w:tcW w:w="2074" w:type="dxa"/>
          </w:tcPr>
          <w:p w14:paraId="2523AC10" w14:textId="77777777" w:rsidR="006F4C9B" w:rsidRDefault="006F4C9B" w:rsidP="00C26A13">
            <w:pPr>
              <w:rPr>
                <w:ins w:id="2828" w:author="Changxin LIU" w:date="2014-12-25T20:18:00Z"/>
              </w:rPr>
            </w:pPr>
          </w:p>
        </w:tc>
      </w:tr>
      <w:tr w:rsidR="006F4C9B" w14:paraId="0D8A75D4" w14:textId="77777777" w:rsidTr="00C26A13">
        <w:trPr>
          <w:ins w:id="2829" w:author="Changxin LIU" w:date="2014-12-25T20:18:00Z"/>
        </w:trPr>
        <w:tc>
          <w:tcPr>
            <w:tcW w:w="2074" w:type="dxa"/>
          </w:tcPr>
          <w:p w14:paraId="00BDE442" w14:textId="77777777" w:rsidR="006F4C9B" w:rsidRDefault="006F4C9B" w:rsidP="00C26A13">
            <w:pPr>
              <w:rPr>
                <w:ins w:id="2830" w:author="Changxin LIU" w:date="2014-12-25T20:18:00Z"/>
              </w:rPr>
            </w:pPr>
          </w:p>
        </w:tc>
        <w:tc>
          <w:tcPr>
            <w:tcW w:w="2074" w:type="dxa"/>
          </w:tcPr>
          <w:p w14:paraId="0FEA5B7F" w14:textId="77777777" w:rsidR="006F4C9B" w:rsidRDefault="006F4C9B" w:rsidP="00C26A13">
            <w:pPr>
              <w:rPr>
                <w:ins w:id="2831" w:author="Changxin LIU" w:date="2014-12-25T20:18:00Z"/>
              </w:rPr>
            </w:pPr>
          </w:p>
        </w:tc>
        <w:tc>
          <w:tcPr>
            <w:tcW w:w="2074" w:type="dxa"/>
          </w:tcPr>
          <w:p w14:paraId="2CC4CE5D" w14:textId="77777777" w:rsidR="006F4C9B" w:rsidRDefault="006F4C9B" w:rsidP="00C26A13">
            <w:pPr>
              <w:rPr>
                <w:ins w:id="2832" w:author="Changxin LIU" w:date="2014-12-25T20:18:00Z"/>
              </w:rPr>
            </w:pPr>
          </w:p>
        </w:tc>
        <w:tc>
          <w:tcPr>
            <w:tcW w:w="2074" w:type="dxa"/>
          </w:tcPr>
          <w:p w14:paraId="152D7FBF" w14:textId="77777777" w:rsidR="006F4C9B" w:rsidRDefault="006F4C9B" w:rsidP="00C26A13">
            <w:pPr>
              <w:rPr>
                <w:ins w:id="2833" w:author="Changxin LIU" w:date="2014-12-25T20:18:00Z"/>
              </w:rPr>
            </w:pPr>
          </w:p>
        </w:tc>
      </w:tr>
      <w:tr w:rsidR="006F4C9B" w14:paraId="2A1ACD37" w14:textId="77777777" w:rsidTr="00C26A13">
        <w:trPr>
          <w:ins w:id="2834" w:author="Changxin LIU" w:date="2014-12-25T20:18:00Z"/>
        </w:trPr>
        <w:tc>
          <w:tcPr>
            <w:tcW w:w="2074" w:type="dxa"/>
          </w:tcPr>
          <w:p w14:paraId="13D70106" w14:textId="77777777" w:rsidR="006F4C9B" w:rsidRDefault="006F4C9B" w:rsidP="00C26A13">
            <w:pPr>
              <w:rPr>
                <w:ins w:id="2835" w:author="Changxin LIU" w:date="2014-12-25T20:18:00Z"/>
              </w:rPr>
            </w:pPr>
          </w:p>
        </w:tc>
        <w:tc>
          <w:tcPr>
            <w:tcW w:w="2074" w:type="dxa"/>
          </w:tcPr>
          <w:p w14:paraId="3A4F0B73" w14:textId="77777777" w:rsidR="006F4C9B" w:rsidRDefault="006F4C9B" w:rsidP="00C26A13">
            <w:pPr>
              <w:rPr>
                <w:ins w:id="2836" w:author="Changxin LIU" w:date="2014-12-25T20:18:00Z"/>
              </w:rPr>
            </w:pPr>
          </w:p>
        </w:tc>
        <w:tc>
          <w:tcPr>
            <w:tcW w:w="2074" w:type="dxa"/>
          </w:tcPr>
          <w:p w14:paraId="057708D2" w14:textId="77777777" w:rsidR="006F4C9B" w:rsidRDefault="006F4C9B" w:rsidP="00C26A13">
            <w:pPr>
              <w:rPr>
                <w:ins w:id="2837" w:author="Changxin LIU" w:date="2014-12-25T20:18:00Z"/>
              </w:rPr>
            </w:pPr>
          </w:p>
        </w:tc>
        <w:tc>
          <w:tcPr>
            <w:tcW w:w="2074" w:type="dxa"/>
          </w:tcPr>
          <w:p w14:paraId="429A0767" w14:textId="77777777" w:rsidR="006F4C9B" w:rsidRDefault="006F4C9B" w:rsidP="00C26A13">
            <w:pPr>
              <w:rPr>
                <w:ins w:id="2838" w:author="Changxin LIU" w:date="2014-12-25T20:18:00Z"/>
              </w:rPr>
            </w:pPr>
          </w:p>
        </w:tc>
      </w:tr>
      <w:tr w:rsidR="006F4C9B" w14:paraId="7D625CF9" w14:textId="77777777" w:rsidTr="00C26A13">
        <w:trPr>
          <w:ins w:id="2839" w:author="Changxin LIU" w:date="2014-12-25T20:18:00Z"/>
        </w:trPr>
        <w:tc>
          <w:tcPr>
            <w:tcW w:w="2074" w:type="dxa"/>
          </w:tcPr>
          <w:p w14:paraId="613F85CE" w14:textId="77777777" w:rsidR="006F4C9B" w:rsidRDefault="006F4C9B" w:rsidP="00C26A13">
            <w:pPr>
              <w:rPr>
                <w:ins w:id="2840" w:author="Changxin LIU" w:date="2014-12-25T20:18:00Z"/>
              </w:rPr>
            </w:pPr>
          </w:p>
        </w:tc>
        <w:tc>
          <w:tcPr>
            <w:tcW w:w="2074" w:type="dxa"/>
          </w:tcPr>
          <w:p w14:paraId="5CFD0CF8" w14:textId="77777777" w:rsidR="006F4C9B" w:rsidRDefault="006F4C9B" w:rsidP="00C26A13">
            <w:pPr>
              <w:rPr>
                <w:ins w:id="2841" w:author="Changxin LIU" w:date="2014-12-25T20:18:00Z"/>
              </w:rPr>
            </w:pPr>
          </w:p>
        </w:tc>
        <w:tc>
          <w:tcPr>
            <w:tcW w:w="2074" w:type="dxa"/>
          </w:tcPr>
          <w:p w14:paraId="72E77DD4" w14:textId="77777777" w:rsidR="006F4C9B" w:rsidRDefault="006F4C9B" w:rsidP="00C26A13">
            <w:pPr>
              <w:rPr>
                <w:ins w:id="2842" w:author="Changxin LIU" w:date="2014-12-25T20:18:00Z"/>
              </w:rPr>
            </w:pPr>
          </w:p>
        </w:tc>
        <w:tc>
          <w:tcPr>
            <w:tcW w:w="2074" w:type="dxa"/>
          </w:tcPr>
          <w:p w14:paraId="35D311E5" w14:textId="77777777" w:rsidR="006F4C9B" w:rsidRDefault="006F4C9B" w:rsidP="00C26A13">
            <w:pPr>
              <w:rPr>
                <w:ins w:id="2843" w:author="Changxin LIU" w:date="2014-12-25T20:18:00Z"/>
              </w:rPr>
            </w:pPr>
          </w:p>
        </w:tc>
      </w:tr>
      <w:tr w:rsidR="006F4C9B" w14:paraId="31DA943D" w14:textId="77777777" w:rsidTr="00C26A13">
        <w:trPr>
          <w:ins w:id="2844" w:author="Changxin LIU" w:date="2014-12-25T20:18:00Z"/>
        </w:trPr>
        <w:tc>
          <w:tcPr>
            <w:tcW w:w="2074" w:type="dxa"/>
          </w:tcPr>
          <w:p w14:paraId="4195B40B" w14:textId="77777777" w:rsidR="006F4C9B" w:rsidRDefault="006F4C9B" w:rsidP="00C26A13">
            <w:pPr>
              <w:rPr>
                <w:ins w:id="2845" w:author="Changxin LIU" w:date="2014-12-25T20:18:00Z"/>
              </w:rPr>
            </w:pPr>
          </w:p>
        </w:tc>
        <w:tc>
          <w:tcPr>
            <w:tcW w:w="2074" w:type="dxa"/>
          </w:tcPr>
          <w:p w14:paraId="2728DFF1" w14:textId="77777777" w:rsidR="006F4C9B" w:rsidRDefault="006F4C9B" w:rsidP="00C26A13">
            <w:pPr>
              <w:rPr>
                <w:ins w:id="2846" w:author="Changxin LIU" w:date="2014-12-25T20:18:00Z"/>
              </w:rPr>
            </w:pPr>
          </w:p>
        </w:tc>
        <w:tc>
          <w:tcPr>
            <w:tcW w:w="2074" w:type="dxa"/>
          </w:tcPr>
          <w:p w14:paraId="6623E123" w14:textId="77777777" w:rsidR="006F4C9B" w:rsidRDefault="006F4C9B" w:rsidP="00C26A13">
            <w:pPr>
              <w:rPr>
                <w:ins w:id="2847" w:author="Changxin LIU" w:date="2014-12-25T20:18:00Z"/>
              </w:rPr>
            </w:pPr>
          </w:p>
        </w:tc>
        <w:tc>
          <w:tcPr>
            <w:tcW w:w="2074" w:type="dxa"/>
          </w:tcPr>
          <w:p w14:paraId="0980EB96" w14:textId="77777777" w:rsidR="006F4C9B" w:rsidRDefault="006F4C9B" w:rsidP="00C26A13">
            <w:pPr>
              <w:rPr>
                <w:ins w:id="2848" w:author="Changxin LIU" w:date="2014-12-25T20:18:00Z"/>
              </w:rPr>
            </w:pPr>
          </w:p>
        </w:tc>
      </w:tr>
      <w:tr w:rsidR="006F4C9B" w14:paraId="3B85F086" w14:textId="77777777" w:rsidTr="00C26A13">
        <w:trPr>
          <w:ins w:id="2849" w:author="Changxin LIU" w:date="2014-12-25T20:18:00Z"/>
        </w:trPr>
        <w:tc>
          <w:tcPr>
            <w:tcW w:w="2074" w:type="dxa"/>
          </w:tcPr>
          <w:p w14:paraId="2975AB39" w14:textId="77777777" w:rsidR="006F4C9B" w:rsidRDefault="006F4C9B" w:rsidP="00C26A13">
            <w:pPr>
              <w:rPr>
                <w:ins w:id="2850" w:author="Changxin LIU" w:date="2014-12-25T20:18:00Z"/>
              </w:rPr>
            </w:pPr>
          </w:p>
        </w:tc>
        <w:tc>
          <w:tcPr>
            <w:tcW w:w="2074" w:type="dxa"/>
          </w:tcPr>
          <w:p w14:paraId="223672FD" w14:textId="77777777" w:rsidR="006F4C9B" w:rsidRPr="00D11BEA" w:rsidRDefault="006F4C9B" w:rsidP="00C26A13">
            <w:pPr>
              <w:rPr>
                <w:ins w:id="2851" w:author="Changxin LIU" w:date="2014-12-25T20:18:00Z"/>
              </w:rPr>
            </w:pPr>
          </w:p>
        </w:tc>
        <w:tc>
          <w:tcPr>
            <w:tcW w:w="2074" w:type="dxa"/>
          </w:tcPr>
          <w:p w14:paraId="1DE6201D" w14:textId="77777777" w:rsidR="006F4C9B" w:rsidRDefault="006F4C9B" w:rsidP="00C26A13">
            <w:pPr>
              <w:rPr>
                <w:ins w:id="2852" w:author="Changxin LIU" w:date="2014-12-25T20:18:00Z"/>
              </w:rPr>
            </w:pPr>
          </w:p>
        </w:tc>
        <w:tc>
          <w:tcPr>
            <w:tcW w:w="2074" w:type="dxa"/>
          </w:tcPr>
          <w:p w14:paraId="206AC7F6" w14:textId="77777777" w:rsidR="006F4C9B" w:rsidRDefault="006F4C9B" w:rsidP="00C26A13">
            <w:pPr>
              <w:rPr>
                <w:ins w:id="2853" w:author="Changxin LIU" w:date="2014-12-25T20:18:00Z"/>
              </w:rPr>
            </w:pPr>
          </w:p>
        </w:tc>
      </w:tr>
    </w:tbl>
    <w:p w14:paraId="1C691B73" w14:textId="77777777" w:rsidR="006F4C9B" w:rsidRDefault="006F4C9B" w:rsidP="006F4C9B">
      <w:pPr>
        <w:rPr>
          <w:ins w:id="2854" w:author="Changxin LIU" w:date="2014-12-25T20:18:00Z"/>
        </w:rPr>
      </w:pPr>
    </w:p>
    <w:p w14:paraId="074ECB4B" w14:textId="77777777" w:rsidR="006F4C9B" w:rsidRDefault="006F4C9B" w:rsidP="006F4C9B">
      <w:pPr>
        <w:rPr>
          <w:ins w:id="2855" w:author="Changxin LIU" w:date="2014-12-25T20:18:00Z"/>
        </w:rPr>
      </w:pPr>
    </w:p>
    <w:p w14:paraId="74D9BEC8" w14:textId="77777777" w:rsidR="00F3498F" w:rsidRDefault="00914BC9" w:rsidP="00F3498F">
      <w:pPr>
        <w:pStyle w:val="1"/>
        <w:rPr>
          <w:ins w:id="2856" w:author="Changxin LIU" w:date="2015-01-04T07:54:00Z"/>
        </w:rPr>
      </w:pPr>
      <w:ins w:id="2857" w:author="Changxin LIU" w:date="2015-01-04T07:54:00Z">
        <w:r>
          <w:rPr>
            <w:rFonts w:hint="eastAsia"/>
          </w:rPr>
          <w:t>车行动态</w:t>
        </w:r>
      </w:ins>
      <w:ins w:id="2858" w:author="Changxin LIU" w:date="2015-01-04T07:55:00Z">
        <w:r>
          <w:rPr>
            <w:rFonts w:hint="eastAsia"/>
          </w:rPr>
          <w:t>Sho</w:t>
        </w:r>
        <w:r>
          <w:t>pNews</w:t>
        </w:r>
      </w:ins>
    </w:p>
    <w:p w14:paraId="6078E3E2" w14:textId="77777777" w:rsidR="00F3498F" w:rsidRPr="003A1BCA" w:rsidRDefault="00F3498F" w:rsidP="00F3498F">
      <w:pPr>
        <w:rPr>
          <w:ins w:id="2859" w:author="Changxin LIU" w:date="2015-01-04T07:54:00Z"/>
        </w:rPr>
      </w:pPr>
    </w:p>
    <w:p w14:paraId="18CB3E3B" w14:textId="77777777" w:rsidR="00F3498F" w:rsidRDefault="00663774" w:rsidP="00F3498F">
      <w:pPr>
        <w:rPr>
          <w:ins w:id="2860" w:author="Changxin LIU" w:date="2015-01-04T07:54:00Z"/>
        </w:rPr>
      </w:pPr>
      <w:ins w:id="2861" w:author="Changxin LIU" w:date="2015-01-04T07:54:00Z">
        <w:r>
          <w:t>ShopNews</w:t>
        </w:r>
      </w:ins>
    </w:p>
    <w:p w14:paraId="481F0AD7" w14:textId="77777777" w:rsidR="00F3498F" w:rsidRDefault="00F3498F" w:rsidP="00F3498F">
      <w:pPr>
        <w:rPr>
          <w:ins w:id="2862" w:author="Changxin LIU" w:date="2015-01-04T07:54:00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498F" w14:paraId="318C8D4B" w14:textId="77777777" w:rsidTr="00C26A13">
        <w:trPr>
          <w:ins w:id="2863" w:author="Changxin LIU" w:date="2015-01-04T07:54:00Z"/>
        </w:trPr>
        <w:tc>
          <w:tcPr>
            <w:tcW w:w="2074" w:type="dxa"/>
          </w:tcPr>
          <w:p w14:paraId="69EFB6CA" w14:textId="77777777" w:rsidR="00F3498F" w:rsidRDefault="00F3498F" w:rsidP="00C26A13">
            <w:pPr>
              <w:rPr>
                <w:ins w:id="2864" w:author="Changxin LIU" w:date="2015-01-04T07:54:00Z"/>
              </w:rPr>
            </w:pPr>
            <w:ins w:id="2865" w:author="Changxin LIU" w:date="2015-01-04T07:54:00Z">
              <w:r>
                <w:rPr>
                  <w:rFonts w:hint="eastAsia"/>
                </w:rPr>
                <w:lastRenderedPageBreak/>
                <w:t>字段名称</w:t>
              </w:r>
            </w:ins>
          </w:p>
        </w:tc>
        <w:tc>
          <w:tcPr>
            <w:tcW w:w="2074" w:type="dxa"/>
          </w:tcPr>
          <w:p w14:paraId="2C4457AC" w14:textId="77777777" w:rsidR="00F3498F" w:rsidRDefault="00F3498F" w:rsidP="00C26A13">
            <w:pPr>
              <w:rPr>
                <w:ins w:id="2866" w:author="Changxin LIU" w:date="2015-01-04T07:54:00Z"/>
              </w:rPr>
            </w:pPr>
            <w:ins w:id="2867" w:author="Changxin LIU" w:date="2015-01-04T07:54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54E437BA" w14:textId="77777777" w:rsidR="00F3498F" w:rsidRDefault="00F3498F" w:rsidP="00C26A13">
            <w:pPr>
              <w:rPr>
                <w:ins w:id="2868" w:author="Changxin LIU" w:date="2015-01-04T07:54:00Z"/>
              </w:rPr>
            </w:pPr>
            <w:ins w:id="2869" w:author="Changxin LIU" w:date="2015-01-04T07:54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523AB708" w14:textId="77777777" w:rsidR="00F3498F" w:rsidRDefault="00F3498F" w:rsidP="00C26A13">
            <w:pPr>
              <w:rPr>
                <w:ins w:id="2870" w:author="Changxin LIU" w:date="2015-01-04T07:54:00Z"/>
              </w:rPr>
            </w:pPr>
          </w:p>
        </w:tc>
      </w:tr>
      <w:tr w:rsidR="00F3498F" w14:paraId="0ECDA5CD" w14:textId="77777777" w:rsidTr="00C26A13">
        <w:trPr>
          <w:ins w:id="2871" w:author="Changxin LIU" w:date="2015-01-04T07:54:00Z"/>
        </w:trPr>
        <w:tc>
          <w:tcPr>
            <w:tcW w:w="2074" w:type="dxa"/>
          </w:tcPr>
          <w:p w14:paraId="7815327C" w14:textId="77777777" w:rsidR="00F3498F" w:rsidRDefault="00517AD6" w:rsidP="00C26A13">
            <w:pPr>
              <w:rPr>
                <w:ins w:id="2872" w:author="Changxin LIU" w:date="2015-01-04T07:54:00Z"/>
              </w:rPr>
            </w:pPr>
            <w:ins w:id="2873" w:author="Changxin LIU" w:date="2015-01-04T07:54:00Z">
              <w:r>
                <w:t>Sn_</w:t>
              </w:r>
            </w:ins>
            <w:ins w:id="2874" w:author="Changxin LIU" w:date="2015-01-04T07:55:00Z">
              <w:r>
                <w:t>date</w:t>
              </w:r>
            </w:ins>
          </w:p>
        </w:tc>
        <w:tc>
          <w:tcPr>
            <w:tcW w:w="2074" w:type="dxa"/>
          </w:tcPr>
          <w:p w14:paraId="603EC0BF" w14:textId="77777777" w:rsidR="00F3498F" w:rsidRDefault="00F3498F" w:rsidP="00C26A13">
            <w:pPr>
              <w:rPr>
                <w:ins w:id="2875" w:author="Changxin LIU" w:date="2015-01-04T07:54:00Z"/>
              </w:rPr>
            </w:pPr>
            <w:ins w:id="2876" w:author="Changxin LIU" w:date="2015-01-04T07:54:00Z">
              <w:r>
                <w:rPr>
                  <w:rFonts w:hint="eastAsia"/>
                </w:rPr>
                <w:t>datetime</w:t>
              </w:r>
            </w:ins>
          </w:p>
        </w:tc>
        <w:tc>
          <w:tcPr>
            <w:tcW w:w="2074" w:type="dxa"/>
          </w:tcPr>
          <w:p w14:paraId="62754969" w14:textId="77777777" w:rsidR="00F3498F" w:rsidRDefault="00517AD6" w:rsidP="00C26A13">
            <w:pPr>
              <w:rPr>
                <w:ins w:id="2877" w:author="Changxin LIU" w:date="2015-01-04T07:54:00Z"/>
              </w:rPr>
            </w:pPr>
            <w:ins w:id="2878" w:author="Changxin LIU" w:date="2015-01-04T07:55:00Z">
              <w:r>
                <w:rPr>
                  <w:rFonts w:hint="eastAsia"/>
                </w:rPr>
                <w:t>发布时间</w:t>
              </w:r>
            </w:ins>
          </w:p>
        </w:tc>
        <w:tc>
          <w:tcPr>
            <w:tcW w:w="2074" w:type="dxa"/>
          </w:tcPr>
          <w:p w14:paraId="488E1BCF" w14:textId="77777777" w:rsidR="00F3498F" w:rsidRDefault="00F3498F" w:rsidP="00C26A13">
            <w:pPr>
              <w:rPr>
                <w:ins w:id="2879" w:author="Changxin LIU" w:date="2015-01-04T07:54:00Z"/>
              </w:rPr>
            </w:pPr>
          </w:p>
        </w:tc>
      </w:tr>
      <w:tr w:rsidR="00F3498F" w14:paraId="59E604B8" w14:textId="77777777" w:rsidTr="00C26A13">
        <w:trPr>
          <w:ins w:id="2880" w:author="Changxin LIU" w:date="2015-01-04T07:54:00Z"/>
        </w:trPr>
        <w:tc>
          <w:tcPr>
            <w:tcW w:w="2074" w:type="dxa"/>
          </w:tcPr>
          <w:p w14:paraId="025E5589" w14:textId="77777777" w:rsidR="00F3498F" w:rsidRDefault="00517AD6" w:rsidP="00C26A13">
            <w:pPr>
              <w:rPr>
                <w:ins w:id="2881" w:author="Changxin LIU" w:date="2015-01-04T07:54:00Z"/>
              </w:rPr>
            </w:pPr>
            <w:ins w:id="2882" w:author="Changxin LIU" w:date="2015-01-04T07:55:00Z">
              <w:r>
                <w:t>Sn_date_begin</w:t>
              </w:r>
            </w:ins>
          </w:p>
        </w:tc>
        <w:tc>
          <w:tcPr>
            <w:tcW w:w="2074" w:type="dxa"/>
          </w:tcPr>
          <w:p w14:paraId="780414C0" w14:textId="77777777" w:rsidR="00F3498F" w:rsidRDefault="00517AD6" w:rsidP="00C26A13">
            <w:pPr>
              <w:rPr>
                <w:ins w:id="2883" w:author="Changxin LIU" w:date="2015-01-04T07:54:00Z"/>
              </w:rPr>
            </w:pPr>
            <w:ins w:id="2884" w:author="Changxin LIU" w:date="2015-01-04T07:56:00Z">
              <w:r>
                <w:t>Datetime</w:t>
              </w:r>
            </w:ins>
          </w:p>
        </w:tc>
        <w:tc>
          <w:tcPr>
            <w:tcW w:w="2074" w:type="dxa"/>
          </w:tcPr>
          <w:p w14:paraId="4F9CFB7E" w14:textId="77777777" w:rsidR="00F3498F" w:rsidRDefault="00517AD6" w:rsidP="00C26A13">
            <w:pPr>
              <w:rPr>
                <w:ins w:id="2885" w:author="Changxin LIU" w:date="2015-01-04T07:54:00Z"/>
              </w:rPr>
            </w:pPr>
            <w:ins w:id="2886" w:author="Changxin LIU" w:date="2015-01-04T07:56:00Z">
              <w:r>
                <w:rPr>
                  <w:rFonts w:hint="eastAsia"/>
                </w:rPr>
                <w:t>开始时间</w:t>
              </w:r>
            </w:ins>
          </w:p>
        </w:tc>
        <w:tc>
          <w:tcPr>
            <w:tcW w:w="2074" w:type="dxa"/>
          </w:tcPr>
          <w:p w14:paraId="5468F759" w14:textId="77777777" w:rsidR="00F3498F" w:rsidRDefault="00F3498F" w:rsidP="00517AD6">
            <w:pPr>
              <w:rPr>
                <w:ins w:id="2887" w:author="Changxin LIU" w:date="2015-01-04T07:54:00Z"/>
              </w:rPr>
            </w:pPr>
          </w:p>
        </w:tc>
      </w:tr>
      <w:tr w:rsidR="00D239EF" w14:paraId="640A1BD6" w14:textId="77777777" w:rsidTr="00C26A13">
        <w:trPr>
          <w:ins w:id="2888" w:author="Changxin LIU" w:date="2015-01-04T07:54:00Z"/>
        </w:trPr>
        <w:tc>
          <w:tcPr>
            <w:tcW w:w="2074" w:type="dxa"/>
          </w:tcPr>
          <w:p w14:paraId="684FFC8E" w14:textId="77777777" w:rsidR="00D239EF" w:rsidRDefault="00D239EF" w:rsidP="00D239EF">
            <w:pPr>
              <w:rPr>
                <w:ins w:id="2889" w:author="Changxin LIU" w:date="2015-01-04T07:54:00Z"/>
              </w:rPr>
            </w:pPr>
            <w:ins w:id="2890" w:author="Changxin LIU" w:date="2015-01-04T07:56:00Z">
              <w:r>
                <w:t>Sn_date</w:t>
              </w:r>
              <w:r>
                <w:rPr>
                  <w:rFonts w:hint="eastAsia"/>
                </w:rPr>
                <w:t>_end</w:t>
              </w:r>
            </w:ins>
          </w:p>
        </w:tc>
        <w:tc>
          <w:tcPr>
            <w:tcW w:w="2074" w:type="dxa"/>
          </w:tcPr>
          <w:p w14:paraId="5F98BB23" w14:textId="77777777" w:rsidR="00D239EF" w:rsidRDefault="00D239EF" w:rsidP="00D239EF">
            <w:pPr>
              <w:rPr>
                <w:ins w:id="2891" w:author="Changxin LIU" w:date="2015-01-04T07:54:00Z"/>
              </w:rPr>
            </w:pPr>
            <w:ins w:id="2892" w:author="Changxin LIU" w:date="2015-01-04T07:56:00Z">
              <w:r>
                <w:t>Datetime</w:t>
              </w:r>
            </w:ins>
          </w:p>
        </w:tc>
        <w:tc>
          <w:tcPr>
            <w:tcW w:w="2074" w:type="dxa"/>
          </w:tcPr>
          <w:p w14:paraId="0150089B" w14:textId="77777777" w:rsidR="00D239EF" w:rsidRDefault="00D239EF" w:rsidP="00D239EF">
            <w:pPr>
              <w:rPr>
                <w:ins w:id="2893" w:author="Changxin LIU" w:date="2015-01-04T07:54:00Z"/>
              </w:rPr>
            </w:pPr>
            <w:ins w:id="2894" w:author="Changxin LIU" w:date="2015-01-04T07:56:00Z">
              <w:r>
                <w:rPr>
                  <w:rFonts w:hint="eastAsia"/>
                </w:rPr>
                <w:t>结束时间</w:t>
              </w:r>
            </w:ins>
          </w:p>
        </w:tc>
        <w:tc>
          <w:tcPr>
            <w:tcW w:w="2074" w:type="dxa"/>
          </w:tcPr>
          <w:p w14:paraId="7666E272" w14:textId="77777777" w:rsidR="00D239EF" w:rsidRDefault="00D239EF" w:rsidP="00D239EF">
            <w:pPr>
              <w:rPr>
                <w:ins w:id="2895" w:author="Changxin LIU" w:date="2015-01-04T07:54:00Z"/>
              </w:rPr>
            </w:pPr>
          </w:p>
        </w:tc>
      </w:tr>
      <w:tr w:rsidR="00F3498F" w14:paraId="4B13792C" w14:textId="77777777" w:rsidTr="00C26A13">
        <w:trPr>
          <w:ins w:id="2896" w:author="Changxin LIU" w:date="2015-01-04T07:54:00Z"/>
        </w:trPr>
        <w:tc>
          <w:tcPr>
            <w:tcW w:w="2074" w:type="dxa"/>
          </w:tcPr>
          <w:p w14:paraId="72DABFD3" w14:textId="77777777" w:rsidR="00F3498F" w:rsidRDefault="00743296" w:rsidP="00C26A13">
            <w:pPr>
              <w:rPr>
                <w:ins w:id="2897" w:author="Changxin LIU" w:date="2015-01-04T07:54:00Z"/>
              </w:rPr>
            </w:pPr>
            <w:ins w:id="2898" w:author="Changxin LIU" w:date="2015-01-04T07:56:00Z">
              <w:r>
                <w:t>Sn_shop_id</w:t>
              </w:r>
            </w:ins>
          </w:p>
        </w:tc>
        <w:tc>
          <w:tcPr>
            <w:tcW w:w="2074" w:type="dxa"/>
          </w:tcPr>
          <w:p w14:paraId="4CFDEEBF" w14:textId="77777777" w:rsidR="00F3498F" w:rsidRDefault="00743296" w:rsidP="00C26A13">
            <w:pPr>
              <w:rPr>
                <w:ins w:id="2899" w:author="Changxin LIU" w:date="2015-01-04T07:54:00Z"/>
              </w:rPr>
            </w:pPr>
            <w:ins w:id="2900" w:author="Changxin LIU" w:date="2015-01-04T07:56:00Z">
              <w:r>
                <w:t>Integer unsigned</w:t>
              </w:r>
            </w:ins>
          </w:p>
        </w:tc>
        <w:tc>
          <w:tcPr>
            <w:tcW w:w="2074" w:type="dxa"/>
          </w:tcPr>
          <w:p w14:paraId="44BD0135" w14:textId="77777777" w:rsidR="00F3498F" w:rsidRDefault="00743296" w:rsidP="00C26A13">
            <w:pPr>
              <w:rPr>
                <w:ins w:id="2901" w:author="Changxin LIU" w:date="2015-01-04T07:54:00Z"/>
              </w:rPr>
            </w:pPr>
            <w:ins w:id="2902" w:author="Changxin LIU" w:date="2015-01-04T07:56:00Z">
              <w:r>
                <w:rPr>
                  <w:rFonts w:hint="eastAsia"/>
                </w:rPr>
                <w:t>车行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21E436B5" w14:textId="77777777" w:rsidR="00F3498F" w:rsidRPr="00A97190" w:rsidRDefault="00F3498F" w:rsidP="00C26A13">
            <w:pPr>
              <w:rPr>
                <w:ins w:id="2903" w:author="Changxin LIU" w:date="2015-01-04T07:54:00Z"/>
              </w:rPr>
            </w:pPr>
          </w:p>
        </w:tc>
      </w:tr>
      <w:tr w:rsidR="00F3498F" w14:paraId="10FA9087" w14:textId="77777777" w:rsidTr="00C26A13">
        <w:trPr>
          <w:ins w:id="2904" w:author="Changxin LIU" w:date="2015-01-04T07:54:00Z"/>
        </w:trPr>
        <w:tc>
          <w:tcPr>
            <w:tcW w:w="2074" w:type="dxa"/>
          </w:tcPr>
          <w:p w14:paraId="451C6866" w14:textId="77777777" w:rsidR="00F3498F" w:rsidRDefault="00743296" w:rsidP="00C26A13">
            <w:pPr>
              <w:rPr>
                <w:ins w:id="2905" w:author="Changxin LIU" w:date="2015-01-04T07:54:00Z"/>
              </w:rPr>
            </w:pPr>
            <w:ins w:id="2906" w:author="Changxin LIU" w:date="2015-01-04T07:56:00Z">
              <w:r>
                <w:t>Sn_desc</w:t>
              </w:r>
            </w:ins>
          </w:p>
        </w:tc>
        <w:tc>
          <w:tcPr>
            <w:tcW w:w="2074" w:type="dxa"/>
          </w:tcPr>
          <w:p w14:paraId="6DDDDB9B" w14:textId="77777777" w:rsidR="00F3498F" w:rsidRDefault="00F3498F" w:rsidP="00743296">
            <w:pPr>
              <w:rPr>
                <w:ins w:id="2907" w:author="Changxin LIU" w:date="2015-01-04T07:54:00Z"/>
              </w:rPr>
            </w:pPr>
            <w:ins w:id="2908" w:author="Changxin LIU" w:date="2015-01-04T07:54:00Z">
              <w:r>
                <w:t>Varchar(</w:t>
              </w:r>
            </w:ins>
            <w:ins w:id="2909" w:author="Changxin LIU" w:date="2015-01-04T07:57:00Z">
              <w:r w:rsidR="00743296">
                <w:t>1</w:t>
              </w:r>
            </w:ins>
            <w:ins w:id="2910" w:author="Changxin LIU" w:date="2015-01-04T07:54:00Z">
              <w:r>
                <w:t>000)</w:t>
              </w:r>
            </w:ins>
          </w:p>
        </w:tc>
        <w:tc>
          <w:tcPr>
            <w:tcW w:w="2074" w:type="dxa"/>
          </w:tcPr>
          <w:p w14:paraId="733EBF3E" w14:textId="77777777" w:rsidR="00F3498F" w:rsidRDefault="00081F46" w:rsidP="00C26A13">
            <w:pPr>
              <w:rPr>
                <w:ins w:id="2911" w:author="Changxin LIU" w:date="2015-01-04T07:54:00Z"/>
              </w:rPr>
            </w:pPr>
            <w:ins w:id="2912" w:author="Changxin LIU" w:date="2015-01-04T07:57:00Z">
              <w:r>
                <w:rPr>
                  <w:rFonts w:hint="eastAsia"/>
                </w:rPr>
                <w:t>车行动态</w:t>
              </w:r>
            </w:ins>
          </w:p>
        </w:tc>
        <w:tc>
          <w:tcPr>
            <w:tcW w:w="2074" w:type="dxa"/>
          </w:tcPr>
          <w:p w14:paraId="493BAA21" w14:textId="77777777" w:rsidR="00F3498F" w:rsidRDefault="00F3498F" w:rsidP="00C26A13">
            <w:pPr>
              <w:rPr>
                <w:ins w:id="2913" w:author="Changxin LIU" w:date="2015-01-04T07:54:00Z"/>
              </w:rPr>
            </w:pPr>
          </w:p>
        </w:tc>
      </w:tr>
      <w:tr w:rsidR="00F3498F" w14:paraId="6C38C4CA" w14:textId="77777777" w:rsidTr="00C26A13">
        <w:trPr>
          <w:ins w:id="2914" w:author="Changxin LIU" w:date="2015-01-04T07:54:00Z"/>
        </w:trPr>
        <w:tc>
          <w:tcPr>
            <w:tcW w:w="2074" w:type="dxa"/>
          </w:tcPr>
          <w:p w14:paraId="77874B07" w14:textId="77777777" w:rsidR="00F3498F" w:rsidRDefault="00081F46" w:rsidP="00C26A13">
            <w:pPr>
              <w:rPr>
                <w:ins w:id="2915" w:author="Changxin LIU" w:date="2015-01-04T07:54:00Z"/>
              </w:rPr>
            </w:pPr>
            <w:ins w:id="2916" w:author="Changxin LIU" w:date="2015-01-04T07:57:00Z">
              <w:r>
                <w:t>Sn</w:t>
              </w:r>
            </w:ins>
            <w:ins w:id="2917" w:author="Changxin LIU" w:date="2015-01-04T07:58:00Z">
              <w:r>
                <w:rPr>
                  <w:rFonts w:hint="eastAsia"/>
                </w:rPr>
                <w:t>_func</w:t>
              </w:r>
            </w:ins>
          </w:p>
        </w:tc>
        <w:tc>
          <w:tcPr>
            <w:tcW w:w="2074" w:type="dxa"/>
          </w:tcPr>
          <w:p w14:paraId="1C565065" w14:textId="77777777" w:rsidR="00F3498F" w:rsidRDefault="00081F46" w:rsidP="00C26A13">
            <w:pPr>
              <w:rPr>
                <w:ins w:id="2918" w:author="Changxin LIU" w:date="2015-01-04T07:54:00Z"/>
              </w:rPr>
            </w:pPr>
            <w:ins w:id="2919" w:author="Changxin LIU" w:date="2015-01-04T07:58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1000)</w:t>
              </w:r>
            </w:ins>
          </w:p>
        </w:tc>
        <w:tc>
          <w:tcPr>
            <w:tcW w:w="2074" w:type="dxa"/>
          </w:tcPr>
          <w:p w14:paraId="3656E81E" w14:textId="77777777" w:rsidR="00F3498F" w:rsidRDefault="00081F46" w:rsidP="00C26A13">
            <w:pPr>
              <w:rPr>
                <w:ins w:id="2920" w:author="Changxin LIU" w:date="2015-01-04T07:54:00Z"/>
              </w:rPr>
            </w:pPr>
            <w:ins w:id="2921" w:author="Changxin LIU" w:date="2015-01-04T07:58:00Z">
              <w:r>
                <w:rPr>
                  <w:rFonts w:hint="eastAsia"/>
                </w:rPr>
                <w:t>优惠计算</w:t>
              </w:r>
            </w:ins>
            <w:ins w:id="2922" w:author="Changxin LIU" w:date="2015-01-04T07:59:00Z">
              <w:r>
                <w:rPr>
                  <w:rFonts w:hint="eastAsia"/>
                </w:rPr>
                <w:t>公式</w:t>
              </w:r>
            </w:ins>
          </w:p>
        </w:tc>
        <w:tc>
          <w:tcPr>
            <w:tcW w:w="2074" w:type="dxa"/>
          </w:tcPr>
          <w:p w14:paraId="3F138DEE" w14:textId="77777777" w:rsidR="00F3498F" w:rsidRDefault="00F3498F" w:rsidP="00C26A13">
            <w:pPr>
              <w:rPr>
                <w:ins w:id="2923" w:author="Changxin LIU" w:date="2015-01-04T07:54:00Z"/>
              </w:rPr>
            </w:pPr>
          </w:p>
        </w:tc>
      </w:tr>
      <w:tr w:rsidR="00F3498F" w14:paraId="59DF8647" w14:textId="77777777" w:rsidTr="00C26A13">
        <w:trPr>
          <w:ins w:id="2924" w:author="Changxin LIU" w:date="2015-01-04T07:54:00Z"/>
        </w:trPr>
        <w:tc>
          <w:tcPr>
            <w:tcW w:w="2074" w:type="dxa"/>
          </w:tcPr>
          <w:p w14:paraId="58E277B6" w14:textId="77777777" w:rsidR="00F3498F" w:rsidRDefault="000C09E2" w:rsidP="00C26A13">
            <w:pPr>
              <w:rPr>
                <w:ins w:id="2925" w:author="Changxin LIU" w:date="2015-01-04T07:54:00Z"/>
              </w:rPr>
            </w:pPr>
            <w:ins w:id="2926" w:author="Changxin LIU" w:date="2015-01-04T07:59:00Z">
              <w:r>
                <w:t>Sn_state</w:t>
              </w:r>
            </w:ins>
          </w:p>
        </w:tc>
        <w:tc>
          <w:tcPr>
            <w:tcW w:w="2074" w:type="dxa"/>
          </w:tcPr>
          <w:p w14:paraId="0317648D" w14:textId="77777777" w:rsidR="00F3498F" w:rsidRDefault="000C09E2" w:rsidP="00C26A13">
            <w:pPr>
              <w:rPr>
                <w:ins w:id="2927" w:author="Changxin LIU" w:date="2015-01-04T07:54:00Z"/>
              </w:rPr>
            </w:pPr>
            <w:ins w:id="2928" w:author="Changxin LIU" w:date="2015-01-04T07:59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33792A20" w14:textId="77777777" w:rsidR="00F3498F" w:rsidRDefault="000C09E2" w:rsidP="00C26A13">
            <w:pPr>
              <w:rPr>
                <w:ins w:id="2929" w:author="Changxin LIU" w:date="2015-01-04T07:54:00Z"/>
              </w:rPr>
            </w:pPr>
            <w:ins w:id="2930" w:author="Changxin LIU" w:date="2015-01-04T07:59:00Z">
              <w:r>
                <w:rPr>
                  <w:rFonts w:hint="eastAsia"/>
                </w:rPr>
                <w:t>动态状态</w:t>
              </w:r>
            </w:ins>
          </w:p>
        </w:tc>
        <w:tc>
          <w:tcPr>
            <w:tcW w:w="2074" w:type="dxa"/>
          </w:tcPr>
          <w:p w14:paraId="4A51CA3E" w14:textId="77777777" w:rsidR="00F3498F" w:rsidRDefault="00AC03BC" w:rsidP="00C26A13">
            <w:pPr>
              <w:rPr>
                <w:ins w:id="2931" w:author="Changxin LIU" w:date="2015-01-04T08:00:00Z"/>
              </w:rPr>
            </w:pPr>
            <w:ins w:id="2932" w:author="Changxin LIU" w:date="2015-01-04T08:0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未生效</w:t>
              </w:r>
            </w:ins>
          </w:p>
          <w:p w14:paraId="3EC89B58" w14:textId="77777777" w:rsidR="00AC03BC" w:rsidRDefault="00AC03BC" w:rsidP="00C26A13">
            <w:pPr>
              <w:rPr>
                <w:ins w:id="2933" w:author="Changxin LIU" w:date="2015-01-04T08:00:00Z"/>
              </w:rPr>
            </w:pPr>
            <w:ins w:id="2934" w:author="Changxin LIU" w:date="2015-01-04T08:00:00Z"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已生效</w:t>
              </w:r>
            </w:ins>
          </w:p>
          <w:p w14:paraId="30FC4B3F" w14:textId="77777777" w:rsidR="00AC03BC" w:rsidRDefault="00AC03BC" w:rsidP="00C26A13">
            <w:pPr>
              <w:rPr>
                <w:ins w:id="2935" w:author="Changxin LIU" w:date="2015-01-04T07:54:00Z"/>
              </w:rPr>
            </w:pPr>
            <w:ins w:id="2936" w:author="Changxin LIU" w:date="2015-01-04T08:00:00Z">
              <w:r>
                <w:rPr>
                  <w:rFonts w:hint="eastAsia"/>
                </w:rPr>
                <w:t>-</w:t>
              </w:r>
              <w:r>
                <w:t xml:space="preserve">1 </w:t>
              </w:r>
              <w:r>
                <w:t>屏蔽</w:t>
              </w:r>
            </w:ins>
          </w:p>
        </w:tc>
      </w:tr>
      <w:tr w:rsidR="00F3498F" w14:paraId="7CC58965" w14:textId="77777777" w:rsidTr="00C26A13">
        <w:trPr>
          <w:ins w:id="2937" w:author="Changxin LIU" w:date="2015-01-04T07:54:00Z"/>
        </w:trPr>
        <w:tc>
          <w:tcPr>
            <w:tcW w:w="2074" w:type="dxa"/>
          </w:tcPr>
          <w:p w14:paraId="6F2F3C30" w14:textId="77777777" w:rsidR="00F3498F" w:rsidRDefault="00F3498F" w:rsidP="00C26A13">
            <w:pPr>
              <w:rPr>
                <w:ins w:id="2938" w:author="Changxin LIU" w:date="2015-01-04T07:54:00Z"/>
              </w:rPr>
            </w:pPr>
          </w:p>
        </w:tc>
        <w:tc>
          <w:tcPr>
            <w:tcW w:w="2074" w:type="dxa"/>
          </w:tcPr>
          <w:p w14:paraId="0224FAF2" w14:textId="77777777" w:rsidR="00F3498F" w:rsidRDefault="00F3498F" w:rsidP="00C26A13">
            <w:pPr>
              <w:rPr>
                <w:ins w:id="2939" w:author="Changxin LIU" w:date="2015-01-04T07:54:00Z"/>
              </w:rPr>
            </w:pPr>
          </w:p>
        </w:tc>
        <w:tc>
          <w:tcPr>
            <w:tcW w:w="2074" w:type="dxa"/>
          </w:tcPr>
          <w:p w14:paraId="5FBBD2FB" w14:textId="77777777" w:rsidR="00F3498F" w:rsidRDefault="00F3498F" w:rsidP="00C26A13">
            <w:pPr>
              <w:rPr>
                <w:ins w:id="2940" w:author="Changxin LIU" w:date="2015-01-04T07:54:00Z"/>
              </w:rPr>
            </w:pPr>
          </w:p>
        </w:tc>
        <w:tc>
          <w:tcPr>
            <w:tcW w:w="2074" w:type="dxa"/>
          </w:tcPr>
          <w:p w14:paraId="4399C273" w14:textId="77777777" w:rsidR="00F3498F" w:rsidRDefault="00F3498F" w:rsidP="00C26A13">
            <w:pPr>
              <w:rPr>
                <w:ins w:id="2941" w:author="Changxin LIU" w:date="2015-01-04T07:54:00Z"/>
              </w:rPr>
            </w:pPr>
          </w:p>
        </w:tc>
      </w:tr>
      <w:tr w:rsidR="00F3498F" w14:paraId="3B42913F" w14:textId="77777777" w:rsidTr="00C26A13">
        <w:trPr>
          <w:ins w:id="2942" w:author="Changxin LIU" w:date="2015-01-04T07:54:00Z"/>
        </w:trPr>
        <w:tc>
          <w:tcPr>
            <w:tcW w:w="2074" w:type="dxa"/>
          </w:tcPr>
          <w:p w14:paraId="4134DCCE" w14:textId="77777777" w:rsidR="00F3498F" w:rsidRDefault="00F3498F" w:rsidP="00C26A13">
            <w:pPr>
              <w:rPr>
                <w:ins w:id="2943" w:author="Changxin LIU" w:date="2015-01-04T07:54:00Z"/>
              </w:rPr>
            </w:pPr>
          </w:p>
        </w:tc>
        <w:tc>
          <w:tcPr>
            <w:tcW w:w="2074" w:type="dxa"/>
          </w:tcPr>
          <w:p w14:paraId="2407A115" w14:textId="77777777" w:rsidR="00F3498F" w:rsidRDefault="00F3498F" w:rsidP="00C26A13">
            <w:pPr>
              <w:rPr>
                <w:ins w:id="2944" w:author="Changxin LIU" w:date="2015-01-04T07:54:00Z"/>
              </w:rPr>
            </w:pPr>
          </w:p>
        </w:tc>
        <w:tc>
          <w:tcPr>
            <w:tcW w:w="2074" w:type="dxa"/>
          </w:tcPr>
          <w:p w14:paraId="53BB58BA" w14:textId="77777777" w:rsidR="00F3498F" w:rsidRDefault="00F3498F" w:rsidP="00C26A13">
            <w:pPr>
              <w:rPr>
                <w:ins w:id="2945" w:author="Changxin LIU" w:date="2015-01-04T07:54:00Z"/>
              </w:rPr>
            </w:pPr>
          </w:p>
        </w:tc>
        <w:tc>
          <w:tcPr>
            <w:tcW w:w="2074" w:type="dxa"/>
          </w:tcPr>
          <w:p w14:paraId="5547B6F4" w14:textId="77777777" w:rsidR="00F3498F" w:rsidRDefault="00F3498F" w:rsidP="00C26A13">
            <w:pPr>
              <w:rPr>
                <w:ins w:id="2946" w:author="Changxin LIU" w:date="2015-01-04T07:54:00Z"/>
              </w:rPr>
            </w:pPr>
          </w:p>
        </w:tc>
      </w:tr>
      <w:tr w:rsidR="00F3498F" w14:paraId="2B8536EE" w14:textId="77777777" w:rsidTr="00C26A13">
        <w:trPr>
          <w:ins w:id="2947" w:author="Changxin LIU" w:date="2015-01-04T07:54:00Z"/>
        </w:trPr>
        <w:tc>
          <w:tcPr>
            <w:tcW w:w="2074" w:type="dxa"/>
          </w:tcPr>
          <w:p w14:paraId="03CAF93A" w14:textId="77777777" w:rsidR="00F3498F" w:rsidRDefault="00F3498F" w:rsidP="00C26A13">
            <w:pPr>
              <w:rPr>
                <w:ins w:id="2948" w:author="Changxin LIU" w:date="2015-01-04T07:54:00Z"/>
              </w:rPr>
            </w:pPr>
          </w:p>
        </w:tc>
        <w:tc>
          <w:tcPr>
            <w:tcW w:w="2074" w:type="dxa"/>
          </w:tcPr>
          <w:p w14:paraId="1CC7E9A8" w14:textId="77777777" w:rsidR="00F3498F" w:rsidRDefault="00F3498F" w:rsidP="00C26A13">
            <w:pPr>
              <w:rPr>
                <w:ins w:id="2949" w:author="Changxin LIU" w:date="2015-01-04T07:54:00Z"/>
              </w:rPr>
            </w:pPr>
          </w:p>
        </w:tc>
        <w:tc>
          <w:tcPr>
            <w:tcW w:w="2074" w:type="dxa"/>
          </w:tcPr>
          <w:p w14:paraId="3C5BA5BA" w14:textId="77777777" w:rsidR="00F3498F" w:rsidRDefault="00F3498F" w:rsidP="00C26A13">
            <w:pPr>
              <w:rPr>
                <w:ins w:id="2950" w:author="Changxin LIU" w:date="2015-01-04T07:54:00Z"/>
              </w:rPr>
            </w:pPr>
          </w:p>
        </w:tc>
        <w:tc>
          <w:tcPr>
            <w:tcW w:w="2074" w:type="dxa"/>
          </w:tcPr>
          <w:p w14:paraId="22F1A64A" w14:textId="77777777" w:rsidR="00F3498F" w:rsidRDefault="00F3498F" w:rsidP="00C26A13">
            <w:pPr>
              <w:rPr>
                <w:ins w:id="2951" w:author="Changxin LIU" w:date="2015-01-04T07:54:00Z"/>
              </w:rPr>
            </w:pPr>
          </w:p>
        </w:tc>
      </w:tr>
      <w:tr w:rsidR="00F3498F" w14:paraId="32F9B401" w14:textId="77777777" w:rsidTr="00C26A13">
        <w:trPr>
          <w:ins w:id="2952" w:author="Changxin LIU" w:date="2015-01-04T07:54:00Z"/>
        </w:trPr>
        <w:tc>
          <w:tcPr>
            <w:tcW w:w="2074" w:type="dxa"/>
          </w:tcPr>
          <w:p w14:paraId="30991E54" w14:textId="77777777" w:rsidR="00F3498F" w:rsidRDefault="00F3498F" w:rsidP="00C26A13">
            <w:pPr>
              <w:rPr>
                <w:ins w:id="2953" w:author="Changxin LIU" w:date="2015-01-04T07:54:00Z"/>
              </w:rPr>
            </w:pPr>
          </w:p>
        </w:tc>
        <w:tc>
          <w:tcPr>
            <w:tcW w:w="2074" w:type="dxa"/>
          </w:tcPr>
          <w:p w14:paraId="7D2D5C7F" w14:textId="77777777" w:rsidR="00F3498F" w:rsidRDefault="00F3498F" w:rsidP="00C26A13">
            <w:pPr>
              <w:rPr>
                <w:ins w:id="2954" w:author="Changxin LIU" w:date="2015-01-04T07:54:00Z"/>
              </w:rPr>
            </w:pPr>
          </w:p>
        </w:tc>
        <w:tc>
          <w:tcPr>
            <w:tcW w:w="2074" w:type="dxa"/>
          </w:tcPr>
          <w:p w14:paraId="50426820" w14:textId="77777777" w:rsidR="00F3498F" w:rsidRDefault="00F3498F" w:rsidP="00C26A13">
            <w:pPr>
              <w:rPr>
                <w:ins w:id="2955" w:author="Changxin LIU" w:date="2015-01-04T07:54:00Z"/>
              </w:rPr>
            </w:pPr>
          </w:p>
        </w:tc>
        <w:tc>
          <w:tcPr>
            <w:tcW w:w="2074" w:type="dxa"/>
          </w:tcPr>
          <w:p w14:paraId="1EA1745C" w14:textId="77777777" w:rsidR="00F3498F" w:rsidRDefault="00F3498F" w:rsidP="00C26A13">
            <w:pPr>
              <w:rPr>
                <w:ins w:id="2956" w:author="Changxin LIU" w:date="2015-01-04T07:54:00Z"/>
              </w:rPr>
            </w:pPr>
          </w:p>
        </w:tc>
      </w:tr>
      <w:tr w:rsidR="00F3498F" w14:paraId="40CF7714" w14:textId="77777777" w:rsidTr="00C26A13">
        <w:trPr>
          <w:ins w:id="2957" w:author="Changxin LIU" w:date="2015-01-04T07:54:00Z"/>
        </w:trPr>
        <w:tc>
          <w:tcPr>
            <w:tcW w:w="2074" w:type="dxa"/>
          </w:tcPr>
          <w:p w14:paraId="307B6840" w14:textId="77777777" w:rsidR="00F3498F" w:rsidRDefault="00F3498F" w:rsidP="00C26A13">
            <w:pPr>
              <w:rPr>
                <w:ins w:id="2958" w:author="Changxin LIU" w:date="2015-01-04T07:54:00Z"/>
              </w:rPr>
            </w:pPr>
          </w:p>
        </w:tc>
        <w:tc>
          <w:tcPr>
            <w:tcW w:w="2074" w:type="dxa"/>
          </w:tcPr>
          <w:p w14:paraId="095B2995" w14:textId="77777777" w:rsidR="00F3498F" w:rsidRPr="00D11BEA" w:rsidRDefault="00F3498F" w:rsidP="00C26A13">
            <w:pPr>
              <w:rPr>
                <w:ins w:id="2959" w:author="Changxin LIU" w:date="2015-01-04T07:54:00Z"/>
              </w:rPr>
            </w:pPr>
          </w:p>
        </w:tc>
        <w:tc>
          <w:tcPr>
            <w:tcW w:w="2074" w:type="dxa"/>
          </w:tcPr>
          <w:p w14:paraId="0956F3CD" w14:textId="77777777" w:rsidR="00F3498F" w:rsidRDefault="00F3498F" w:rsidP="00C26A13">
            <w:pPr>
              <w:rPr>
                <w:ins w:id="2960" w:author="Changxin LIU" w:date="2015-01-04T07:54:00Z"/>
              </w:rPr>
            </w:pPr>
          </w:p>
        </w:tc>
        <w:tc>
          <w:tcPr>
            <w:tcW w:w="2074" w:type="dxa"/>
          </w:tcPr>
          <w:p w14:paraId="67D3BB90" w14:textId="77777777" w:rsidR="00F3498F" w:rsidRDefault="00F3498F" w:rsidP="00C26A13">
            <w:pPr>
              <w:rPr>
                <w:ins w:id="2961" w:author="Changxin LIU" w:date="2015-01-04T07:54:00Z"/>
              </w:rPr>
            </w:pPr>
          </w:p>
        </w:tc>
      </w:tr>
    </w:tbl>
    <w:p w14:paraId="72180617" w14:textId="77777777" w:rsidR="00F3498F" w:rsidRDefault="00F3498F" w:rsidP="00F3498F">
      <w:pPr>
        <w:rPr>
          <w:ins w:id="2962" w:author="Changxin LIU" w:date="2015-01-04T07:54:00Z"/>
        </w:rPr>
      </w:pPr>
    </w:p>
    <w:p w14:paraId="1EAE99AB" w14:textId="77777777" w:rsidR="006F4C9B" w:rsidRDefault="006F4C9B" w:rsidP="006F4C9B">
      <w:pPr>
        <w:rPr>
          <w:ins w:id="2963" w:author="Changxin LIU" w:date="2014-12-25T20:18:00Z"/>
        </w:rPr>
      </w:pPr>
    </w:p>
    <w:p w14:paraId="2B49EB98" w14:textId="77777777" w:rsidR="007759C6" w:rsidRPr="004C3F9E" w:rsidRDefault="00450F57" w:rsidP="007759C6">
      <w:pPr>
        <w:pStyle w:val="1"/>
        <w:rPr>
          <w:ins w:id="2964" w:author="Changxin LIU" w:date="2015-01-04T08:33:00Z"/>
          <w:color w:val="FF0000"/>
          <w:rPrChange w:id="2965" w:author="Changxin LIU" w:date="2015-02-14T12:15:00Z">
            <w:rPr>
              <w:ins w:id="2966" w:author="Changxin LIU" w:date="2015-01-04T08:33:00Z"/>
            </w:rPr>
          </w:rPrChange>
        </w:rPr>
      </w:pPr>
      <w:ins w:id="2967" w:author="Changxin LIU" w:date="2015-01-04T08:33:00Z">
        <w:r w:rsidRPr="004C3F9E">
          <w:rPr>
            <w:rFonts w:hint="eastAsia"/>
            <w:color w:val="FF0000"/>
            <w:rPrChange w:id="2968" w:author="Changxin LIU" w:date="2015-02-14T12:15:00Z">
              <w:rPr>
                <w:rFonts w:hint="eastAsia"/>
              </w:rPr>
            </w:rPrChange>
          </w:rPr>
          <w:t>保证金</w:t>
        </w:r>
        <w:r w:rsidR="00A0364A" w:rsidRPr="004C3F9E">
          <w:rPr>
            <w:color w:val="FF0000"/>
            <w:rPrChange w:id="2969" w:author="Changxin LIU" w:date="2015-02-14T12:15:00Z">
              <w:rPr/>
            </w:rPrChange>
          </w:rPr>
          <w:t>Gu</w:t>
        </w:r>
      </w:ins>
      <w:ins w:id="2970" w:author="Changxin LIU" w:date="2015-01-04T08:34:00Z">
        <w:r w:rsidR="00A679B8" w:rsidRPr="004C3F9E">
          <w:rPr>
            <w:color w:val="FF0000"/>
            <w:rPrChange w:id="2971" w:author="Changxin LIU" w:date="2015-02-14T12:15:00Z">
              <w:rPr/>
            </w:rPrChange>
          </w:rPr>
          <w:t>aranteePay</w:t>
        </w:r>
      </w:ins>
    </w:p>
    <w:p w14:paraId="4DE00215" w14:textId="77777777" w:rsidR="007759C6" w:rsidRDefault="003C692F" w:rsidP="007759C6">
      <w:pPr>
        <w:rPr>
          <w:ins w:id="2972" w:author="Changxin LIU" w:date="2015-01-04T08:33:00Z"/>
        </w:rPr>
      </w:pPr>
      <w:ins w:id="2973" w:author="Changxin LIU" w:date="2015-01-04T08:34:00Z">
        <w:r>
          <w:t>GuarenteePay</w:t>
        </w:r>
      </w:ins>
    </w:p>
    <w:p w14:paraId="25BCADA2" w14:textId="77777777" w:rsidR="007759C6" w:rsidRDefault="007759C6" w:rsidP="007759C6">
      <w:pPr>
        <w:rPr>
          <w:ins w:id="2974" w:author="Changxin LIU" w:date="2015-01-04T08:34:00Z"/>
        </w:rPr>
      </w:pPr>
    </w:p>
    <w:p w14:paraId="525DD6B3" w14:textId="77777777" w:rsidR="002872B5" w:rsidRDefault="002872B5" w:rsidP="002872B5">
      <w:pPr>
        <w:rPr>
          <w:ins w:id="2975" w:author="Changxin LIU" w:date="2015-01-04T08:34:00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72B5" w14:paraId="130BC04A" w14:textId="77777777" w:rsidTr="00C26A13">
        <w:trPr>
          <w:ins w:id="2976" w:author="Changxin LIU" w:date="2015-01-04T08:34:00Z"/>
        </w:trPr>
        <w:tc>
          <w:tcPr>
            <w:tcW w:w="2074" w:type="dxa"/>
          </w:tcPr>
          <w:p w14:paraId="7502695D" w14:textId="77777777" w:rsidR="002872B5" w:rsidRDefault="002872B5" w:rsidP="00C26A13">
            <w:pPr>
              <w:rPr>
                <w:ins w:id="2977" w:author="Changxin LIU" w:date="2015-01-04T08:34:00Z"/>
              </w:rPr>
            </w:pPr>
            <w:ins w:id="2978" w:author="Changxin LIU" w:date="2015-01-04T08:34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78911AE7" w14:textId="77777777" w:rsidR="002872B5" w:rsidRDefault="002872B5" w:rsidP="00C26A13">
            <w:pPr>
              <w:rPr>
                <w:ins w:id="2979" w:author="Changxin LIU" w:date="2015-01-04T08:34:00Z"/>
              </w:rPr>
            </w:pPr>
            <w:ins w:id="2980" w:author="Changxin LIU" w:date="2015-01-04T08:34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71C21583" w14:textId="77777777" w:rsidR="002872B5" w:rsidRDefault="002872B5" w:rsidP="00C26A13">
            <w:pPr>
              <w:rPr>
                <w:ins w:id="2981" w:author="Changxin LIU" w:date="2015-01-04T08:34:00Z"/>
              </w:rPr>
            </w:pPr>
            <w:ins w:id="2982" w:author="Changxin LIU" w:date="2015-01-04T08:34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3DC03DB3" w14:textId="77777777" w:rsidR="002872B5" w:rsidRDefault="002872B5" w:rsidP="00C26A13">
            <w:pPr>
              <w:rPr>
                <w:ins w:id="2983" w:author="Changxin LIU" w:date="2015-01-04T08:34:00Z"/>
              </w:rPr>
            </w:pPr>
          </w:p>
        </w:tc>
      </w:tr>
      <w:tr w:rsidR="002872B5" w14:paraId="7838B68C" w14:textId="77777777" w:rsidTr="00C26A13">
        <w:trPr>
          <w:ins w:id="2984" w:author="Changxin LIU" w:date="2015-01-04T08:34:00Z"/>
        </w:trPr>
        <w:tc>
          <w:tcPr>
            <w:tcW w:w="2074" w:type="dxa"/>
          </w:tcPr>
          <w:p w14:paraId="44DC9C91" w14:textId="77777777" w:rsidR="002872B5" w:rsidRDefault="0086139E" w:rsidP="00C26A13">
            <w:pPr>
              <w:rPr>
                <w:ins w:id="2985" w:author="Changxin LIU" w:date="2015-01-04T08:34:00Z"/>
              </w:rPr>
            </w:pPr>
            <w:ins w:id="2986" w:author="Changxin LIU" w:date="2015-01-04T08:34:00Z">
              <w:r>
                <w:t>gp</w:t>
              </w:r>
              <w:r w:rsidR="002872B5">
                <w:t>_value</w:t>
              </w:r>
            </w:ins>
          </w:p>
        </w:tc>
        <w:tc>
          <w:tcPr>
            <w:tcW w:w="2074" w:type="dxa"/>
          </w:tcPr>
          <w:p w14:paraId="5E6F3DAA" w14:textId="77777777" w:rsidR="002872B5" w:rsidRDefault="002872B5" w:rsidP="00C26A13">
            <w:pPr>
              <w:rPr>
                <w:ins w:id="2987" w:author="Changxin LIU" w:date="2015-01-04T08:34:00Z"/>
              </w:rPr>
            </w:pPr>
            <w:ins w:id="2988" w:author="Changxin LIU" w:date="2015-01-04T08:34:00Z">
              <w:r>
                <w:t>I</w:t>
              </w:r>
              <w:r>
                <w:rPr>
                  <w:rFonts w:hint="eastAsia"/>
                </w:rPr>
                <w:t>nt</w:t>
              </w:r>
            </w:ins>
          </w:p>
        </w:tc>
        <w:tc>
          <w:tcPr>
            <w:tcW w:w="2074" w:type="dxa"/>
          </w:tcPr>
          <w:p w14:paraId="6C9D9E89" w14:textId="77777777" w:rsidR="002872B5" w:rsidRDefault="00995222" w:rsidP="00C26A13">
            <w:pPr>
              <w:rPr>
                <w:ins w:id="2989" w:author="Changxin LIU" w:date="2015-01-04T08:34:00Z"/>
              </w:rPr>
            </w:pPr>
            <w:ins w:id="2990" w:author="Changxin LIU" w:date="2015-01-04T08:36:00Z">
              <w:r>
                <w:rPr>
                  <w:rFonts w:hint="eastAsia"/>
                </w:rPr>
                <w:t>保证金</w:t>
              </w:r>
              <w:r>
                <w:t>额</w:t>
              </w:r>
            </w:ins>
          </w:p>
        </w:tc>
        <w:tc>
          <w:tcPr>
            <w:tcW w:w="2074" w:type="dxa"/>
          </w:tcPr>
          <w:p w14:paraId="75D7F0AB" w14:textId="77777777" w:rsidR="002872B5" w:rsidRDefault="002872B5" w:rsidP="00C26A13">
            <w:pPr>
              <w:rPr>
                <w:ins w:id="2991" w:author="Changxin LIU" w:date="2015-01-04T08:34:00Z"/>
              </w:rPr>
            </w:pPr>
          </w:p>
        </w:tc>
      </w:tr>
      <w:tr w:rsidR="002872B5" w14:paraId="4EDF059A" w14:textId="77777777" w:rsidTr="00C26A13">
        <w:trPr>
          <w:ins w:id="2992" w:author="Changxin LIU" w:date="2015-01-04T08:34:00Z"/>
        </w:trPr>
        <w:tc>
          <w:tcPr>
            <w:tcW w:w="2074" w:type="dxa"/>
          </w:tcPr>
          <w:p w14:paraId="32BFFE63" w14:textId="77777777" w:rsidR="002872B5" w:rsidRDefault="00BE34AC" w:rsidP="00C26A13">
            <w:pPr>
              <w:rPr>
                <w:ins w:id="2993" w:author="Changxin LIU" w:date="2015-01-04T08:34:00Z"/>
              </w:rPr>
            </w:pPr>
            <w:ins w:id="2994" w:author="Changxin LIU" w:date="2015-01-04T08:36:00Z">
              <w:r>
                <w:t>gp</w:t>
              </w:r>
            </w:ins>
            <w:ins w:id="2995" w:author="Changxin LIU" w:date="2015-01-04T08:34:00Z">
              <w:r w:rsidR="002872B5">
                <w:t>_datetime</w:t>
              </w:r>
            </w:ins>
          </w:p>
        </w:tc>
        <w:tc>
          <w:tcPr>
            <w:tcW w:w="2074" w:type="dxa"/>
          </w:tcPr>
          <w:p w14:paraId="0A8EFA9A" w14:textId="77777777" w:rsidR="002872B5" w:rsidRDefault="002872B5" w:rsidP="00C26A13">
            <w:pPr>
              <w:rPr>
                <w:ins w:id="2996" w:author="Changxin LIU" w:date="2015-01-04T08:34:00Z"/>
              </w:rPr>
            </w:pPr>
            <w:ins w:id="2997" w:author="Changxin LIU" w:date="2015-01-04T08:34:00Z">
              <w:r>
                <w:t>D</w:t>
              </w:r>
              <w:r>
                <w:rPr>
                  <w:rFonts w:hint="eastAsia"/>
                </w:rPr>
                <w:t>atetime</w:t>
              </w:r>
            </w:ins>
          </w:p>
        </w:tc>
        <w:tc>
          <w:tcPr>
            <w:tcW w:w="2074" w:type="dxa"/>
          </w:tcPr>
          <w:p w14:paraId="2A30A93C" w14:textId="77777777" w:rsidR="002872B5" w:rsidRDefault="00BE34AC" w:rsidP="00C26A13">
            <w:pPr>
              <w:rPr>
                <w:ins w:id="2998" w:author="Changxin LIU" w:date="2015-01-04T08:34:00Z"/>
              </w:rPr>
            </w:pPr>
            <w:ins w:id="2999" w:author="Changxin LIU" w:date="2015-01-04T08:36:00Z">
              <w:r>
                <w:rPr>
                  <w:rFonts w:hint="eastAsia"/>
                </w:rPr>
                <w:t>申请时间</w:t>
              </w:r>
            </w:ins>
          </w:p>
        </w:tc>
        <w:tc>
          <w:tcPr>
            <w:tcW w:w="2074" w:type="dxa"/>
          </w:tcPr>
          <w:p w14:paraId="27D91A9F" w14:textId="77777777" w:rsidR="002872B5" w:rsidRPr="00A97190" w:rsidRDefault="002872B5" w:rsidP="00C26A13">
            <w:pPr>
              <w:rPr>
                <w:ins w:id="3000" w:author="Changxin LIU" w:date="2015-01-04T08:34:00Z"/>
              </w:rPr>
            </w:pPr>
          </w:p>
        </w:tc>
      </w:tr>
      <w:tr w:rsidR="002872B5" w14:paraId="2F309E0B" w14:textId="77777777" w:rsidTr="00C26A13">
        <w:trPr>
          <w:ins w:id="3001" w:author="Changxin LIU" w:date="2015-01-04T08:34:00Z"/>
        </w:trPr>
        <w:tc>
          <w:tcPr>
            <w:tcW w:w="2074" w:type="dxa"/>
          </w:tcPr>
          <w:p w14:paraId="5CE6B57E" w14:textId="77777777" w:rsidR="002872B5" w:rsidRDefault="0066716B" w:rsidP="00C26A13">
            <w:pPr>
              <w:rPr>
                <w:ins w:id="3002" w:author="Changxin LIU" w:date="2015-01-04T08:34:00Z"/>
              </w:rPr>
            </w:pPr>
            <w:ins w:id="3003" w:author="Changxin LIU" w:date="2015-01-04T08:36:00Z">
              <w:r>
                <w:rPr>
                  <w:rFonts w:hint="eastAsia"/>
                </w:rPr>
                <w:t>gp</w:t>
              </w:r>
            </w:ins>
            <w:ins w:id="3004" w:author="Changxin LIU" w:date="2015-01-04T08:34:00Z">
              <w:r w:rsidR="002872B5">
                <w:t>_ip</w:t>
              </w:r>
            </w:ins>
          </w:p>
        </w:tc>
        <w:tc>
          <w:tcPr>
            <w:tcW w:w="2074" w:type="dxa"/>
          </w:tcPr>
          <w:p w14:paraId="19CD86BB" w14:textId="77777777" w:rsidR="002872B5" w:rsidRDefault="002872B5" w:rsidP="00C26A13">
            <w:pPr>
              <w:rPr>
                <w:ins w:id="3005" w:author="Changxin LIU" w:date="2015-01-04T08:34:00Z"/>
              </w:rPr>
            </w:pPr>
            <w:ins w:id="3006" w:author="Changxin LIU" w:date="2015-01-04T08:34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30)</w:t>
              </w:r>
            </w:ins>
          </w:p>
        </w:tc>
        <w:tc>
          <w:tcPr>
            <w:tcW w:w="2074" w:type="dxa"/>
          </w:tcPr>
          <w:p w14:paraId="7CB6733F" w14:textId="77777777" w:rsidR="002872B5" w:rsidRDefault="002872B5" w:rsidP="00C26A13">
            <w:pPr>
              <w:rPr>
                <w:ins w:id="3007" w:author="Changxin LIU" w:date="2015-01-04T08:34:00Z"/>
              </w:rPr>
            </w:pPr>
          </w:p>
        </w:tc>
        <w:tc>
          <w:tcPr>
            <w:tcW w:w="2074" w:type="dxa"/>
          </w:tcPr>
          <w:p w14:paraId="7E702461" w14:textId="77777777" w:rsidR="002872B5" w:rsidRDefault="002872B5" w:rsidP="00C26A13">
            <w:pPr>
              <w:rPr>
                <w:ins w:id="3008" w:author="Changxin LIU" w:date="2015-01-04T08:34:00Z"/>
              </w:rPr>
            </w:pPr>
          </w:p>
        </w:tc>
      </w:tr>
      <w:tr w:rsidR="002872B5" w14:paraId="1B2A7506" w14:textId="77777777" w:rsidTr="00C26A13">
        <w:trPr>
          <w:ins w:id="3009" w:author="Changxin LIU" w:date="2015-01-04T08:34:00Z"/>
        </w:trPr>
        <w:tc>
          <w:tcPr>
            <w:tcW w:w="2074" w:type="dxa"/>
          </w:tcPr>
          <w:p w14:paraId="772BC8C3" w14:textId="77777777" w:rsidR="002872B5" w:rsidRDefault="006C6BFC" w:rsidP="00C26A13">
            <w:pPr>
              <w:rPr>
                <w:ins w:id="3010" w:author="Changxin LIU" w:date="2015-01-04T08:34:00Z"/>
              </w:rPr>
            </w:pPr>
            <w:ins w:id="3011" w:author="Changxin LIU" w:date="2015-01-04T08:37:00Z">
              <w:r>
                <w:rPr>
                  <w:rFonts w:hint="eastAsia"/>
                </w:rPr>
                <w:t>gp</w:t>
              </w:r>
            </w:ins>
            <w:ins w:id="3012" w:author="Changxin LIU" w:date="2015-01-04T08:34:00Z">
              <w:r w:rsidR="002872B5">
                <w:rPr>
                  <w:rFonts w:hint="eastAsia"/>
                </w:rPr>
                <w:t>_</w:t>
              </w:r>
              <w:r w:rsidR="002872B5">
                <w:t>mac</w:t>
              </w:r>
            </w:ins>
          </w:p>
        </w:tc>
        <w:tc>
          <w:tcPr>
            <w:tcW w:w="2074" w:type="dxa"/>
          </w:tcPr>
          <w:p w14:paraId="65C1C697" w14:textId="77777777" w:rsidR="002872B5" w:rsidRDefault="002872B5" w:rsidP="00C26A13">
            <w:pPr>
              <w:rPr>
                <w:ins w:id="3013" w:author="Changxin LIU" w:date="2015-01-04T08:34:00Z"/>
              </w:rPr>
            </w:pPr>
            <w:ins w:id="3014" w:author="Changxin LIU" w:date="2015-01-04T08:34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50)</w:t>
              </w:r>
            </w:ins>
          </w:p>
        </w:tc>
        <w:tc>
          <w:tcPr>
            <w:tcW w:w="2074" w:type="dxa"/>
          </w:tcPr>
          <w:p w14:paraId="55EC8278" w14:textId="77777777" w:rsidR="002872B5" w:rsidRDefault="002872B5" w:rsidP="00C26A13">
            <w:pPr>
              <w:rPr>
                <w:ins w:id="3015" w:author="Changxin LIU" w:date="2015-01-04T08:34:00Z"/>
              </w:rPr>
            </w:pPr>
          </w:p>
        </w:tc>
        <w:tc>
          <w:tcPr>
            <w:tcW w:w="2074" w:type="dxa"/>
          </w:tcPr>
          <w:p w14:paraId="6D5619D8" w14:textId="77777777" w:rsidR="002872B5" w:rsidRDefault="002872B5" w:rsidP="00C26A13">
            <w:pPr>
              <w:rPr>
                <w:ins w:id="3016" w:author="Changxin LIU" w:date="2015-01-04T08:34:00Z"/>
              </w:rPr>
            </w:pPr>
          </w:p>
        </w:tc>
      </w:tr>
      <w:tr w:rsidR="002872B5" w14:paraId="1957C6CC" w14:textId="77777777" w:rsidTr="00C26A13">
        <w:trPr>
          <w:ins w:id="3017" w:author="Changxin LIU" w:date="2015-01-04T08:34:00Z"/>
        </w:trPr>
        <w:tc>
          <w:tcPr>
            <w:tcW w:w="2074" w:type="dxa"/>
          </w:tcPr>
          <w:p w14:paraId="46D81CE7" w14:textId="77777777" w:rsidR="002872B5" w:rsidRDefault="00917792" w:rsidP="00C26A13">
            <w:pPr>
              <w:rPr>
                <w:ins w:id="3018" w:author="Changxin LIU" w:date="2015-01-04T08:34:00Z"/>
              </w:rPr>
            </w:pPr>
            <w:ins w:id="3019" w:author="Changxin LIU" w:date="2015-01-04T08:37:00Z">
              <w:r>
                <w:rPr>
                  <w:rFonts w:hint="eastAsia"/>
                </w:rPr>
                <w:t>gp</w:t>
              </w:r>
            </w:ins>
            <w:ins w:id="3020" w:author="Changxin LIU" w:date="2015-01-04T08:34:00Z">
              <w:r w:rsidR="002872B5">
                <w:t>_user_id</w:t>
              </w:r>
            </w:ins>
          </w:p>
        </w:tc>
        <w:tc>
          <w:tcPr>
            <w:tcW w:w="2074" w:type="dxa"/>
          </w:tcPr>
          <w:p w14:paraId="6BD9ACD2" w14:textId="77777777" w:rsidR="002872B5" w:rsidRDefault="002872B5" w:rsidP="00C26A13">
            <w:pPr>
              <w:rPr>
                <w:ins w:id="3021" w:author="Changxin LIU" w:date="2015-01-04T08:34:00Z"/>
              </w:rPr>
            </w:pPr>
            <w:ins w:id="3022" w:author="Changxin LIU" w:date="2015-01-04T08:34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18C7EB81" w14:textId="77777777" w:rsidR="002872B5" w:rsidRDefault="00757DEC" w:rsidP="00C26A13">
            <w:pPr>
              <w:rPr>
                <w:ins w:id="3023" w:author="Changxin LIU" w:date="2015-01-04T08:34:00Z"/>
              </w:rPr>
            </w:pPr>
            <w:ins w:id="3024" w:author="Changxin LIU" w:date="2015-01-04T08:37:00Z">
              <w:r>
                <w:rPr>
                  <w:rFonts w:hint="eastAsia"/>
                </w:rPr>
                <w:t>申请</w:t>
              </w:r>
              <w:r w:rsidR="00A85FF5">
                <w:t>者</w:t>
              </w:r>
            </w:ins>
            <w:ins w:id="3025" w:author="Changxin LIU" w:date="2015-01-04T08:34:00Z">
              <w:r w:rsidR="002872B5">
                <w:t>id</w:t>
              </w:r>
            </w:ins>
          </w:p>
        </w:tc>
        <w:tc>
          <w:tcPr>
            <w:tcW w:w="2074" w:type="dxa"/>
          </w:tcPr>
          <w:p w14:paraId="48A2670A" w14:textId="77777777" w:rsidR="002872B5" w:rsidRDefault="002872B5" w:rsidP="00C26A13">
            <w:pPr>
              <w:rPr>
                <w:ins w:id="3026" w:author="Changxin LIU" w:date="2015-01-04T08:34:00Z"/>
              </w:rPr>
            </w:pPr>
          </w:p>
        </w:tc>
      </w:tr>
      <w:tr w:rsidR="00D677E4" w14:paraId="3F31DE7F" w14:textId="77777777" w:rsidTr="00C26A13">
        <w:trPr>
          <w:ins w:id="3027" w:author="Changxin LIU" w:date="2015-01-04T08:34:00Z"/>
        </w:trPr>
        <w:tc>
          <w:tcPr>
            <w:tcW w:w="2074" w:type="dxa"/>
          </w:tcPr>
          <w:p w14:paraId="5772439E" w14:textId="77777777" w:rsidR="00D677E4" w:rsidRDefault="00A334F3" w:rsidP="00D677E4">
            <w:pPr>
              <w:rPr>
                <w:ins w:id="3028" w:author="Changxin LIU" w:date="2015-01-04T08:34:00Z"/>
              </w:rPr>
            </w:pPr>
            <w:ins w:id="3029" w:author="Changxin LIU" w:date="2015-01-04T08:36:00Z">
              <w:r>
                <w:t>gp</w:t>
              </w:r>
              <w:r w:rsidR="00D677E4">
                <w:t>_state</w:t>
              </w:r>
            </w:ins>
          </w:p>
        </w:tc>
        <w:tc>
          <w:tcPr>
            <w:tcW w:w="2074" w:type="dxa"/>
          </w:tcPr>
          <w:p w14:paraId="5598F77D" w14:textId="77777777" w:rsidR="00D677E4" w:rsidRDefault="00D677E4" w:rsidP="00D677E4">
            <w:pPr>
              <w:rPr>
                <w:ins w:id="3030" w:author="Changxin LIU" w:date="2015-01-04T08:34:00Z"/>
              </w:rPr>
            </w:pPr>
            <w:ins w:id="3031" w:author="Changxin LIU" w:date="2015-01-04T08:36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685B503F" w14:textId="77777777" w:rsidR="00D677E4" w:rsidRDefault="00D677E4" w:rsidP="00D677E4">
            <w:pPr>
              <w:rPr>
                <w:ins w:id="3032" w:author="Changxin LIU" w:date="2015-01-04T08:34:00Z"/>
              </w:rPr>
            </w:pPr>
            <w:ins w:id="3033" w:author="Changxin LIU" w:date="2015-01-04T08:36:00Z">
              <w:r>
                <w:rPr>
                  <w:rFonts w:hint="eastAsia"/>
                </w:rPr>
                <w:t>批次状态</w:t>
              </w:r>
            </w:ins>
          </w:p>
        </w:tc>
        <w:tc>
          <w:tcPr>
            <w:tcW w:w="2074" w:type="dxa"/>
          </w:tcPr>
          <w:p w14:paraId="122278ED" w14:textId="77777777" w:rsidR="00691434" w:rsidRDefault="00691434" w:rsidP="00D677E4">
            <w:pPr>
              <w:rPr>
                <w:ins w:id="3034" w:author="Changxin LIU" w:date="2015-01-04T10:08:00Z"/>
              </w:rPr>
            </w:pPr>
            <w:ins w:id="3035" w:author="Changxin LIU" w:date="2015-01-04T10:08:00Z">
              <w:r>
                <w:rPr>
                  <w:rFonts w:hint="eastAsia"/>
                </w:rPr>
                <w:t>-</w:t>
              </w:r>
              <w:r>
                <w:t xml:space="preserve">1 </w:t>
              </w:r>
              <w:r>
                <w:t>已取消</w:t>
              </w:r>
            </w:ins>
          </w:p>
          <w:p w14:paraId="4F85CF20" w14:textId="77777777" w:rsidR="00D677E4" w:rsidRDefault="00D677E4" w:rsidP="00D677E4">
            <w:pPr>
              <w:rPr>
                <w:ins w:id="3036" w:author="Changxin LIU" w:date="2015-01-04T08:36:00Z"/>
              </w:rPr>
            </w:pPr>
            <w:ins w:id="3037" w:author="Changxin LIU" w:date="2015-01-04T08:36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已申请</w:t>
              </w:r>
            </w:ins>
          </w:p>
          <w:p w14:paraId="5B67CCD9" w14:textId="77777777" w:rsidR="00D677E4" w:rsidRDefault="00D677E4" w:rsidP="00D677E4">
            <w:pPr>
              <w:rPr>
                <w:ins w:id="3038" w:author="Changxin LIU" w:date="2015-01-04T08:36:00Z"/>
              </w:rPr>
            </w:pPr>
            <w:ins w:id="3039" w:author="Changxin LIU" w:date="2015-01-04T08:36:00Z">
              <w:r>
                <w:rPr>
                  <w:rFonts w:hint="eastAsia"/>
                </w:rPr>
                <w:t>1</w:t>
              </w:r>
              <w:r>
                <w:t xml:space="preserve"> </w:t>
              </w:r>
              <w:r>
                <w:t>申请财务确认</w:t>
              </w:r>
              <w:r>
                <w:rPr>
                  <w:rFonts w:hint="eastAsia"/>
                </w:rPr>
                <w:t xml:space="preserve"> </w:t>
              </w:r>
            </w:ins>
          </w:p>
          <w:p w14:paraId="382A92F3" w14:textId="77777777" w:rsidR="00D677E4" w:rsidRDefault="00C6602C" w:rsidP="00D677E4">
            <w:pPr>
              <w:rPr>
                <w:ins w:id="3040" w:author="Changxin LIU" w:date="2015-01-04T10:08:00Z"/>
              </w:rPr>
            </w:pPr>
            <w:ins w:id="3041" w:author="Changxin LIU" w:date="2015-01-04T08:37:00Z">
              <w:r>
                <w:t>2</w:t>
              </w:r>
            </w:ins>
            <w:ins w:id="3042" w:author="Changxin LIU" w:date="2015-01-04T08:36:00Z">
              <w:r w:rsidR="00D677E4">
                <w:rPr>
                  <w:rFonts w:hint="eastAsia"/>
                </w:rPr>
                <w:t xml:space="preserve"> </w:t>
              </w:r>
              <w:r w:rsidR="00D677E4">
                <w:rPr>
                  <w:rFonts w:hint="eastAsia"/>
                </w:rPr>
                <w:t>已发放</w:t>
              </w:r>
            </w:ins>
          </w:p>
          <w:p w14:paraId="54544041" w14:textId="77777777" w:rsidR="00D677E4" w:rsidRDefault="00D677E4" w:rsidP="00691434">
            <w:pPr>
              <w:rPr>
                <w:ins w:id="3043" w:author="Changxin LIU" w:date="2015-01-04T08:34:00Z"/>
              </w:rPr>
            </w:pPr>
          </w:p>
        </w:tc>
      </w:tr>
      <w:tr w:rsidR="00D677E4" w14:paraId="6164967D" w14:textId="77777777" w:rsidTr="00C26A13">
        <w:trPr>
          <w:ins w:id="3044" w:author="Changxin LIU" w:date="2015-01-04T08:34:00Z"/>
        </w:trPr>
        <w:tc>
          <w:tcPr>
            <w:tcW w:w="2074" w:type="dxa"/>
          </w:tcPr>
          <w:p w14:paraId="773182A7" w14:textId="77777777" w:rsidR="00D677E4" w:rsidRDefault="00AC2A84" w:rsidP="00D677E4">
            <w:pPr>
              <w:rPr>
                <w:ins w:id="3045" w:author="Changxin LIU" w:date="2015-01-04T08:34:00Z"/>
              </w:rPr>
            </w:pPr>
            <w:ins w:id="3046" w:author="Changxin LIU" w:date="2015-01-04T08:38:00Z">
              <w:r>
                <w:t>Gp_remark</w:t>
              </w:r>
            </w:ins>
          </w:p>
        </w:tc>
        <w:tc>
          <w:tcPr>
            <w:tcW w:w="2074" w:type="dxa"/>
          </w:tcPr>
          <w:p w14:paraId="416E3CAD" w14:textId="77777777" w:rsidR="00D677E4" w:rsidRDefault="00D900DC" w:rsidP="00D677E4">
            <w:pPr>
              <w:rPr>
                <w:ins w:id="3047" w:author="Changxin LIU" w:date="2015-01-04T08:34:00Z"/>
              </w:rPr>
            </w:pPr>
            <w:ins w:id="3048" w:author="Changxin LIU" w:date="2015-01-04T08:38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100)</w:t>
              </w:r>
            </w:ins>
          </w:p>
        </w:tc>
        <w:tc>
          <w:tcPr>
            <w:tcW w:w="2074" w:type="dxa"/>
          </w:tcPr>
          <w:p w14:paraId="3D1A8400" w14:textId="77777777" w:rsidR="00D677E4" w:rsidRDefault="00D900DC" w:rsidP="00D677E4">
            <w:pPr>
              <w:rPr>
                <w:ins w:id="3049" w:author="Changxin LIU" w:date="2015-01-04T08:34:00Z"/>
              </w:rPr>
            </w:pPr>
            <w:ins w:id="3050" w:author="Changxin LIU" w:date="2015-01-04T08:38:00Z">
              <w:r>
                <w:t>备注</w:t>
              </w:r>
            </w:ins>
          </w:p>
        </w:tc>
        <w:tc>
          <w:tcPr>
            <w:tcW w:w="2074" w:type="dxa"/>
          </w:tcPr>
          <w:p w14:paraId="3D46D4F5" w14:textId="77777777" w:rsidR="00D677E4" w:rsidRDefault="00D677E4" w:rsidP="00D677E4">
            <w:pPr>
              <w:rPr>
                <w:ins w:id="3051" w:author="Changxin LIU" w:date="2015-01-04T08:34:00Z"/>
              </w:rPr>
            </w:pPr>
          </w:p>
        </w:tc>
      </w:tr>
      <w:tr w:rsidR="00D677E4" w14:paraId="0EA88ACF" w14:textId="77777777" w:rsidTr="00C26A13">
        <w:trPr>
          <w:ins w:id="3052" w:author="Changxin LIU" w:date="2015-01-04T08:34:00Z"/>
        </w:trPr>
        <w:tc>
          <w:tcPr>
            <w:tcW w:w="2074" w:type="dxa"/>
          </w:tcPr>
          <w:p w14:paraId="6AEE314B" w14:textId="77777777" w:rsidR="00D677E4" w:rsidRDefault="00CF346D" w:rsidP="00D677E4">
            <w:pPr>
              <w:rPr>
                <w:ins w:id="3053" w:author="Changxin LIU" w:date="2015-01-04T08:34:00Z"/>
              </w:rPr>
            </w:pPr>
            <w:ins w:id="3054" w:author="Changxin LIU" w:date="2015-01-04T08:42:00Z">
              <w:r>
                <w:t>Gp_shop_id</w:t>
              </w:r>
            </w:ins>
          </w:p>
        </w:tc>
        <w:tc>
          <w:tcPr>
            <w:tcW w:w="2074" w:type="dxa"/>
          </w:tcPr>
          <w:p w14:paraId="4EE5FC10" w14:textId="77777777" w:rsidR="00D677E4" w:rsidRDefault="00CF346D" w:rsidP="00D677E4">
            <w:pPr>
              <w:rPr>
                <w:ins w:id="3055" w:author="Changxin LIU" w:date="2015-01-04T08:34:00Z"/>
              </w:rPr>
            </w:pPr>
            <w:ins w:id="3056" w:author="Changxin LIU" w:date="2015-01-04T08:42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6803C85A" w14:textId="77777777" w:rsidR="00D677E4" w:rsidRDefault="00CF346D" w:rsidP="00D677E4">
            <w:pPr>
              <w:rPr>
                <w:ins w:id="3057" w:author="Changxin LIU" w:date="2015-01-04T08:34:00Z"/>
              </w:rPr>
            </w:pPr>
            <w:ins w:id="3058" w:author="Changxin LIU" w:date="2015-01-04T08:42:00Z">
              <w:r>
                <w:rPr>
                  <w:rFonts w:hint="eastAsia"/>
                </w:rPr>
                <w:t>车行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742A1D07" w14:textId="77777777" w:rsidR="00D677E4" w:rsidRDefault="00D677E4" w:rsidP="00D677E4">
            <w:pPr>
              <w:rPr>
                <w:ins w:id="3059" w:author="Changxin LIU" w:date="2015-01-04T08:34:00Z"/>
              </w:rPr>
            </w:pPr>
          </w:p>
        </w:tc>
      </w:tr>
      <w:tr w:rsidR="00D677E4" w14:paraId="408789DC" w14:textId="77777777" w:rsidTr="00C26A13">
        <w:trPr>
          <w:ins w:id="3060" w:author="Changxin LIU" w:date="2015-01-04T08:34:00Z"/>
        </w:trPr>
        <w:tc>
          <w:tcPr>
            <w:tcW w:w="2074" w:type="dxa"/>
          </w:tcPr>
          <w:p w14:paraId="72E1E503" w14:textId="77777777" w:rsidR="00D677E4" w:rsidRDefault="00714460" w:rsidP="00D677E4">
            <w:pPr>
              <w:rPr>
                <w:ins w:id="3061" w:author="Changxin LIU" w:date="2015-01-04T08:34:00Z"/>
              </w:rPr>
            </w:pPr>
            <w:ins w:id="3062" w:author="Changxin LIU" w:date="2015-01-04T11:05:00Z">
              <w:r>
                <w:t>Gp_date_pay</w:t>
              </w:r>
            </w:ins>
          </w:p>
        </w:tc>
        <w:tc>
          <w:tcPr>
            <w:tcW w:w="2074" w:type="dxa"/>
          </w:tcPr>
          <w:p w14:paraId="5F1B9EAC" w14:textId="77777777" w:rsidR="00D677E4" w:rsidRDefault="00714460" w:rsidP="00D677E4">
            <w:pPr>
              <w:rPr>
                <w:ins w:id="3063" w:author="Changxin LIU" w:date="2015-01-04T08:34:00Z"/>
              </w:rPr>
            </w:pPr>
            <w:ins w:id="3064" w:author="Changxin LIU" w:date="2015-01-04T11:05:00Z">
              <w:r>
                <w:t>D</w:t>
              </w:r>
              <w:r>
                <w:rPr>
                  <w:rFonts w:hint="eastAsia"/>
                </w:rPr>
                <w:t>atetime</w:t>
              </w:r>
            </w:ins>
          </w:p>
        </w:tc>
        <w:tc>
          <w:tcPr>
            <w:tcW w:w="2074" w:type="dxa"/>
          </w:tcPr>
          <w:p w14:paraId="41A30C9E" w14:textId="77777777" w:rsidR="00D677E4" w:rsidRDefault="00714460" w:rsidP="00D677E4">
            <w:pPr>
              <w:rPr>
                <w:ins w:id="3065" w:author="Changxin LIU" w:date="2015-01-04T08:34:00Z"/>
              </w:rPr>
            </w:pPr>
            <w:ins w:id="3066" w:author="Changxin LIU" w:date="2015-01-04T11:06:00Z">
              <w:r>
                <w:rPr>
                  <w:rFonts w:hint="eastAsia"/>
                </w:rPr>
                <w:t>退还时间</w:t>
              </w:r>
            </w:ins>
          </w:p>
        </w:tc>
        <w:tc>
          <w:tcPr>
            <w:tcW w:w="2074" w:type="dxa"/>
          </w:tcPr>
          <w:p w14:paraId="2727E4F6" w14:textId="77777777" w:rsidR="00D677E4" w:rsidRDefault="00D677E4" w:rsidP="00D677E4">
            <w:pPr>
              <w:rPr>
                <w:ins w:id="3067" w:author="Changxin LIU" w:date="2015-01-04T08:34:00Z"/>
              </w:rPr>
            </w:pPr>
          </w:p>
        </w:tc>
      </w:tr>
      <w:tr w:rsidR="00D677E4" w14:paraId="20E80CD5" w14:textId="77777777" w:rsidTr="00C26A13">
        <w:trPr>
          <w:ins w:id="3068" w:author="Changxin LIU" w:date="2015-01-04T08:34:00Z"/>
        </w:trPr>
        <w:tc>
          <w:tcPr>
            <w:tcW w:w="2074" w:type="dxa"/>
          </w:tcPr>
          <w:p w14:paraId="2AC08441" w14:textId="77777777" w:rsidR="00D677E4" w:rsidRDefault="00D677E4" w:rsidP="00D677E4">
            <w:pPr>
              <w:rPr>
                <w:ins w:id="3069" w:author="Changxin LIU" w:date="2015-01-04T08:34:00Z"/>
              </w:rPr>
            </w:pPr>
          </w:p>
        </w:tc>
        <w:tc>
          <w:tcPr>
            <w:tcW w:w="2074" w:type="dxa"/>
          </w:tcPr>
          <w:p w14:paraId="369E8875" w14:textId="77777777" w:rsidR="00D677E4" w:rsidRPr="00D11BEA" w:rsidRDefault="00D677E4" w:rsidP="00D677E4">
            <w:pPr>
              <w:rPr>
                <w:ins w:id="3070" w:author="Changxin LIU" w:date="2015-01-04T08:34:00Z"/>
              </w:rPr>
            </w:pPr>
          </w:p>
        </w:tc>
        <w:tc>
          <w:tcPr>
            <w:tcW w:w="2074" w:type="dxa"/>
          </w:tcPr>
          <w:p w14:paraId="7AE5B7FB" w14:textId="77777777" w:rsidR="00D677E4" w:rsidRDefault="00D677E4" w:rsidP="00D677E4">
            <w:pPr>
              <w:rPr>
                <w:ins w:id="3071" w:author="Changxin LIU" w:date="2015-01-04T08:34:00Z"/>
              </w:rPr>
            </w:pPr>
          </w:p>
        </w:tc>
        <w:tc>
          <w:tcPr>
            <w:tcW w:w="2074" w:type="dxa"/>
          </w:tcPr>
          <w:p w14:paraId="59D02353" w14:textId="77777777" w:rsidR="00D677E4" w:rsidRDefault="00D677E4" w:rsidP="00D677E4">
            <w:pPr>
              <w:rPr>
                <w:ins w:id="3072" w:author="Changxin LIU" w:date="2015-01-04T08:34:00Z"/>
              </w:rPr>
            </w:pPr>
          </w:p>
        </w:tc>
      </w:tr>
    </w:tbl>
    <w:p w14:paraId="01410D84" w14:textId="77777777" w:rsidR="002872B5" w:rsidRDefault="002872B5" w:rsidP="002872B5">
      <w:pPr>
        <w:rPr>
          <w:ins w:id="3073" w:author="Changxin LIU" w:date="2015-01-04T08:34:00Z"/>
        </w:rPr>
      </w:pPr>
    </w:p>
    <w:p w14:paraId="37B03507" w14:textId="77777777" w:rsidR="002872B5" w:rsidRDefault="002872B5" w:rsidP="007759C6">
      <w:pPr>
        <w:rPr>
          <w:ins w:id="3074" w:author="Changxin LIU" w:date="2015-01-04T08:34:00Z"/>
        </w:rPr>
      </w:pPr>
    </w:p>
    <w:p w14:paraId="7DEF3099" w14:textId="77777777" w:rsidR="002872B5" w:rsidRDefault="002872B5" w:rsidP="007759C6">
      <w:pPr>
        <w:rPr>
          <w:ins w:id="3075" w:author="Changxin LIU" w:date="2015-01-04T08:33:00Z"/>
        </w:rPr>
      </w:pPr>
    </w:p>
    <w:p w14:paraId="5C2847D4" w14:textId="77777777" w:rsidR="006F4C9B" w:rsidRDefault="006F4C9B" w:rsidP="006F4C9B">
      <w:pPr>
        <w:rPr>
          <w:ins w:id="3076" w:author="Changxin LIU" w:date="2014-12-25T20:18:00Z"/>
        </w:rPr>
      </w:pPr>
    </w:p>
    <w:p w14:paraId="10587FBD" w14:textId="77777777" w:rsidR="000B4310" w:rsidRPr="008C193C" w:rsidRDefault="003C6898" w:rsidP="000B4310">
      <w:pPr>
        <w:pStyle w:val="1"/>
        <w:rPr>
          <w:ins w:id="3077" w:author="Changxin LIU" w:date="2015-01-04T11:10:00Z"/>
          <w:color w:val="FF0000"/>
          <w:rPrChange w:id="3078" w:author="Changxin LIU" w:date="2015-02-14T12:30:00Z">
            <w:rPr>
              <w:ins w:id="3079" w:author="Changxin LIU" w:date="2015-01-04T11:10:00Z"/>
            </w:rPr>
          </w:rPrChange>
        </w:rPr>
      </w:pPr>
      <w:ins w:id="3080" w:author="Changxin LIU" w:date="2015-01-04T11:10:00Z">
        <w:r w:rsidRPr="008C193C">
          <w:rPr>
            <w:rFonts w:hint="eastAsia"/>
            <w:color w:val="FF0000"/>
            <w:rPrChange w:id="3081" w:author="Changxin LIU" w:date="2015-02-14T12:30:00Z">
              <w:rPr>
                <w:rFonts w:hint="eastAsia"/>
              </w:rPr>
            </w:rPrChange>
          </w:rPr>
          <w:lastRenderedPageBreak/>
          <w:t>车行缴费</w:t>
        </w:r>
      </w:ins>
      <w:ins w:id="3082" w:author="Changxin LIU" w:date="2015-01-04T11:11:00Z">
        <w:r w:rsidRPr="008C193C">
          <w:rPr>
            <w:color w:val="FF0000"/>
            <w:rPrChange w:id="3083" w:author="Changxin LIU" w:date="2015-02-14T12:30:00Z">
              <w:rPr/>
            </w:rPrChange>
          </w:rPr>
          <w:t>Shop</w:t>
        </w:r>
      </w:ins>
      <w:ins w:id="3084" w:author="Changxin LIU" w:date="2015-01-04T11:10:00Z">
        <w:r w:rsidR="000B4310" w:rsidRPr="008C193C">
          <w:rPr>
            <w:color w:val="FF0000"/>
            <w:rPrChange w:id="3085" w:author="Changxin LIU" w:date="2015-02-14T12:30:00Z">
              <w:rPr/>
            </w:rPrChange>
          </w:rPr>
          <w:t>Pay</w:t>
        </w:r>
      </w:ins>
    </w:p>
    <w:p w14:paraId="2E292278" w14:textId="77777777" w:rsidR="000B4310" w:rsidRDefault="00910F75" w:rsidP="000B4310">
      <w:pPr>
        <w:rPr>
          <w:ins w:id="3086" w:author="Changxin LIU" w:date="2015-01-04T11:10:00Z"/>
        </w:rPr>
      </w:pPr>
      <w:ins w:id="3087" w:author="Changxin LIU" w:date="2015-01-04T11:11:00Z">
        <w:r>
          <w:t>ShopPay</w:t>
        </w:r>
      </w:ins>
    </w:p>
    <w:p w14:paraId="7B1C20E5" w14:textId="77777777" w:rsidR="000B4310" w:rsidRDefault="000B4310" w:rsidP="000B4310">
      <w:pPr>
        <w:rPr>
          <w:ins w:id="3088" w:author="Changxin LIU" w:date="2015-01-04T11:10:00Z"/>
        </w:rPr>
      </w:pPr>
    </w:p>
    <w:p w14:paraId="0126E017" w14:textId="77777777" w:rsidR="000B4310" w:rsidRDefault="000B4310" w:rsidP="000B4310">
      <w:pPr>
        <w:rPr>
          <w:ins w:id="3089" w:author="Changxin LIU" w:date="2015-01-04T11:10:00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4310" w14:paraId="53248564" w14:textId="77777777" w:rsidTr="00C26A13">
        <w:trPr>
          <w:ins w:id="3090" w:author="Changxin LIU" w:date="2015-01-04T11:10:00Z"/>
        </w:trPr>
        <w:tc>
          <w:tcPr>
            <w:tcW w:w="2074" w:type="dxa"/>
          </w:tcPr>
          <w:p w14:paraId="4B6F7F3D" w14:textId="77777777" w:rsidR="000B4310" w:rsidRDefault="000B4310" w:rsidP="00C26A13">
            <w:pPr>
              <w:rPr>
                <w:ins w:id="3091" w:author="Changxin LIU" w:date="2015-01-04T11:10:00Z"/>
              </w:rPr>
            </w:pPr>
            <w:ins w:id="3092" w:author="Changxin LIU" w:date="2015-01-04T11:10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0F711970" w14:textId="77777777" w:rsidR="000B4310" w:rsidRDefault="000B4310" w:rsidP="00C26A13">
            <w:pPr>
              <w:rPr>
                <w:ins w:id="3093" w:author="Changxin LIU" w:date="2015-01-04T11:10:00Z"/>
              </w:rPr>
            </w:pPr>
            <w:ins w:id="3094" w:author="Changxin LIU" w:date="2015-01-04T11:10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00E98734" w14:textId="77777777" w:rsidR="000B4310" w:rsidRDefault="000B4310" w:rsidP="00C26A13">
            <w:pPr>
              <w:rPr>
                <w:ins w:id="3095" w:author="Changxin LIU" w:date="2015-01-04T11:10:00Z"/>
              </w:rPr>
            </w:pPr>
            <w:ins w:id="3096" w:author="Changxin LIU" w:date="2015-01-04T11:10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19F47B22" w14:textId="77777777" w:rsidR="000B4310" w:rsidRDefault="000B4310" w:rsidP="00C26A13">
            <w:pPr>
              <w:rPr>
                <w:ins w:id="3097" w:author="Changxin LIU" w:date="2015-01-04T11:10:00Z"/>
              </w:rPr>
            </w:pPr>
          </w:p>
        </w:tc>
      </w:tr>
      <w:tr w:rsidR="00B6629C" w14:paraId="38346EE9" w14:textId="77777777" w:rsidTr="00C26A13">
        <w:trPr>
          <w:ins w:id="3098" w:author="Changxin LIU" w:date="2015-01-04T11:12:00Z"/>
        </w:trPr>
        <w:tc>
          <w:tcPr>
            <w:tcW w:w="2074" w:type="dxa"/>
          </w:tcPr>
          <w:p w14:paraId="3B1E41F4" w14:textId="77777777" w:rsidR="00B6629C" w:rsidRDefault="00B6629C" w:rsidP="00C26A13">
            <w:pPr>
              <w:rPr>
                <w:ins w:id="3099" w:author="Changxin LIU" w:date="2015-01-04T11:12:00Z"/>
              </w:rPr>
            </w:pPr>
            <w:ins w:id="3100" w:author="Changxin LIU" w:date="2015-01-04T11:12:00Z">
              <w:r>
                <w:t>S</w:t>
              </w:r>
              <w:r>
                <w:rPr>
                  <w:rFonts w:hint="eastAsia"/>
                </w:rPr>
                <w:t>p_</w:t>
              </w:r>
              <w:r>
                <w:t>type</w:t>
              </w:r>
            </w:ins>
          </w:p>
        </w:tc>
        <w:tc>
          <w:tcPr>
            <w:tcW w:w="2074" w:type="dxa"/>
          </w:tcPr>
          <w:p w14:paraId="12D51019" w14:textId="77777777" w:rsidR="00B6629C" w:rsidRDefault="00B6629C" w:rsidP="00C26A13">
            <w:pPr>
              <w:rPr>
                <w:ins w:id="3101" w:author="Changxin LIU" w:date="2015-01-04T11:12:00Z"/>
              </w:rPr>
            </w:pPr>
            <w:ins w:id="3102" w:author="Changxin LIU" w:date="2015-01-04T11:12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12D75C7C" w14:textId="77777777" w:rsidR="00B6629C" w:rsidRDefault="00B6629C" w:rsidP="00C26A13">
            <w:pPr>
              <w:rPr>
                <w:ins w:id="3103" w:author="Changxin LIU" w:date="2015-01-04T11:12:00Z"/>
              </w:rPr>
            </w:pPr>
            <w:ins w:id="3104" w:author="Changxin LIU" w:date="2015-01-04T11:12:00Z">
              <w:r>
                <w:rPr>
                  <w:rFonts w:hint="eastAsia"/>
                </w:rPr>
                <w:t>车行服务等级</w:t>
              </w:r>
            </w:ins>
          </w:p>
        </w:tc>
        <w:tc>
          <w:tcPr>
            <w:tcW w:w="2074" w:type="dxa"/>
          </w:tcPr>
          <w:p w14:paraId="6B03CCDF" w14:textId="77777777" w:rsidR="00B6629C" w:rsidRDefault="00B6629C" w:rsidP="00C26A13">
            <w:pPr>
              <w:rPr>
                <w:ins w:id="3105" w:author="Changxin LIU" w:date="2015-01-04T11:12:00Z"/>
              </w:rPr>
            </w:pPr>
            <w:ins w:id="3106" w:author="Changxin LIU" w:date="2015-01-04T11:12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体验卡</w:t>
              </w:r>
            </w:ins>
          </w:p>
          <w:p w14:paraId="0BD78053" w14:textId="77777777" w:rsidR="00B6629C" w:rsidRDefault="00B6629C" w:rsidP="00C26A13">
            <w:pPr>
              <w:rPr>
                <w:ins w:id="3107" w:author="Changxin LIU" w:date="2015-01-04T11:12:00Z"/>
              </w:rPr>
            </w:pPr>
            <w:ins w:id="3108" w:author="Changxin LIU" w:date="2015-01-04T11:12:00Z"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银卡</w:t>
              </w:r>
            </w:ins>
          </w:p>
          <w:p w14:paraId="6562A6A0" w14:textId="77777777" w:rsidR="00B6629C" w:rsidRDefault="00B6629C" w:rsidP="00C26A13">
            <w:pPr>
              <w:rPr>
                <w:ins w:id="3109" w:author="Changxin LIU" w:date="2015-01-04T11:12:00Z"/>
              </w:rPr>
            </w:pPr>
            <w:ins w:id="3110" w:author="Changxin LIU" w:date="2015-01-04T11:12:00Z">
              <w:r>
                <w:rPr>
                  <w:rFonts w:hint="eastAsia"/>
                </w:rPr>
                <w:t xml:space="preserve">2 </w:t>
              </w:r>
              <w:r>
                <w:rPr>
                  <w:rFonts w:hint="eastAsia"/>
                </w:rPr>
                <w:t>金卡</w:t>
              </w:r>
            </w:ins>
          </w:p>
          <w:p w14:paraId="149F23FD" w14:textId="77777777" w:rsidR="00B6629C" w:rsidRDefault="00B6629C" w:rsidP="00C26A13">
            <w:pPr>
              <w:rPr>
                <w:ins w:id="3111" w:author="Changxin LIU" w:date="2015-01-04T11:12:00Z"/>
              </w:rPr>
            </w:pPr>
            <w:ins w:id="3112" w:author="Changxin LIU" w:date="2015-01-04T11:12:00Z">
              <w:r>
                <w:rPr>
                  <w:rFonts w:hint="eastAsia"/>
                </w:rPr>
                <w:t xml:space="preserve">3 </w:t>
              </w:r>
              <w:r>
                <w:rPr>
                  <w:rFonts w:hint="eastAsia"/>
                </w:rPr>
                <w:t>钻石卡</w:t>
              </w:r>
            </w:ins>
          </w:p>
        </w:tc>
      </w:tr>
      <w:tr w:rsidR="00B6629C" w14:paraId="6F7F0D47" w14:textId="77777777" w:rsidTr="00C26A13">
        <w:trPr>
          <w:ins w:id="3113" w:author="Changxin LIU" w:date="2015-01-04T11:12:00Z"/>
        </w:trPr>
        <w:tc>
          <w:tcPr>
            <w:tcW w:w="2074" w:type="dxa"/>
          </w:tcPr>
          <w:p w14:paraId="4E8FBDDB" w14:textId="77777777" w:rsidR="00B6629C" w:rsidRDefault="005467C5" w:rsidP="00C26A13">
            <w:pPr>
              <w:rPr>
                <w:ins w:id="3114" w:author="Changxin LIU" w:date="2015-01-04T11:12:00Z"/>
              </w:rPr>
            </w:pPr>
            <w:ins w:id="3115" w:author="Changxin LIU" w:date="2015-01-04T11:16:00Z">
              <w:r>
                <w:t>Sp_date</w:t>
              </w:r>
            </w:ins>
            <w:ins w:id="3116" w:author="Changxin LIU" w:date="2015-01-04T12:26:00Z">
              <w:r w:rsidR="00B361D1">
                <w:t>time</w:t>
              </w:r>
            </w:ins>
          </w:p>
        </w:tc>
        <w:tc>
          <w:tcPr>
            <w:tcW w:w="2074" w:type="dxa"/>
          </w:tcPr>
          <w:p w14:paraId="7B7352E5" w14:textId="77777777" w:rsidR="00B6629C" w:rsidRDefault="005467C5" w:rsidP="00C26A13">
            <w:pPr>
              <w:rPr>
                <w:ins w:id="3117" w:author="Changxin LIU" w:date="2015-01-04T11:12:00Z"/>
              </w:rPr>
            </w:pPr>
            <w:ins w:id="3118" w:author="Changxin LIU" w:date="2015-01-04T11:16:00Z">
              <w:r>
                <w:t>D</w:t>
              </w:r>
              <w:r>
                <w:rPr>
                  <w:rFonts w:hint="eastAsia"/>
                </w:rPr>
                <w:t>atetime</w:t>
              </w:r>
            </w:ins>
          </w:p>
        </w:tc>
        <w:tc>
          <w:tcPr>
            <w:tcW w:w="2074" w:type="dxa"/>
          </w:tcPr>
          <w:p w14:paraId="12402151" w14:textId="77777777" w:rsidR="00B6629C" w:rsidRDefault="005467C5" w:rsidP="00C26A13">
            <w:pPr>
              <w:rPr>
                <w:ins w:id="3119" w:author="Changxin LIU" w:date="2015-01-04T11:12:00Z"/>
              </w:rPr>
            </w:pPr>
            <w:ins w:id="3120" w:author="Changxin LIU" w:date="2015-01-04T11:16:00Z">
              <w:r>
                <w:rPr>
                  <w:rFonts w:hint="eastAsia"/>
                </w:rPr>
                <w:t>缴费时间</w:t>
              </w:r>
            </w:ins>
          </w:p>
        </w:tc>
        <w:tc>
          <w:tcPr>
            <w:tcW w:w="2074" w:type="dxa"/>
          </w:tcPr>
          <w:p w14:paraId="414AD94C" w14:textId="77777777" w:rsidR="00B6629C" w:rsidRDefault="00B6629C" w:rsidP="00C26A13">
            <w:pPr>
              <w:rPr>
                <w:ins w:id="3121" w:author="Changxin LIU" w:date="2015-01-04T11:12:00Z"/>
              </w:rPr>
            </w:pPr>
          </w:p>
        </w:tc>
      </w:tr>
      <w:tr w:rsidR="00B6629C" w14:paraId="12BC0EF8" w14:textId="77777777" w:rsidTr="00C26A13">
        <w:trPr>
          <w:ins w:id="3122" w:author="Changxin LIU" w:date="2015-01-04T11:12:00Z"/>
        </w:trPr>
        <w:tc>
          <w:tcPr>
            <w:tcW w:w="2074" w:type="dxa"/>
          </w:tcPr>
          <w:p w14:paraId="782D405F" w14:textId="77777777" w:rsidR="00B6629C" w:rsidRDefault="00B6629C" w:rsidP="00C26A13">
            <w:pPr>
              <w:rPr>
                <w:ins w:id="3123" w:author="Changxin LIU" w:date="2015-01-04T11:12:00Z"/>
              </w:rPr>
            </w:pPr>
          </w:p>
        </w:tc>
        <w:tc>
          <w:tcPr>
            <w:tcW w:w="2074" w:type="dxa"/>
          </w:tcPr>
          <w:p w14:paraId="7B0B65C8" w14:textId="77777777" w:rsidR="00B6629C" w:rsidRDefault="00B6629C" w:rsidP="00C26A13">
            <w:pPr>
              <w:rPr>
                <w:ins w:id="3124" w:author="Changxin LIU" w:date="2015-01-04T11:12:00Z"/>
              </w:rPr>
            </w:pPr>
          </w:p>
        </w:tc>
        <w:tc>
          <w:tcPr>
            <w:tcW w:w="2074" w:type="dxa"/>
          </w:tcPr>
          <w:p w14:paraId="7F4CB1CC" w14:textId="77777777" w:rsidR="00B6629C" w:rsidRDefault="00B6629C" w:rsidP="00C26A13">
            <w:pPr>
              <w:rPr>
                <w:ins w:id="3125" w:author="Changxin LIU" w:date="2015-01-04T11:12:00Z"/>
              </w:rPr>
            </w:pPr>
          </w:p>
        </w:tc>
        <w:tc>
          <w:tcPr>
            <w:tcW w:w="2074" w:type="dxa"/>
          </w:tcPr>
          <w:p w14:paraId="3C4DE0F6" w14:textId="77777777" w:rsidR="00B6629C" w:rsidRDefault="00B6629C" w:rsidP="00C26A13">
            <w:pPr>
              <w:rPr>
                <w:ins w:id="3126" w:author="Changxin LIU" w:date="2015-01-04T11:12:00Z"/>
              </w:rPr>
            </w:pPr>
          </w:p>
        </w:tc>
      </w:tr>
      <w:tr w:rsidR="000B4310" w14:paraId="759D9D5C" w14:textId="77777777" w:rsidTr="00C26A13">
        <w:trPr>
          <w:ins w:id="3127" w:author="Changxin LIU" w:date="2015-01-04T11:10:00Z"/>
        </w:trPr>
        <w:tc>
          <w:tcPr>
            <w:tcW w:w="2074" w:type="dxa"/>
          </w:tcPr>
          <w:p w14:paraId="5396EC27" w14:textId="77777777" w:rsidR="000B4310" w:rsidRDefault="001D1D85" w:rsidP="00C26A13">
            <w:pPr>
              <w:rPr>
                <w:ins w:id="3128" w:author="Changxin LIU" w:date="2015-01-04T11:10:00Z"/>
              </w:rPr>
            </w:pPr>
            <w:ins w:id="3129" w:author="Changxin LIU" w:date="2015-01-04T11:10:00Z">
              <w:r>
                <w:t>sp</w:t>
              </w:r>
              <w:r w:rsidR="000B4310">
                <w:t>_value</w:t>
              </w:r>
            </w:ins>
          </w:p>
        </w:tc>
        <w:tc>
          <w:tcPr>
            <w:tcW w:w="2074" w:type="dxa"/>
          </w:tcPr>
          <w:p w14:paraId="5FEE6683" w14:textId="77777777" w:rsidR="000B4310" w:rsidRDefault="000B4310" w:rsidP="00C26A13">
            <w:pPr>
              <w:rPr>
                <w:ins w:id="3130" w:author="Changxin LIU" w:date="2015-01-04T11:10:00Z"/>
              </w:rPr>
            </w:pPr>
            <w:ins w:id="3131" w:author="Changxin LIU" w:date="2015-01-04T11:10:00Z">
              <w:r>
                <w:t>I</w:t>
              </w:r>
              <w:r>
                <w:rPr>
                  <w:rFonts w:hint="eastAsia"/>
                </w:rPr>
                <w:t>nt</w:t>
              </w:r>
            </w:ins>
          </w:p>
        </w:tc>
        <w:tc>
          <w:tcPr>
            <w:tcW w:w="2074" w:type="dxa"/>
          </w:tcPr>
          <w:p w14:paraId="57DFA154" w14:textId="77777777" w:rsidR="000B4310" w:rsidRDefault="00C3401F" w:rsidP="00C26A13">
            <w:pPr>
              <w:rPr>
                <w:ins w:id="3132" w:author="Changxin LIU" w:date="2015-01-04T11:10:00Z"/>
              </w:rPr>
            </w:pPr>
            <w:ins w:id="3133" w:author="Changxin LIU" w:date="2015-01-04T12:25:00Z">
              <w:r>
                <w:rPr>
                  <w:rFonts w:hint="eastAsia"/>
                </w:rPr>
                <w:t>缴费</w:t>
              </w:r>
            </w:ins>
            <w:ins w:id="3134" w:author="Changxin LIU" w:date="2015-01-04T11:10:00Z">
              <w:r w:rsidR="000B4310">
                <w:rPr>
                  <w:rFonts w:hint="eastAsia"/>
                </w:rPr>
                <w:t>金</w:t>
              </w:r>
              <w:r w:rsidR="000B4310">
                <w:t>额</w:t>
              </w:r>
            </w:ins>
          </w:p>
        </w:tc>
        <w:tc>
          <w:tcPr>
            <w:tcW w:w="2074" w:type="dxa"/>
          </w:tcPr>
          <w:p w14:paraId="393D0961" w14:textId="77777777" w:rsidR="000B4310" w:rsidRDefault="000B4310" w:rsidP="00C26A13">
            <w:pPr>
              <w:rPr>
                <w:ins w:id="3135" w:author="Changxin LIU" w:date="2015-01-04T11:10:00Z"/>
              </w:rPr>
            </w:pPr>
          </w:p>
        </w:tc>
      </w:tr>
      <w:tr w:rsidR="000B4310" w14:paraId="6B84302D" w14:textId="77777777" w:rsidTr="00C26A13">
        <w:trPr>
          <w:ins w:id="3136" w:author="Changxin LIU" w:date="2015-01-04T11:10:00Z"/>
        </w:trPr>
        <w:tc>
          <w:tcPr>
            <w:tcW w:w="2074" w:type="dxa"/>
          </w:tcPr>
          <w:p w14:paraId="3AAACB6F" w14:textId="77777777" w:rsidR="000B4310" w:rsidRDefault="000B4310" w:rsidP="00C26A13">
            <w:pPr>
              <w:rPr>
                <w:ins w:id="3137" w:author="Changxin LIU" w:date="2015-01-04T11:10:00Z"/>
              </w:rPr>
            </w:pPr>
          </w:p>
        </w:tc>
        <w:tc>
          <w:tcPr>
            <w:tcW w:w="2074" w:type="dxa"/>
          </w:tcPr>
          <w:p w14:paraId="454B2249" w14:textId="77777777" w:rsidR="000B4310" w:rsidRDefault="000B4310" w:rsidP="00C26A13">
            <w:pPr>
              <w:rPr>
                <w:ins w:id="3138" w:author="Changxin LIU" w:date="2015-01-04T11:10:00Z"/>
              </w:rPr>
            </w:pPr>
          </w:p>
        </w:tc>
        <w:tc>
          <w:tcPr>
            <w:tcW w:w="2074" w:type="dxa"/>
          </w:tcPr>
          <w:p w14:paraId="6E6F36DD" w14:textId="77777777" w:rsidR="000B4310" w:rsidRDefault="000B4310" w:rsidP="00C26A13">
            <w:pPr>
              <w:rPr>
                <w:ins w:id="3139" w:author="Changxin LIU" w:date="2015-01-04T11:10:00Z"/>
              </w:rPr>
            </w:pPr>
          </w:p>
        </w:tc>
        <w:tc>
          <w:tcPr>
            <w:tcW w:w="2074" w:type="dxa"/>
          </w:tcPr>
          <w:p w14:paraId="3B98AF27" w14:textId="77777777" w:rsidR="000B4310" w:rsidRPr="00A97190" w:rsidRDefault="000B4310" w:rsidP="00C26A13">
            <w:pPr>
              <w:rPr>
                <w:ins w:id="3140" w:author="Changxin LIU" w:date="2015-01-04T11:10:00Z"/>
              </w:rPr>
            </w:pPr>
          </w:p>
        </w:tc>
      </w:tr>
      <w:tr w:rsidR="000B4310" w14:paraId="53CCA7DD" w14:textId="77777777" w:rsidTr="00C26A13">
        <w:trPr>
          <w:ins w:id="3141" w:author="Changxin LIU" w:date="2015-01-04T11:10:00Z"/>
        </w:trPr>
        <w:tc>
          <w:tcPr>
            <w:tcW w:w="2074" w:type="dxa"/>
          </w:tcPr>
          <w:p w14:paraId="4939135A" w14:textId="77777777" w:rsidR="000B4310" w:rsidRDefault="000B4310" w:rsidP="00C26A13">
            <w:pPr>
              <w:rPr>
                <w:ins w:id="3142" w:author="Changxin LIU" w:date="2015-01-04T11:10:00Z"/>
              </w:rPr>
            </w:pPr>
          </w:p>
        </w:tc>
        <w:tc>
          <w:tcPr>
            <w:tcW w:w="2074" w:type="dxa"/>
          </w:tcPr>
          <w:p w14:paraId="2DA837D7" w14:textId="77777777" w:rsidR="000B4310" w:rsidRDefault="000B4310" w:rsidP="00C26A13">
            <w:pPr>
              <w:rPr>
                <w:ins w:id="3143" w:author="Changxin LIU" w:date="2015-01-04T11:10:00Z"/>
              </w:rPr>
            </w:pPr>
          </w:p>
        </w:tc>
        <w:tc>
          <w:tcPr>
            <w:tcW w:w="2074" w:type="dxa"/>
          </w:tcPr>
          <w:p w14:paraId="29730C46" w14:textId="77777777" w:rsidR="000B4310" w:rsidRDefault="000B4310" w:rsidP="00C26A13">
            <w:pPr>
              <w:rPr>
                <w:ins w:id="3144" w:author="Changxin LIU" w:date="2015-01-04T11:10:00Z"/>
              </w:rPr>
            </w:pPr>
          </w:p>
        </w:tc>
        <w:tc>
          <w:tcPr>
            <w:tcW w:w="2074" w:type="dxa"/>
          </w:tcPr>
          <w:p w14:paraId="3DAA92C0" w14:textId="77777777" w:rsidR="000B4310" w:rsidRDefault="000B4310" w:rsidP="00C26A13">
            <w:pPr>
              <w:rPr>
                <w:ins w:id="3145" w:author="Changxin LIU" w:date="2015-01-04T11:10:00Z"/>
              </w:rPr>
            </w:pPr>
          </w:p>
        </w:tc>
      </w:tr>
      <w:tr w:rsidR="000B4310" w14:paraId="355EAAE2" w14:textId="77777777" w:rsidTr="00C26A13">
        <w:trPr>
          <w:ins w:id="3146" w:author="Changxin LIU" w:date="2015-01-04T11:10:00Z"/>
        </w:trPr>
        <w:tc>
          <w:tcPr>
            <w:tcW w:w="2074" w:type="dxa"/>
          </w:tcPr>
          <w:p w14:paraId="6D50BA80" w14:textId="77777777" w:rsidR="000B4310" w:rsidRDefault="000B4310" w:rsidP="00C26A13">
            <w:pPr>
              <w:rPr>
                <w:ins w:id="3147" w:author="Changxin LIU" w:date="2015-01-04T11:10:00Z"/>
              </w:rPr>
            </w:pPr>
          </w:p>
        </w:tc>
        <w:tc>
          <w:tcPr>
            <w:tcW w:w="2074" w:type="dxa"/>
          </w:tcPr>
          <w:p w14:paraId="4D0FABF2" w14:textId="77777777" w:rsidR="000B4310" w:rsidRDefault="000B4310" w:rsidP="00C26A13">
            <w:pPr>
              <w:rPr>
                <w:ins w:id="3148" w:author="Changxin LIU" w:date="2015-01-04T11:10:00Z"/>
              </w:rPr>
            </w:pPr>
          </w:p>
        </w:tc>
        <w:tc>
          <w:tcPr>
            <w:tcW w:w="2074" w:type="dxa"/>
          </w:tcPr>
          <w:p w14:paraId="6D444F08" w14:textId="77777777" w:rsidR="000B4310" w:rsidRDefault="000B4310" w:rsidP="00C26A13">
            <w:pPr>
              <w:rPr>
                <w:ins w:id="3149" w:author="Changxin LIU" w:date="2015-01-04T11:10:00Z"/>
              </w:rPr>
            </w:pPr>
          </w:p>
        </w:tc>
        <w:tc>
          <w:tcPr>
            <w:tcW w:w="2074" w:type="dxa"/>
          </w:tcPr>
          <w:p w14:paraId="7098EA3A" w14:textId="77777777" w:rsidR="000B4310" w:rsidRDefault="000B4310" w:rsidP="00C26A13">
            <w:pPr>
              <w:rPr>
                <w:ins w:id="3150" w:author="Changxin LIU" w:date="2015-01-04T11:10:00Z"/>
              </w:rPr>
            </w:pPr>
          </w:p>
        </w:tc>
      </w:tr>
      <w:tr w:rsidR="000B4310" w14:paraId="4B26E6A8" w14:textId="77777777" w:rsidTr="00C26A13">
        <w:trPr>
          <w:ins w:id="3151" w:author="Changxin LIU" w:date="2015-01-04T11:10:00Z"/>
        </w:trPr>
        <w:tc>
          <w:tcPr>
            <w:tcW w:w="2074" w:type="dxa"/>
          </w:tcPr>
          <w:p w14:paraId="0BCE64AA" w14:textId="77777777" w:rsidR="000B4310" w:rsidRDefault="00616974" w:rsidP="00C26A13">
            <w:pPr>
              <w:rPr>
                <w:ins w:id="3152" w:author="Changxin LIU" w:date="2015-01-04T11:10:00Z"/>
              </w:rPr>
            </w:pPr>
            <w:ins w:id="3153" w:author="Changxin LIU" w:date="2015-01-04T12:26:00Z">
              <w:r>
                <w:rPr>
                  <w:rFonts w:hint="eastAsia"/>
                </w:rPr>
                <w:t>sp</w:t>
              </w:r>
            </w:ins>
            <w:ins w:id="3154" w:author="Changxin LIU" w:date="2015-01-04T11:10:00Z">
              <w:r w:rsidR="000B4310">
                <w:t>_user_id</w:t>
              </w:r>
            </w:ins>
          </w:p>
        </w:tc>
        <w:tc>
          <w:tcPr>
            <w:tcW w:w="2074" w:type="dxa"/>
          </w:tcPr>
          <w:p w14:paraId="07F888F4" w14:textId="77777777" w:rsidR="000B4310" w:rsidRDefault="000B4310" w:rsidP="00C26A13">
            <w:pPr>
              <w:rPr>
                <w:ins w:id="3155" w:author="Changxin LIU" w:date="2015-01-04T11:10:00Z"/>
              </w:rPr>
            </w:pPr>
            <w:ins w:id="3156" w:author="Changxin LIU" w:date="2015-01-04T11:10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64AABF25" w14:textId="77777777" w:rsidR="000B4310" w:rsidRDefault="000B4310" w:rsidP="00C26A13">
            <w:pPr>
              <w:rPr>
                <w:ins w:id="3157" w:author="Changxin LIU" w:date="2015-01-04T11:10:00Z"/>
              </w:rPr>
            </w:pPr>
            <w:ins w:id="3158" w:author="Changxin LIU" w:date="2015-01-04T11:10:00Z">
              <w:r>
                <w:rPr>
                  <w:rFonts w:hint="eastAsia"/>
                </w:rPr>
                <w:t>申请</w:t>
              </w:r>
              <w:r>
                <w:t>者</w:t>
              </w:r>
              <w:r>
                <w:t>id</w:t>
              </w:r>
            </w:ins>
          </w:p>
        </w:tc>
        <w:tc>
          <w:tcPr>
            <w:tcW w:w="2074" w:type="dxa"/>
          </w:tcPr>
          <w:p w14:paraId="0573EBBA" w14:textId="77777777" w:rsidR="000B4310" w:rsidRDefault="000B4310" w:rsidP="00C26A13">
            <w:pPr>
              <w:rPr>
                <w:ins w:id="3159" w:author="Changxin LIU" w:date="2015-01-04T11:10:00Z"/>
              </w:rPr>
            </w:pPr>
          </w:p>
        </w:tc>
      </w:tr>
      <w:tr w:rsidR="000B4310" w14:paraId="2C011CD4" w14:textId="77777777" w:rsidTr="00C26A13">
        <w:trPr>
          <w:ins w:id="3160" w:author="Changxin LIU" w:date="2015-01-04T11:10:00Z"/>
        </w:trPr>
        <w:tc>
          <w:tcPr>
            <w:tcW w:w="2074" w:type="dxa"/>
          </w:tcPr>
          <w:p w14:paraId="2E6B9BB1" w14:textId="77777777" w:rsidR="000B4310" w:rsidRDefault="003063A9" w:rsidP="00C26A13">
            <w:pPr>
              <w:rPr>
                <w:ins w:id="3161" w:author="Changxin LIU" w:date="2015-01-04T11:10:00Z"/>
              </w:rPr>
            </w:pPr>
            <w:ins w:id="3162" w:author="Changxin LIU" w:date="2015-01-04T12:26:00Z">
              <w:r>
                <w:rPr>
                  <w:rFonts w:hint="eastAsia"/>
                </w:rPr>
                <w:t>sp</w:t>
              </w:r>
            </w:ins>
            <w:ins w:id="3163" w:author="Changxin LIU" w:date="2015-01-04T11:10:00Z">
              <w:r w:rsidR="000B4310">
                <w:t>_state</w:t>
              </w:r>
            </w:ins>
          </w:p>
        </w:tc>
        <w:tc>
          <w:tcPr>
            <w:tcW w:w="2074" w:type="dxa"/>
          </w:tcPr>
          <w:p w14:paraId="714094EA" w14:textId="77777777" w:rsidR="000B4310" w:rsidRDefault="000B4310" w:rsidP="00C26A13">
            <w:pPr>
              <w:rPr>
                <w:ins w:id="3164" w:author="Changxin LIU" w:date="2015-01-04T11:10:00Z"/>
              </w:rPr>
            </w:pPr>
            <w:ins w:id="3165" w:author="Changxin LIU" w:date="2015-01-04T11:10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559DB703" w14:textId="77777777" w:rsidR="000B4310" w:rsidRDefault="000B4310" w:rsidP="00C26A13">
            <w:pPr>
              <w:rPr>
                <w:ins w:id="3166" w:author="Changxin LIU" w:date="2015-01-04T11:10:00Z"/>
              </w:rPr>
            </w:pPr>
            <w:ins w:id="3167" w:author="Changxin LIU" w:date="2015-01-04T11:10:00Z">
              <w:r>
                <w:rPr>
                  <w:rFonts w:hint="eastAsia"/>
                </w:rPr>
                <w:t>批次状态</w:t>
              </w:r>
            </w:ins>
          </w:p>
        </w:tc>
        <w:tc>
          <w:tcPr>
            <w:tcW w:w="2074" w:type="dxa"/>
          </w:tcPr>
          <w:p w14:paraId="1E82DE69" w14:textId="77777777" w:rsidR="000B4310" w:rsidRDefault="000B4310" w:rsidP="00C26A13">
            <w:pPr>
              <w:rPr>
                <w:ins w:id="3168" w:author="Changxin LIU" w:date="2015-01-04T11:10:00Z"/>
              </w:rPr>
            </w:pPr>
            <w:ins w:id="3169" w:author="Changxin LIU" w:date="2015-01-04T11:10:00Z">
              <w:r>
                <w:rPr>
                  <w:rFonts w:hint="eastAsia"/>
                </w:rPr>
                <w:t>-</w:t>
              </w:r>
              <w:r>
                <w:t xml:space="preserve">1 </w:t>
              </w:r>
              <w:r>
                <w:t>已取消</w:t>
              </w:r>
            </w:ins>
          </w:p>
          <w:p w14:paraId="1D9B2056" w14:textId="77777777" w:rsidR="000B4310" w:rsidRDefault="000B4310" w:rsidP="00C26A13">
            <w:pPr>
              <w:rPr>
                <w:ins w:id="3170" w:author="Changxin LIU" w:date="2015-01-04T11:10:00Z"/>
              </w:rPr>
            </w:pPr>
            <w:ins w:id="3171" w:author="Changxin LIU" w:date="2015-01-04T11:1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已申请</w:t>
              </w:r>
            </w:ins>
          </w:p>
          <w:p w14:paraId="633453F0" w14:textId="77777777" w:rsidR="000B4310" w:rsidRDefault="000B4310" w:rsidP="00C26A13">
            <w:pPr>
              <w:rPr>
                <w:ins w:id="3172" w:author="Changxin LIU" w:date="2015-01-04T11:10:00Z"/>
              </w:rPr>
            </w:pPr>
            <w:ins w:id="3173" w:author="Changxin LIU" w:date="2015-01-04T11:10:00Z">
              <w:r>
                <w:rPr>
                  <w:rFonts w:hint="eastAsia"/>
                </w:rPr>
                <w:t>1</w:t>
              </w:r>
              <w:r>
                <w:t xml:space="preserve"> </w:t>
              </w:r>
              <w:r>
                <w:t>申请财务确认</w:t>
              </w:r>
              <w:r>
                <w:rPr>
                  <w:rFonts w:hint="eastAsia"/>
                </w:rPr>
                <w:t xml:space="preserve"> </w:t>
              </w:r>
            </w:ins>
          </w:p>
          <w:p w14:paraId="69851014" w14:textId="77777777" w:rsidR="000B4310" w:rsidRDefault="000B4310" w:rsidP="00C26A13">
            <w:pPr>
              <w:rPr>
                <w:ins w:id="3174" w:author="Changxin LIU" w:date="2015-01-11T15:42:00Z"/>
              </w:rPr>
            </w:pPr>
            <w:ins w:id="3175" w:author="Changxin LIU" w:date="2015-01-04T11:10:00Z">
              <w:r>
                <w:t>2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已发放</w:t>
              </w:r>
            </w:ins>
          </w:p>
          <w:p w14:paraId="30C6ACB4" w14:textId="77777777" w:rsidR="00D82923" w:rsidRDefault="00D82923" w:rsidP="00C26A13">
            <w:pPr>
              <w:rPr>
                <w:ins w:id="3176" w:author="Changxin LIU" w:date="2015-01-04T11:10:00Z"/>
              </w:rPr>
            </w:pPr>
            <w:ins w:id="3177" w:author="Changxin LIU" w:date="2015-01-11T15:42:00Z">
              <w:r>
                <w:rPr>
                  <w:rFonts w:hint="eastAsia"/>
                </w:rPr>
                <w:t xml:space="preserve">3 </w:t>
              </w:r>
              <w:r w:rsidR="00C10ADD">
                <w:rPr>
                  <w:rFonts w:hint="eastAsia"/>
                </w:rPr>
                <w:t>已</w:t>
              </w:r>
              <w:r w:rsidR="001E6C5C">
                <w:rPr>
                  <w:rFonts w:hint="eastAsia"/>
                </w:rPr>
                <w:t>激活</w:t>
              </w:r>
            </w:ins>
          </w:p>
          <w:p w14:paraId="50DC3C46" w14:textId="77777777" w:rsidR="000B4310" w:rsidRDefault="000B4310" w:rsidP="00C26A13">
            <w:pPr>
              <w:rPr>
                <w:ins w:id="3178" w:author="Changxin LIU" w:date="2015-01-04T11:10:00Z"/>
              </w:rPr>
            </w:pPr>
          </w:p>
        </w:tc>
      </w:tr>
      <w:tr w:rsidR="000B4310" w14:paraId="1BDBCDEF" w14:textId="77777777" w:rsidTr="00C26A13">
        <w:trPr>
          <w:ins w:id="3179" w:author="Changxin LIU" w:date="2015-01-04T11:10:00Z"/>
        </w:trPr>
        <w:tc>
          <w:tcPr>
            <w:tcW w:w="2074" w:type="dxa"/>
          </w:tcPr>
          <w:p w14:paraId="41BBAADC" w14:textId="77777777" w:rsidR="000B4310" w:rsidRDefault="00F31750" w:rsidP="00C26A13">
            <w:pPr>
              <w:rPr>
                <w:ins w:id="3180" w:author="Changxin LIU" w:date="2015-01-04T11:10:00Z"/>
              </w:rPr>
            </w:pPr>
            <w:ins w:id="3181" w:author="Changxin LIU" w:date="2015-01-04T12:26:00Z">
              <w:r>
                <w:rPr>
                  <w:rFonts w:hint="eastAsia"/>
                </w:rPr>
                <w:t>sp</w:t>
              </w:r>
            </w:ins>
            <w:ins w:id="3182" w:author="Changxin LIU" w:date="2015-01-04T11:10:00Z">
              <w:r w:rsidR="000B4310">
                <w:t>_remark</w:t>
              </w:r>
            </w:ins>
          </w:p>
        </w:tc>
        <w:tc>
          <w:tcPr>
            <w:tcW w:w="2074" w:type="dxa"/>
          </w:tcPr>
          <w:p w14:paraId="57969C74" w14:textId="77777777" w:rsidR="000B4310" w:rsidRDefault="000B4310" w:rsidP="00C26A13">
            <w:pPr>
              <w:rPr>
                <w:ins w:id="3183" w:author="Changxin LIU" w:date="2015-01-04T11:10:00Z"/>
              </w:rPr>
            </w:pPr>
            <w:ins w:id="3184" w:author="Changxin LIU" w:date="2015-01-04T11:10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100)</w:t>
              </w:r>
            </w:ins>
          </w:p>
        </w:tc>
        <w:tc>
          <w:tcPr>
            <w:tcW w:w="2074" w:type="dxa"/>
          </w:tcPr>
          <w:p w14:paraId="47FCE282" w14:textId="77777777" w:rsidR="000B4310" w:rsidRDefault="000B4310" w:rsidP="00C26A13">
            <w:pPr>
              <w:rPr>
                <w:ins w:id="3185" w:author="Changxin LIU" w:date="2015-01-04T11:10:00Z"/>
              </w:rPr>
            </w:pPr>
            <w:ins w:id="3186" w:author="Changxin LIU" w:date="2015-01-04T11:10:00Z">
              <w:r>
                <w:t>备注</w:t>
              </w:r>
            </w:ins>
          </w:p>
        </w:tc>
        <w:tc>
          <w:tcPr>
            <w:tcW w:w="2074" w:type="dxa"/>
          </w:tcPr>
          <w:p w14:paraId="4B8A834C" w14:textId="77777777" w:rsidR="000B4310" w:rsidRDefault="000B4310" w:rsidP="00C26A13">
            <w:pPr>
              <w:rPr>
                <w:ins w:id="3187" w:author="Changxin LIU" w:date="2015-01-04T11:10:00Z"/>
              </w:rPr>
            </w:pPr>
          </w:p>
        </w:tc>
      </w:tr>
      <w:tr w:rsidR="000B4310" w14:paraId="164D5A9D" w14:textId="77777777" w:rsidTr="00C26A13">
        <w:trPr>
          <w:ins w:id="3188" w:author="Changxin LIU" w:date="2015-01-04T11:10:00Z"/>
        </w:trPr>
        <w:tc>
          <w:tcPr>
            <w:tcW w:w="2074" w:type="dxa"/>
          </w:tcPr>
          <w:p w14:paraId="5A77FCB3" w14:textId="77777777" w:rsidR="000B4310" w:rsidRDefault="003A31DB" w:rsidP="00C26A13">
            <w:pPr>
              <w:rPr>
                <w:ins w:id="3189" w:author="Changxin LIU" w:date="2015-01-04T11:10:00Z"/>
              </w:rPr>
            </w:pPr>
            <w:ins w:id="3190" w:author="Changxin LIU" w:date="2015-01-04T12:26:00Z">
              <w:r>
                <w:rPr>
                  <w:rFonts w:hint="eastAsia"/>
                </w:rPr>
                <w:t>sp</w:t>
              </w:r>
            </w:ins>
            <w:ins w:id="3191" w:author="Changxin LIU" w:date="2015-01-04T11:10:00Z">
              <w:r w:rsidR="000B4310">
                <w:t>_shop_id</w:t>
              </w:r>
            </w:ins>
          </w:p>
        </w:tc>
        <w:tc>
          <w:tcPr>
            <w:tcW w:w="2074" w:type="dxa"/>
          </w:tcPr>
          <w:p w14:paraId="482645AE" w14:textId="77777777" w:rsidR="000B4310" w:rsidRDefault="000B4310" w:rsidP="00C26A13">
            <w:pPr>
              <w:rPr>
                <w:ins w:id="3192" w:author="Changxin LIU" w:date="2015-01-04T11:10:00Z"/>
              </w:rPr>
            </w:pPr>
            <w:ins w:id="3193" w:author="Changxin LIU" w:date="2015-01-04T11:10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7F4BF834" w14:textId="77777777" w:rsidR="000B4310" w:rsidRDefault="000B4310" w:rsidP="00C26A13">
            <w:pPr>
              <w:rPr>
                <w:ins w:id="3194" w:author="Changxin LIU" w:date="2015-01-04T11:10:00Z"/>
              </w:rPr>
            </w:pPr>
            <w:ins w:id="3195" w:author="Changxin LIU" w:date="2015-01-04T11:10:00Z">
              <w:r>
                <w:rPr>
                  <w:rFonts w:hint="eastAsia"/>
                </w:rPr>
                <w:t>车行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207DD47C" w14:textId="77777777" w:rsidR="000B4310" w:rsidRDefault="000B4310" w:rsidP="00C26A13">
            <w:pPr>
              <w:rPr>
                <w:ins w:id="3196" w:author="Changxin LIU" w:date="2015-01-04T11:10:00Z"/>
              </w:rPr>
            </w:pPr>
          </w:p>
        </w:tc>
      </w:tr>
      <w:tr w:rsidR="000B4310" w14:paraId="7B4B578B" w14:textId="77777777" w:rsidTr="00C26A13">
        <w:trPr>
          <w:ins w:id="3197" w:author="Changxin LIU" w:date="2015-01-04T11:10:00Z"/>
        </w:trPr>
        <w:tc>
          <w:tcPr>
            <w:tcW w:w="2074" w:type="dxa"/>
          </w:tcPr>
          <w:p w14:paraId="3099EA0A" w14:textId="77777777" w:rsidR="000B4310" w:rsidRDefault="001206A6">
            <w:pPr>
              <w:jc w:val="center"/>
              <w:rPr>
                <w:ins w:id="3198" w:author="Changxin LIU" w:date="2015-01-04T11:10:00Z"/>
              </w:rPr>
              <w:pPrChange w:id="3199" w:author="Changxin LIU" w:date="2015-01-04T12:29:00Z">
                <w:pPr/>
              </w:pPrChange>
            </w:pPr>
            <w:ins w:id="3200" w:author="Changxin LIU" w:date="2015-01-04T12:29:00Z">
              <w:r w:rsidRPr="001206A6">
                <w:t>sp_datetime_update</w:t>
              </w:r>
            </w:ins>
          </w:p>
        </w:tc>
        <w:tc>
          <w:tcPr>
            <w:tcW w:w="2074" w:type="dxa"/>
          </w:tcPr>
          <w:p w14:paraId="1BB45388" w14:textId="77777777" w:rsidR="000B4310" w:rsidRPr="00D11BEA" w:rsidRDefault="001206A6" w:rsidP="00C26A13">
            <w:pPr>
              <w:rPr>
                <w:ins w:id="3201" w:author="Changxin LIU" w:date="2015-01-04T11:10:00Z"/>
              </w:rPr>
            </w:pPr>
            <w:ins w:id="3202" w:author="Changxin LIU" w:date="2015-01-04T12:29:00Z">
              <w:r>
                <w:t>D</w:t>
              </w:r>
              <w:r>
                <w:rPr>
                  <w:rFonts w:hint="eastAsia"/>
                </w:rPr>
                <w:t>atetime</w:t>
              </w:r>
            </w:ins>
          </w:p>
        </w:tc>
        <w:tc>
          <w:tcPr>
            <w:tcW w:w="2074" w:type="dxa"/>
          </w:tcPr>
          <w:p w14:paraId="6FF55056" w14:textId="77777777" w:rsidR="000B4310" w:rsidRDefault="001206A6" w:rsidP="00C26A13">
            <w:pPr>
              <w:rPr>
                <w:ins w:id="3203" w:author="Changxin LIU" w:date="2015-01-04T11:10:00Z"/>
              </w:rPr>
            </w:pPr>
            <w:ins w:id="3204" w:author="Changxin LIU" w:date="2015-01-04T12:29:00Z">
              <w:r>
                <w:rPr>
                  <w:rFonts w:hint="eastAsia"/>
                </w:rPr>
                <w:t>更新时间</w:t>
              </w:r>
            </w:ins>
          </w:p>
        </w:tc>
        <w:tc>
          <w:tcPr>
            <w:tcW w:w="2074" w:type="dxa"/>
          </w:tcPr>
          <w:p w14:paraId="3117DB78" w14:textId="77777777" w:rsidR="000B4310" w:rsidRDefault="000B4310" w:rsidP="00C26A13">
            <w:pPr>
              <w:rPr>
                <w:ins w:id="3205" w:author="Changxin LIU" w:date="2015-01-04T11:10:00Z"/>
              </w:rPr>
            </w:pPr>
          </w:p>
        </w:tc>
      </w:tr>
      <w:tr w:rsidR="001A35A3" w14:paraId="343F2044" w14:textId="77777777" w:rsidTr="00C26A13">
        <w:trPr>
          <w:ins w:id="3206" w:author="Changxin LIU" w:date="2015-01-04T12:30:00Z"/>
        </w:trPr>
        <w:tc>
          <w:tcPr>
            <w:tcW w:w="2074" w:type="dxa"/>
          </w:tcPr>
          <w:p w14:paraId="146A5E3E" w14:textId="77777777" w:rsidR="001A35A3" w:rsidRPr="001206A6" w:rsidRDefault="001A35A3" w:rsidP="001206A6">
            <w:pPr>
              <w:jc w:val="center"/>
              <w:rPr>
                <w:ins w:id="3207" w:author="Changxin LIU" w:date="2015-01-04T12:30:00Z"/>
              </w:rPr>
            </w:pPr>
            <w:ins w:id="3208" w:author="Changxin LIU" w:date="2015-01-04T12:30:00Z">
              <w:r>
                <w:t>Sp_date_long</w:t>
              </w:r>
            </w:ins>
          </w:p>
        </w:tc>
        <w:tc>
          <w:tcPr>
            <w:tcW w:w="2074" w:type="dxa"/>
          </w:tcPr>
          <w:p w14:paraId="4FAE35FB" w14:textId="77777777" w:rsidR="001A35A3" w:rsidRDefault="001A35A3" w:rsidP="00C26A13">
            <w:pPr>
              <w:rPr>
                <w:ins w:id="3209" w:author="Changxin LIU" w:date="2015-01-04T12:30:00Z"/>
              </w:rPr>
            </w:pPr>
            <w:ins w:id="3210" w:author="Changxin LIU" w:date="2015-01-04T12:30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6959C6A2" w14:textId="77777777" w:rsidR="001A35A3" w:rsidRDefault="001A35A3" w:rsidP="00C26A13">
            <w:pPr>
              <w:rPr>
                <w:ins w:id="3211" w:author="Changxin LIU" w:date="2015-01-04T12:30:00Z"/>
              </w:rPr>
            </w:pPr>
            <w:ins w:id="3212" w:author="Changxin LIU" w:date="2015-01-04T12:30:00Z">
              <w:r>
                <w:rPr>
                  <w:rFonts w:hint="eastAsia"/>
                </w:rPr>
                <w:t>申请时长</w:t>
              </w:r>
            </w:ins>
          </w:p>
        </w:tc>
        <w:tc>
          <w:tcPr>
            <w:tcW w:w="2074" w:type="dxa"/>
          </w:tcPr>
          <w:p w14:paraId="342616A2" w14:textId="77777777" w:rsidR="001A35A3" w:rsidRDefault="001A35A3" w:rsidP="00C26A13">
            <w:pPr>
              <w:rPr>
                <w:ins w:id="3213" w:author="Changxin LIU" w:date="2015-01-04T12:30:00Z"/>
              </w:rPr>
            </w:pPr>
          </w:p>
        </w:tc>
      </w:tr>
      <w:tr w:rsidR="00220DDC" w14:paraId="3093ABB0" w14:textId="77777777" w:rsidTr="00C26A13">
        <w:trPr>
          <w:ins w:id="3214" w:author="Changxin LIU" w:date="2015-03-09T11:00:00Z"/>
        </w:trPr>
        <w:tc>
          <w:tcPr>
            <w:tcW w:w="2074" w:type="dxa"/>
          </w:tcPr>
          <w:p w14:paraId="74C59B41" w14:textId="77777777" w:rsidR="00220DDC" w:rsidRDefault="00220DDC" w:rsidP="00220DDC">
            <w:pPr>
              <w:jc w:val="center"/>
              <w:rPr>
                <w:ins w:id="3215" w:author="Changxin LIU" w:date="2015-03-09T11:00:00Z"/>
              </w:rPr>
            </w:pPr>
            <w:ins w:id="3216" w:author="Changxin LIU" w:date="2015-03-09T11:00:00Z">
              <w:r>
                <w:t>Sp_date_long</w:t>
              </w:r>
              <w:r>
                <w:rPr>
                  <w:rFonts w:hint="eastAsia"/>
                </w:rPr>
                <w:t>_free</w:t>
              </w:r>
            </w:ins>
          </w:p>
        </w:tc>
        <w:tc>
          <w:tcPr>
            <w:tcW w:w="2074" w:type="dxa"/>
          </w:tcPr>
          <w:p w14:paraId="5BE2028D" w14:textId="77777777" w:rsidR="00220DDC" w:rsidRDefault="00220DDC" w:rsidP="00220DDC">
            <w:pPr>
              <w:rPr>
                <w:ins w:id="3217" w:author="Changxin LIU" w:date="2015-03-09T11:00:00Z"/>
              </w:rPr>
            </w:pPr>
            <w:ins w:id="3218" w:author="Changxin LIU" w:date="2015-03-09T11:00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0888B178" w14:textId="77777777" w:rsidR="00220DDC" w:rsidRDefault="00A25309" w:rsidP="00220DDC">
            <w:pPr>
              <w:rPr>
                <w:ins w:id="3219" w:author="Changxin LIU" w:date="2015-03-09T11:00:00Z"/>
              </w:rPr>
            </w:pPr>
            <w:ins w:id="3220" w:author="Changxin LIU" w:date="2015-03-09T11:00:00Z">
              <w:r>
                <w:rPr>
                  <w:rFonts w:hint="eastAsia"/>
                </w:rPr>
                <w:t>赠送时长</w:t>
              </w:r>
            </w:ins>
          </w:p>
        </w:tc>
        <w:tc>
          <w:tcPr>
            <w:tcW w:w="2074" w:type="dxa"/>
          </w:tcPr>
          <w:p w14:paraId="7F0CFEB0" w14:textId="77777777" w:rsidR="00220DDC" w:rsidRDefault="00220DDC" w:rsidP="00220DDC">
            <w:pPr>
              <w:rPr>
                <w:ins w:id="3221" w:author="Changxin LIU" w:date="2015-03-09T11:00:00Z"/>
              </w:rPr>
            </w:pPr>
          </w:p>
        </w:tc>
      </w:tr>
    </w:tbl>
    <w:p w14:paraId="2C2E3B42" w14:textId="77777777" w:rsidR="00573218" w:rsidRPr="006F4C9B" w:rsidRDefault="00573218">
      <w:pPr>
        <w:rPr>
          <w:ins w:id="3222" w:author="Changxin LIU" w:date="2014-11-17T07:38:00Z"/>
        </w:rPr>
      </w:pPr>
    </w:p>
    <w:p w14:paraId="04A40EEC" w14:textId="77777777" w:rsidR="00E16C62" w:rsidRPr="00E16C62" w:rsidRDefault="00E16C62">
      <w:pPr>
        <w:rPr>
          <w:ins w:id="3223" w:author="Changxin LIU" w:date="2014-11-17T07:36:00Z"/>
        </w:rPr>
      </w:pPr>
    </w:p>
    <w:p w14:paraId="24DD3333" w14:textId="77777777" w:rsidR="008761EE" w:rsidRDefault="008761EE">
      <w:pPr>
        <w:rPr>
          <w:ins w:id="3224" w:author="Changxin LIU" w:date="2014-11-17T07:36:00Z"/>
        </w:rPr>
      </w:pPr>
    </w:p>
    <w:p w14:paraId="5501FF99" w14:textId="77777777" w:rsidR="009228D2" w:rsidRPr="00FE0941" w:rsidRDefault="00F46BBF" w:rsidP="009228D2">
      <w:pPr>
        <w:pStyle w:val="1"/>
        <w:rPr>
          <w:ins w:id="3225" w:author="Changxin LIU" w:date="2015-01-04T11:17:00Z"/>
          <w:color w:val="FF0000"/>
          <w:rPrChange w:id="3226" w:author="Changxin LIU" w:date="2015-02-14T12:28:00Z">
            <w:rPr>
              <w:ins w:id="3227" w:author="Changxin LIU" w:date="2015-01-04T11:17:00Z"/>
            </w:rPr>
          </w:rPrChange>
        </w:rPr>
      </w:pPr>
      <w:ins w:id="3228" w:author="Changxin LIU" w:date="2015-01-04T11:17:00Z">
        <w:r w:rsidRPr="00FE0941">
          <w:rPr>
            <w:rFonts w:hint="eastAsia"/>
            <w:color w:val="FF0000"/>
            <w:rPrChange w:id="3229" w:author="Changxin LIU" w:date="2015-02-14T12:28:00Z">
              <w:rPr>
                <w:rFonts w:hint="eastAsia"/>
              </w:rPr>
            </w:rPrChange>
          </w:rPr>
          <w:t>车行充值卡</w:t>
        </w:r>
        <w:r w:rsidR="001B11DB" w:rsidRPr="00FE0941">
          <w:rPr>
            <w:color w:val="FF0000"/>
            <w:rPrChange w:id="3230" w:author="Changxin LIU" w:date="2015-02-14T12:28:00Z">
              <w:rPr/>
            </w:rPrChange>
          </w:rPr>
          <w:t>ShopCard</w:t>
        </w:r>
      </w:ins>
    </w:p>
    <w:p w14:paraId="48B762C7" w14:textId="77777777" w:rsidR="009228D2" w:rsidRPr="003A1BCA" w:rsidRDefault="009228D2" w:rsidP="009228D2">
      <w:pPr>
        <w:rPr>
          <w:ins w:id="3231" w:author="Changxin LIU" w:date="2015-01-04T11:17:00Z"/>
        </w:rPr>
      </w:pPr>
    </w:p>
    <w:p w14:paraId="3E555019" w14:textId="77777777" w:rsidR="009228D2" w:rsidRDefault="001B11DB" w:rsidP="009228D2">
      <w:pPr>
        <w:rPr>
          <w:ins w:id="3232" w:author="Changxin LIU" w:date="2015-01-04T11:17:00Z"/>
        </w:rPr>
      </w:pPr>
      <w:ins w:id="3233" w:author="Changxin LIU" w:date="2015-01-04T11:18:00Z">
        <w:r>
          <w:rPr>
            <w:rFonts w:hint="eastAsia"/>
          </w:rPr>
          <w:t>ShopCard</w:t>
        </w:r>
      </w:ins>
    </w:p>
    <w:p w14:paraId="69EEA6D2" w14:textId="77777777" w:rsidR="009228D2" w:rsidRDefault="009228D2" w:rsidP="009228D2">
      <w:pPr>
        <w:rPr>
          <w:ins w:id="3234" w:author="Changxin LIU" w:date="2015-01-04T11:17:00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228D2" w14:paraId="0494561D" w14:textId="77777777" w:rsidTr="00C26A13">
        <w:trPr>
          <w:ins w:id="3235" w:author="Changxin LIU" w:date="2015-01-04T11:17:00Z"/>
        </w:trPr>
        <w:tc>
          <w:tcPr>
            <w:tcW w:w="2074" w:type="dxa"/>
          </w:tcPr>
          <w:p w14:paraId="0382BB08" w14:textId="77777777" w:rsidR="009228D2" w:rsidRDefault="009228D2" w:rsidP="00C26A13">
            <w:pPr>
              <w:rPr>
                <w:ins w:id="3236" w:author="Changxin LIU" w:date="2015-01-04T11:17:00Z"/>
              </w:rPr>
            </w:pPr>
            <w:ins w:id="3237" w:author="Changxin LIU" w:date="2015-01-04T11:17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494DD53B" w14:textId="77777777" w:rsidR="009228D2" w:rsidRDefault="009228D2" w:rsidP="00C26A13">
            <w:pPr>
              <w:rPr>
                <w:ins w:id="3238" w:author="Changxin LIU" w:date="2015-01-04T11:17:00Z"/>
              </w:rPr>
            </w:pPr>
            <w:ins w:id="3239" w:author="Changxin LIU" w:date="2015-01-04T11:17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49FA2288" w14:textId="77777777" w:rsidR="009228D2" w:rsidRDefault="009228D2" w:rsidP="00C26A13">
            <w:pPr>
              <w:rPr>
                <w:ins w:id="3240" w:author="Changxin LIU" w:date="2015-01-04T11:17:00Z"/>
              </w:rPr>
            </w:pPr>
            <w:ins w:id="3241" w:author="Changxin LIU" w:date="2015-01-04T11:17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1C0B9D0A" w14:textId="77777777" w:rsidR="009228D2" w:rsidRDefault="009228D2" w:rsidP="00C26A13">
            <w:pPr>
              <w:rPr>
                <w:ins w:id="3242" w:author="Changxin LIU" w:date="2015-01-04T11:17:00Z"/>
              </w:rPr>
            </w:pPr>
          </w:p>
        </w:tc>
      </w:tr>
      <w:tr w:rsidR="009228D2" w14:paraId="1060DB77" w14:textId="77777777" w:rsidTr="00C26A13">
        <w:trPr>
          <w:ins w:id="3243" w:author="Changxin LIU" w:date="2015-01-04T11:17:00Z"/>
        </w:trPr>
        <w:tc>
          <w:tcPr>
            <w:tcW w:w="2074" w:type="dxa"/>
          </w:tcPr>
          <w:p w14:paraId="49B842F8" w14:textId="77777777" w:rsidR="009228D2" w:rsidRPr="002C0640" w:rsidRDefault="009228D2" w:rsidP="00C26A13">
            <w:pPr>
              <w:rPr>
                <w:ins w:id="3244" w:author="Changxin LIU" w:date="2015-01-04T11:17:00Z"/>
                <w:strike/>
              </w:rPr>
            </w:pPr>
          </w:p>
        </w:tc>
        <w:tc>
          <w:tcPr>
            <w:tcW w:w="2074" w:type="dxa"/>
          </w:tcPr>
          <w:p w14:paraId="3CEDF2EB" w14:textId="77777777" w:rsidR="009228D2" w:rsidRPr="002C0640" w:rsidRDefault="009228D2" w:rsidP="00C26A13">
            <w:pPr>
              <w:rPr>
                <w:ins w:id="3245" w:author="Changxin LIU" w:date="2015-01-04T11:17:00Z"/>
                <w:strike/>
              </w:rPr>
            </w:pPr>
          </w:p>
        </w:tc>
        <w:tc>
          <w:tcPr>
            <w:tcW w:w="2074" w:type="dxa"/>
          </w:tcPr>
          <w:p w14:paraId="0F8CFE83" w14:textId="77777777" w:rsidR="009228D2" w:rsidRPr="002C0640" w:rsidRDefault="009228D2" w:rsidP="00C26A13">
            <w:pPr>
              <w:rPr>
                <w:ins w:id="3246" w:author="Changxin LIU" w:date="2015-01-04T11:17:00Z"/>
                <w:strike/>
              </w:rPr>
            </w:pPr>
          </w:p>
        </w:tc>
        <w:tc>
          <w:tcPr>
            <w:tcW w:w="2074" w:type="dxa"/>
          </w:tcPr>
          <w:p w14:paraId="2F0C929A" w14:textId="77777777" w:rsidR="009228D2" w:rsidRPr="002C0640" w:rsidRDefault="009228D2" w:rsidP="00C26A13">
            <w:pPr>
              <w:rPr>
                <w:ins w:id="3247" w:author="Changxin LIU" w:date="2015-01-04T11:17:00Z"/>
                <w:strike/>
              </w:rPr>
            </w:pPr>
          </w:p>
        </w:tc>
      </w:tr>
      <w:tr w:rsidR="009228D2" w14:paraId="37FE9558" w14:textId="77777777" w:rsidTr="00C26A13">
        <w:trPr>
          <w:ins w:id="3248" w:author="Changxin LIU" w:date="2015-01-04T11:17:00Z"/>
        </w:trPr>
        <w:tc>
          <w:tcPr>
            <w:tcW w:w="2074" w:type="dxa"/>
          </w:tcPr>
          <w:p w14:paraId="6ED01C93" w14:textId="77777777" w:rsidR="009228D2" w:rsidRDefault="00E02AA9" w:rsidP="00C26A13">
            <w:pPr>
              <w:rPr>
                <w:ins w:id="3249" w:author="Changxin LIU" w:date="2015-01-04T11:17:00Z"/>
              </w:rPr>
            </w:pPr>
            <w:ins w:id="3250" w:author="Changxin LIU" w:date="2015-01-04T11:17:00Z">
              <w:r>
                <w:rPr>
                  <w:rFonts w:hint="eastAsia"/>
                </w:rPr>
                <w:t>sc</w:t>
              </w:r>
              <w:r w:rsidR="009228D2">
                <w:t>_sn</w:t>
              </w:r>
            </w:ins>
          </w:p>
        </w:tc>
        <w:tc>
          <w:tcPr>
            <w:tcW w:w="2074" w:type="dxa"/>
          </w:tcPr>
          <w:p w14:paraId="40E52405" w14:textId="77777777" w:rsidR="009228D2" w:rsidRDefault="009228D2" w:rsidP="00C26A13">
            <w:pPr>
              <w:rPr>
                <w:ins w:id="3251" w:author="Changxin LIU" w:date="2015-01-04T11:17:00Z"/>
              </w:rPr>
            </w:pPr>
            <w:ins w:id="3252" w:author="Changxin LIU" w:date="2015-01-04T11:17:00Z">
              <w:r>
                <w:t>V</w:t>
              </w:r>
              <w:r>
                <w:rPr>
                  <w:rFonts w:hint="eastAsia"/>
                </w:rPr>
                <w:t>archar(2</w:t>
              </w:r>
              <w:r>
                <w:t>5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74" w:type="dxa"/>
          </w:tcPr>
          <w:p w14:paraId="31A3ADF5" w14:textId="77777777" w:rsidR="009228D2" w:rsidRDefault="00306E09" w:rsidP="00C26A13">
            <w:pPr>
              <w:rPr>
                <w:ins w:id="3253" w:author="Changxin LIU" w:date="2015-01-04T11:17:00Z"/>
              </w:rPr>
            </w:pPr>
            <w:ins w:id="3254" w:author="Changxin LIU" w:date="2015-01-04T11:18:00Z">
              <w:r>
                <w:rPr>
                  <w:rFonts w:hint="eastAsia"/>
                </w:rPr>
                <w:t>充值卡</w:t>
              </w:r>
            </w:ins>
            <w:ins w:id="3255" w:author="Changxin LIU" w:date="2015-01-04T11:17:00Z">
              <w:r w:rsidR="009228D2">
                <w:rPr>
                  <w:rFonts w:hint="eastAsia"/>
                </w:rPr>
                <w:t>编号</w:t>
              </w:r>
            </w:ins>
          </w:p>
        </w:tc>
        <w:tc>
          <w:tcPr>
            <w:tcW w:w="2074" w:type="dxa"/>
          </w:tcPr>
          <w:p w14:paraId="6F55572F" w14:textId="77777777" w:rsidR="009228D2" w:rsidRDefault="009228D2" w:rsidP="00C26A13">
            <w:pPr>
              <w:rPr>
                <w:ins w:id="3256" w:author="Changxin LIU" w:date="2015-01-04T11:17:00Z"/>
              </w:rPr>
            </w:pPr>
            <w:ins w:id="3257" w:author="Changxin LIU" w:date="2015-01-04T11:17:00Z">
              <w:r>
                <w:t>10000</w:t>
              </w:r>
              <w:r>
                <w:t>起</w:t>
              </w:r>
            </w:ins>
          </w:p>
        </w:tc>
      </w:tr>
      <w:tr w:rsidR="009228D2" w14:paraId="5DD3CF3F" w14:textId="77777777" w:rsidTr="00C26A13">
        <w:trPr>
          <w:ins w:id="3258" w:author="Changxin LIU" w:date="2015-01-04T11:17:00Z"/>
        </w:trPr>
        <w:tc>
          <w:tcPr>
            <w:tcW w:w="2074" w:type="dxa"/>
          </w:tcPr>
          <w:p w14:paraId="3CB420C5" w14:textId="77777777" w:rsidR="009228D2" w:rsidRDefault="008C51CD" w:rsidP="00C26A13">
            <w:pPr>
              <w:rPr>
                <w:ins w:id="3259" w:author="Changxin LIU" w:date="2015-01-04T11:17:00Z"/>
              </w:rPr>
            </w:pPr>
            <w:ins w:id="3260" w:author="Changxin LIU" w:date="2015-01-04T11:17:00Z">
              <w:r>
                <w:lastRenderedPageBreak/>
                <w:t>sc</w:t>
              </w:r>
              <w:r w:rsidR="009228D2">
                <w:rPr>
                  <w:rFonts w:hint="eastAsia"/>
                </w:rPr>
                <w:t>_</w:t>
              </w:r>
              <w:r w:rsidR="009228D2">
                <w:t>pwd</w:t>
              </w:r>
            </w:ins>
          </w:p>
        </w:tc>
        <w:tc>
          <w:tcPr>
            <w:tcW w:w="2074" w:type="dxa"/>
          </w:tcPr>
          <w:p w14:paraId="6559EA33" w14:textId="77777777" w:rsidR="009228D2" w:rsidRDefault="009228D2" w:rsidP="00C26A13">
            <w:pPr>
              <w:rPr>
                <w:ins w:id="3261" w:author="Changxin LIU" w:date="2015-01-04T11:17:00Z"/>
              </w:rPr>
            </w:pPr>
            <w:ins w:id="3262" w:author="Changxin LIU" w:date="2015-01-04T11:17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16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74" w:type="dxa"/>
          </w:tcPr>
          <w:p w14:paraId="457A8F0D" w14:textId="77777777" w:rsidR="009228D2" w:rsidRDefault="00306E09" w:rsidP="00C26A13">
            <w:pPr>
              <w:rPr>
                <w:ins w:id="3263" w:author="Changxin LIU" w:date="2015-01-04T11:17:00Z"/>
              </w:rPr>
            </w:pPr>
            <w:ins w:id="3264" w:author="Changxin LIU" w:date="2015-01-04T11:18:00Z">
              <w:r>
                <w:rPr>
                  <w:rFonts w:hint="eastAsia"/>
                </w:rPr>
                <w:t>充值</w:t>
              </w:r>
            </w:ins>
            <w:ins w:id="3265" w:author="Changxin LIU" w:date="2015-01-04T11:17:00Z">
              <w:r w:rsidR="009228D2">
                <w:rPr>
                  <w:rFonts w:hint="eastAsia"/>
                </w:rPr>
                <w:t>卡密码</w:t>
              </w:r>
            </w:ins>
          </w:p>
        </w:tc>
        <w:tc>
          <w:tcPr>
            <w:tcW w:w="2074" w:type="dxa"/>
          </w:tcPr>
          <w:p w14:paraId="09CECE7A" w14:textId="77777777" w:rsidR="009228D2" w:rsidRDefault="009228D2" w:rsidP="00C26A13">
            <w:pPr>
              <w:rPr>
                <w:ins w:id="3266" w:author="Changxin LIU" w:date="2015-01-04T11:17:00Z"/>
              </w:rPr>
            </w:pPr>
            <w:ins w:id="3267" w:author="Changxin LIU" w:date="2015-01-04T11:17:00Z">
              <w:r>
                <w:rPr>
                  <w:rFonts w:hint="eastAsia"/>
                </w:rPr>
                <w:t>16</w:t>
              </w:r>
              <w:r>
                <w:rPr>
                  <w:rFonts w:hint="eastAsia"/>
                </w:rPr>
                <w:t>位数字字母混合唯一</w:t>
              </w:r>
            </w:ins>
          </w:p>
        </w:tc>
      </w:tr>
      <w:tr w:rsidR="009228D2" w14:paraId="48AFBD1F" w14:textId="77777777" w:rsidTr="00C26A13">
        <w:trPr>
          <w:ins w:id="3268" w:author="Changxin LIU" w:date="2015-01-04T11:17:00Z"/>
        </w:trPr>
        <w:tc>
          <w:tcPr>
            <w:tcW w:w="2074" w:type="dxa"/>
          </w:tcPr>
          <w:p w14:paraId="21C2952E" w14:textId="77777777" w:rsidR="009228D2" w:rsidRDefault="00873060" w:rsidP="00C26A13">
            <w:pPr>
              <w:rPr>
                <w:ins w:id="3269" w:author="Changxin LIU" w:date="2015-01-04T11:17:00Z"/>
              </w:rPr>
            </w:pPr>
            <w:ins w:id="3270" w:author="Changxin LIU" w:date="2015-01-04T11:19:00Z">
              <w:r>
                <w:t>sc</w:t>
              </w:r>
            </w:ins>
            <w:ins w:id="3271" w:author="Changxin LIU" w:date="2015-01-04T11:17:00Z">
              <w:r w:rsidR="009228D2">
                <w:t>_state</w:t>
              </w:r>
            </w:ins>
          </w:p>
        </w:tc>
        <w:tc>
          <w:tcPr>
            <w:tcW w:w="2074" w:type="dxa"/>
          </w:tcPr>
          <w:p w14:paraId="40E1D1C3" w14:textId="77777777" w:rsidR="009228D2" w:rsidRDefault="009228D2" w:rsidP="00C26A13">
            <w:pPr>
              <w:rPr>
                <w:ins w:id="3272" w:author="Changxin LIU" w:date="2015-01-04T11:17:00Z"/>
              </w:rPr>
            </w:pPr>
            <w:ins w:id="3273" w:author="Changxin LIU" w:date="2015-01-04T11:17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32390DB1" w14:textId="77777777" w:rsidR="009228D2" w:rsidRDefault="00A21E6F" w:rsidP="00C26A13">
            <w:pPr>
              <w:rPr>
                <w:ins w:id="3274" w:author="Changxin LIU" w:date="2015-01-04T11:17:00Z"/>
              </w:rPr>
            </w:pPr>
            <w:ins w:id="3275" w:author="Changxin LIU" w:date="2015-01-04T11:19:00Z">
              <w:r>
                <w:t>充值</w:t>
              </w:r>
            </w:ins>
            <w:ins w:id="3276" w:author="Changxin LIU" w:date="2015-01-04T11:17:00Z">
              <w:r w:rsidR="009228D2">
                <w:t>卡状态</w:t>
              </w:r>
            </w:ins>
          </w:p>
        </w:tc>
        <w:tc>
          <w:tcPr>
            <w:tcW w:w="2074" w:type="dxa"/>
          </w:tcPr>
          <w:p w14:paraId="51CF0FB3" w14:textId="77777777" w:rsidR="009228D2" w:rsidRDefault="009228D2" w:rsidP="00C26A13">
            <w:pPr>
              <w:rPr>
                <w:ins w:id="3277" w:author="Changxin LIU" w:date="2015-01-04T11:17:00Z"/>
              </w:rPr>
            </w:pPr>
            <w:ins w:id="3278" w:author="Changxin LIU" w:date="2015-01-04T11:17:00Z"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t>未激活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（已制作）</w:t>
              </w:r>
            </w:ins>
          </w:p>
          <w:p w14:paraId="0F9A1C0C" w14:textId="77777777" w:rsidR="009228D2" w:rsidRDefault="009228D2" w:rsidP="00C26A13">
            <w:pPr>
              <w:rPr>
                <w:ins w:id="3279" w:author="Changxin LIU" w:date="2015-01-04T11:17:00Z"/>
              </w:rPr>
            </w:pPr>
            <w:ins w:id="3280" w:author="Changxin LIU" w:date="2015-01-04T11:17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3281" w:author="Changxin LIU" w:date="2015-01-04T11:19:00Z">
              <w:r w:rsidR="008220D2">
                <w:t>已分配</w:t>
              </w:r>
            </w:ins>
            <w:ins w:id="3282" w:author="Changxin LIU" w:date="2015-01-04T11:17:00Z">
              <w:r>
                <w:rPr>
                  <w:rFonts w:hint="eastAsia"/>
                </w:rPr>
                <w:t>（车行已确认）</w:t>
              </w:r>
            </w:ins>
          </w:p>
          <w:p w14:paraId="2632BFEB" w14:textId="77777777" w:rsidR="009228D2" w:rsidRDefault="009228D2" w:rsidP="00C26A13">
            <w:pPr>
              <w:rPr>
                <w:ins w:id="3283" w:author="Changxin LIU" w:date="2015-01-04T11:17:00Z"/>
              </w:rPr>
            </w:pPr>
            <w:ins w:id="3284" w:author="Changxin LIU" w:date="2015-01-04T11:17:00Z">
              <w:r>
                <w:t xml:space="preserve">2 </w:t>
              </w:r>
              <w:r>
                <w:t>已</w:t>
              </w:r>
            </w:ins>
            <w:ins w:id="3285" w:author="Changxin LIU" w:date="2015-01-04T11:19:00Z">
              <w:r w:rsidR="008220D2">
                <w:t>激活</w:t>
              </w:r>
            </w:ins>
            <w:ins w:id="3286" w:author="Changxin LIU" w:date="2015-01-04T11:17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（车</w:t>
              </w:r>
            </w:ins>
            <w:ins w:id="3287" w:author="Changxin LIU" w:date="2015-01-04T11:19:00Z">
              <w:r w:rsidR="008220D2">
                <w:rPr>
                  <w:rFonts w:hint="eastAsia"/>
                </w:rPr>
                <w:t>行老板充值</w:t>
              </w:r>
            </w:ins>
            <w:ins w:id="3288" w:author="Changxin LIU" w:date="2015-01-04T11:17:00Z">
              <w:r>
                <w:rPr>
                  <w:rFonts w:hint="eastAsia"/>
                </w:rPr>
                <w:t>）</w:t>
              </w:r>
            </w:ins>
          </w:p>
          <w:p w14:paraId="03F95FC2" w14:textId="77777777" w:rsidR="009228D2" w:rsidRDefault="009228D2" w:rsidP="00C26A13">
            <w:pPr>
              <w:rPr>
                <w:ins w:id="3289" w:author="Changxin LIU" w:date="2015-01-04T11:17:00Z"/>
              </w:rPr>
            </w:pPr>
            <w:ins w:id="3290" w:author="Changxin LIU" w:date="2015-01-04T11:17:00Z">
              <w:r>
                <w:rPr>
                  <w:rFonts w:hint="eastAsia"/>
                </w:rPr>
                <w:t>-</w:t>
              </w:r>
              <w:r>
                <w:t>1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已过期</w:t>
              </w:r>
            </w:ins>
          </w:p>
          <w:p w14:paraId="10DB5099" w14:textId="77777777" w:rsidR="009228D2" w:rsidRPr="00A97190" w:rsidRDefault="009228D2" w:rsidP="00C26A13">
            <w:pPr>
              <w:rPr>
                <w:ins w:id="3291" w:author="Changxin LIU" w:date="2015-01-04T11:17:00Z"/>
              </w:rPr>
            </w:pPr>
          </w:p>
        </w:tc>
      </w:tr>
      <w:tr w:rsidR="009228D2" w14:paraId="5D8BF7D4" w14:textId="77777777" w:rsidTr="00C26A13">
        <w:trPr>
          <w:ins w:id="3292" w:author="Changxin LIU" w:date="2015-01-04T11:17:00Z"/>
        </w:trPr>
        <w:tc>
          <w:tcPr>
            <w:tcW w:w="2074" w:type="dxa"/>
          </w:tcPr>
          <w:p w14:paraId="18F7294D" w14:textId="77777777" w:rsidR="009228D2" w:rsidRDefault="00252AA2" w:rsidP="00C26A13">
            <w:pPr>
              <w:rPr>
                <w:ins w:id="3293" w:author="Changxin LIU" w:date="2015-01-04T11:17:00Z"/>
              </w:rPr>
            </w:pPr>
            <w:ins w:id="3294" w:author="Changxin LIU" w:date="2015-01-04T11:20:00Z">
              <w:r>
                <w:t>sc</w:t>
              </w:r>
            </w:ins>
            <w:ins w:id="3295" w:author="Changxin LIU" w:date="2015-01-04T11:17:00Z">
              <w:r w:rsidR="009228D2">
                <w:rPr>
                  <w:rFonts w:hint="eastAsia"/>
                </w:rPr>
                <w:t>_</w:t>
              </w:r>
              <w:r w:rsidR="009228D2">
                <w:t>date_active</w:t>
              </w:r>
            </w:ins>
          </w:p>
        </w:tc>
        <w:tc>
          <w:tcPr>
            <w:tcW w:w="2074" w:type="dxa"/>
          </w:tcPr>
          <w:p w14:paraId="5CF83D0C" w14:textId="77777777" w:rsidR="009228D2" w:rsidRDefault="009228D2" w:rsidP="00C26A13">
            <w:pPr>
              <w:rPr>
                <w:ins w:id="3296" w:author="Changxin LIU" w:date="2015-01-04T11:17:00Z"/>
              </w:rPr>
            </w:pPr>
            <w:ins w:id="3297" w:author="Changxin LIU" w:date="2015-01-04T11:17:00Z">
              <w:r>
                <w:t>Datetime</w:t>
              </w:r>
            </w:ins>
          </w:p>
        </w:tc>
        <w:tc>
          <w:tcPr>
            <w:tcW w:w="2074" w:type="dxa"/>
          </w:tcPr>
          <w:p w14:paraId="3A4AD98A" w14:textId="77777777" w:rsidR="009228D2" w:rsidRDefault="009228D2" w:rsidP="00C26A13">
            <w:pPr>
              <w:rPr>
                <w:ins w:id="3298" w:author="Changxin LIU" w:date="2015-01-04T11:17:00Z"/>
              </w:rPr>
            </w:pPr>
            <w:ins w:id="3299" w:author="Changxin LIU" w:date="2015-01-04T11:17:00Z">
              <w:r>
                <w:rPr>
                  <w:rFonts w:hint="eastAsia"/>
                </w:rPr>
                <w:t>激活时间</w:t>
              </w:r>
            </w:ins>
          </w:p>
        </w:tc>
        <w:tc>
          <w:tcPr>
            <w:tcW w:w="2074" w:type="dxa"/>
          </w:tcPr>
          <w:p w14:paraId="6488575A" w14:textId="77777777" w:rsidR="009228D2" w:rsidRDefault="009228D2" w:rsidP="00C26A13">
            <w:pPr>
              <w:rPr>
                <w:ins w:id="3300" w:author="Changxin LIU" w:date="2015-01-04T11:17:00Z"/>
              </w:rPr>
            </w:pPr>
          </w:p>
        </w:tc>
      </w:tr>
      <w:tr w:rsidR="009228D2" w14:paraId="72F720FA" w14:textId="77777777" w:rsidTr="00C26A13">
        <w:trPr>
          <w:ins w:id="3301" w:author="Changxin LIU" w:date="2015-01-04T11:17:00Z"/>
        </w:trPr>
        <w:tc>
          <w:tcPr>
            <w:tcW w:w="2074" w:type="dxa"/>
          </w:tcPr>
          <w:p w14:paraId="5DAF5B94" w14:textId="77777777" w:rsidR="009228D2" w:rsidRDefault="00C227EB" w:rsidP="00C85498">
            <w:pPr>
              <w:rPr>
                <w:ins w:id="3302" w:author="Changxin LIU" w:date="2015-01-04T11:17:00Z"/>
              </w:rPr>
            </w:pPr>
            <w:ins w:id="3303" w:author="Changxin LIU" w:date="2015-01-04T11:17:00Z">
              <w:r>
                <w:t>sc</w:t>
              </w:r>
              <w:r w:rsidR="009228D2">
                <w:t>_date_</w:t>
              </w:r>
            </w:ins>
            <w:ins w:id="3304" w:author="Changxin LIU" w:date="2015-01-04T11:21:00Z">
              <w:r w:rsidR="00C85498">
                <w:t>gen</w:t>
              </w:r>
            </w:ins>
          </w:p>
        </w:tc>
        <w:tc>
          <w:tcPr>
            <w:tcW w:w="2074" w:type="dxa"/>
          </w:tcPr>
          <w:p w14:paraId="2B591542" w14:textId="77777777" w:rsidR="009228D2" w:rsidRDefault="009228D2" w:rsidP="00C26A13">
            <w:pPr>
              <w:rPr>
                <w:ins w:id="3305" w:author="Changxin LIU" w:date="2015-01-04T11:17:00Z"/>
              </w:rPr>
            </w:pPr>
            <w:ins w:id="3306" w:author="Changxin LIU" w:date="2015-01-04T11:17:00Z">
              <w:r>
                <w:t>D</w:t>
              </w:r>
              <w:r>
                <w:rPr>
                  <w:rFonts w:hint="eastAsia"/>
                </w:rPr>
                <w:t>atetime</w:t>
              </w:r>
            </w:ins>
          </w:p>
        </w:tc>
        <w:tc>
          <w:tcPr>
            <w:tcW w:w="2074" w:type="dxa"/>
          </w:tcPr>
          <w:p w14:paraId="13914C50" w14:textId="77777777" w:rsidR="009228D2" w:rsidRDefault="00A0357E" w:rsidP="00C26A13">
            <w:pPr>
              <w:rPr>
                <w:ins w:id="3307" w:author="Changxin LIU" w:date="2015-01-04T11:17:00Z"/>
              </w:rPr>
            </w:pPr>
            <w:ins w:id="3308" w:author="Changxin LIU" w:date="2015-01-04T11:21:00Z">
              <w:r>
                <w:rPr>
                  <w:rFonts w:hint="eastAsia"/>
                </w:rPr>
                <w:t>制作</w:t>
              </w:r>
            </w:ins>
            <w:ins w:id="3309" w:author="Changxin LIU" w:date="2015-01-04T11:17:00Z">
              <w:r w:rsidR="009228D2">
                <w:rPr>
                  <w:rFonts w:hint="eastAsia"/>
                </w:rPr>
                <w:t>时间</w:t>
              </w:r>
            </w:ins>
          </w:p>
        </w:tc>
        <w:tc>
          <w:tcPr>
            <w:tcW w:w="2074" w:type="dxa"/>
          </w:tcPr>
          <w:p w14:paraId="4829498A" w14:textId="77777777" w:rsidR="009228D2" w:rsidRDefault="009228D2" w:rsidP="00C26A13">
            <w:pPr>
              <w:rPr>
                <w:ins w:id="3310" w:author="Changxin LIU" w:date="2015-01-04T11:17:00Z"/>
              </w:rPr>
            </w:pPr>
          </w:p>
        </w:tc>
      </w:tr>
      <w:tr w:rsidR="009228D2" w14:paraId="49CBEBBF" w14:textId="77777777" w:rsidTr="00C26A13">
        <w:trPr>
          <w:ins w:id="3311" w:author="Changxin LIU" w:date="2015-01-04T11:17:00Z"/>
        </w:trPr>
        <w:tc>
          <w:tcPr>
            <w:tcW w:w="2074" w:type="dxa"/>
          </w:tcPr>
          <w:p w14:paraId="0DB8FB9A" w14:textId="77777777" w:rsidR="009228D2" w:rsidRDefault="00497F35" w:rsidP="00C26A13">
            <w:pPr>
              <w:rPr>
                <w:ins w:id="3312" w:author="Changxin LIU" w:date="2015-01-04T11:17:00Z"/>
              </w:rPr>
            </w:pPr>
            <w:ins w:id="3313" w:author="Changxin LIU" w:date="2015-01-04T11:23:00Z">
              <w:r>
                <w:t>Sc_price</w:t>
              </w:r>
            </w:ins>
          </w:p>
        </w:tc>
        <w:tc>
          <w:tcPr>
            <w:tcW w:w="2074" w:type="dxa"/>
          </w:tcPr>
          <w:p w14:paraId="0C990243" w14:textId="77777777" w:rsidR="009228D2" w:rsidRDefault="00497F35" w:rsidP="00C26A13">
            <w:pPr>
              <w:rPr>
                <w:ins w:id="3314" w:author="Changxin LIU" w:date="2015-01-04T11:17:00Z"/>
              </w:rPr>
            </w:pPr>
            <w:ins w:id="3315" w:author="Changxin LIU" w:date="2015-01-04T11:23:00Z">
              <w:r>
                <w:t>I</w:t>
              </w:r>
              <w:r>
                <w:rPr>
                  <w:rFonts w:hint="eastAsia"/>
                </w:rPr>
                <w:t>nteger</w:t>
              </w:r>
            </w:ins>
          </w:p>
        </w:tc>
        <w:tc>
          <w:tcPr>
            <w:tcW w:w="2074" w:type="dxa"/>
          </w:tcPr>
          <w:p w14:paraId="64F88A79" w14:textId="77777777" w:rsidR="009228D2" w:rsidRDefault="00497F35" w:rsidP="00C26A13">
            <w:pPr>
              <w:rPr>
                <w:ins w:id="3316" w:author="Changxin LIU" w:date="2015-01-04T11:17:00Z"/>
              </w:rPr>
            </w:pPr>
            <w:ins w:id="3317" w:author="Changxin LIU" w:date="2015-01-04T11:23:00Z">
              <w:r>
                <w:rPr>
                  <w:rFonts w:hint="eastAsia"/>
                </w:rPr>
                <w:t>价格</w:t>
              </w:r>
            </w:ins>
          </w:p>
        </w:tc>
        <w:tc>
          <w:tcPr>
            <w:tcW w:w="2074" w:type="dxa"/>
          </w:tcPr>
          <w:p w14:paraId="2DE51E66" w14:textId="77777777" w:rsidR="009228D2" w:rsidRDefault="009228D2" w:rsidP="00C26A13">
            <w:pPr>
              <w:rPr>
                <w:ins w:id="3318" w:author="Changxin LIU" w:date="2015-01-04T11:17:00Z"/>
              </w:rPr>
            </w:pPr>
          </w:p>
        </w:tc>
      </w:tr>
      <w:tr w:rsidR="009228D2" w14:paraId="330D9246" w14:textId="77777777" w:rsidTr="00C26A13">
        <w:trPr>
          <w:ins w:id="3319" w:author="Changxin LIU" w:date="2015-01-04T11:17:00Z"/>
        </w:trPr>
        <w:tc>
          <w:tcPr>
            <w:tcW w:w="2074" w:type="dxa"/>
          </w:tcPr>
          <w:p w14:paraId="2F1FDD2C" w14:textId="77777777" w:rsidR="009228D2" w:rsidRDefault="001937DB" w:rsidP="00C26A13">
            <w:pPr>
              <w:rPr>
                <w:ins w:id="3320" w:author="Changxin LIU" w:date="2015-01-04T11:17:00Z"/>
              </w:rPr>
            </w:pPr>
            <w:ins w:id="3321" w:author="Changxin LIU" w:date="2015-01-04T11:21:00Z">
              <w:r>
                <w:t>sc</w:t>
              </w:r>
            </w:ins>
            <w:ins w:id="3322" w:author="Changxin LIU" w:date="2015-01-04T11:17:00Z">
              <w:r w:rsidR="009228D2">
                <w:t>_shop_id</w:t>
              </w:r>
            </w:ins>
          </w:p>
        </w:tc>
        <w:tc>
          <w:tcPr>
            <w:tcW w:w="2074" w:type="dxa"/>
          </w:tcPr>
          <w:p w14:paraId="7474B234" w14:textId="77777777" w:rsidR="009228D2" w:rsidRDefault="009228D2" w:rsidP="00C26A13">
            <w:pPr>
              <w:rPr>
                <w:ins w:id="3323" w:author="Changxin LIU" w:date="2015-01-04T11:17:00Z"/>
              </w:rPr>
            </w:pPr>
            <w:ins w:id="3324" w:author="Changxin LIU" w:date="2015-01-04T11:17:00Z">
              <w:r>
                <w:t>I</w:t>
              </w:r>
              <w:r>
                <w:rPr>
                  <w:rFonts w:hint="eastAsia"/>
                </w:rPr>
                <w:t>nteger</w:t>
              </w:r>
              <w:r>
                <w:t xml:space="preserve"> unsigned</w:t>
              </w:r>
            </w:ins>
          </w:p>
        </w:tc>
        <w:tc>
          <w:tcPr>
            <w:tcW w:w="2074" w:type="dxa"/>
          </w:tcPr>
          <w:p w14:paraId="3BE57132" w14:textId="77777777" w:rsidR="009228D2" w:rsidRDefault="009228D2" w:rsidP="00C26A13">
            <w:pPr>
              <w:rPr>
                <w:ins w:id="3325" w:author="Changxin LIU" w:date="2015-01-04T11:17:00Z"/>
              </w:rPr>
            </w:pPr>
            <w:ins w:id="3326" w:author="Changxin LIU" w:date="2015-01-04T11:17:00Z">
              <w:r>
                <w:t>车行</w:t>
              </w:r>
              <w:r>
                <w:t>id</w:t>
              </w:r>
            </w:ins>
          </w:p>
        </w:tc>
        <w:tc>
          <w:tcPr>
            <w:tcW w:w="2074" w:type="dxa"/>
          </w:tcPr>
          <w:p w14:paraId="6C347230" w14:textId="77777777" w:rsidR="009228D2" w:rsidRDefault="0093630E" w:rsidP="00C26A13">
            <w:pPr>
              <w:rPr>
                <w:ins w:id="3327" w:author="Changxin LIU" w:date="2015-01-04T11:17:00Z"/>
              </w:rPr>
            </w:pPr>
            <w:ins w:id="3328" w:author="Changxin LIU" w:date="2015-01-04T11:21:00Z">
              <w:r>
                <w:t>未绑定时</w:t>
              </w:r>
              <w:r>
                <w:rPr>
                  <w:rFonts w:hint="eastAsia"/>
                </w:rPr>
                <w:t>-</w:t>
              </w:r>
              <w:r>
                <w:t>1</w:t>
              </w:r>
            </w:ins>
          </w:p>
        </w:tc>
      </w:tr>
      <w:tr w:rsidR="009228D2" w14:paraId="400F5F23" w14:textId="77777777" w:rsidTr="00C26A13">
        <w:trPr>
          <w:ins w:id="3329" w:author="Changxin LIU" w:date="2015-01-04T11:17:00Z"/>
        </w:trPr>
        <w:tc>
          <w:tcPr>
            <w:tcW w:w="2074" w:type="dxa"/>
          </w:tcPr>
          <w:p w14:paraId="2AB16491" w14:textId="77777777" w:rsidR="009228D2" w:rsidRDefault="009228D2" w:rsidP="00C26A13">
            <w:pPr>
              <w:rPr>
                <w:ins w:id="3330" w:author="Changxin LIU" w:date="2015-01-04T11:17:00Z"/>
              </w:rPr>
            </w:pPr>
          </w:p>
        </w:tc>
        <w:tc>
          <w:tcPr>
            <w:tcW w:w="2074" w:type="dxa"/>
          </w:tcPr>
          <w:p w14:paraId="726BE00C" w14:textId="77777777" w:rsidR="009228D2" w:rsidRDefault="009228D2" w:rsidP="00C26A13">
            <w:pPr>
              <w:rPr>
                <w:ins w:id="3331" w:author="Changxin LIU" w:date="2015-01-04T11:17:00Z"/>
              </w:rPr>
            </w:pPr>
          </w:p>
        </w:tc>
        <w:tc>
          <w:tcPr>
            <w:tcW w:w="2074" w:type="dxa"/>
          </w:tcPr>
          <w:p w14:paraId="2F7F103D" w14:textId="77777777" w:rsidR="009228D2" w:rsidRDefault="009228D2" w:rsidP="00C26A13">
            <w:pPr>
              <w:rPr>
                <w:ins w:id="3332" w:author="Changxin LIU" w:date="2015-01-04T11:17:00Z"/>
              </w:rPr>
            </w:pPr>
          </w:p>
        </w:tc>
        <w:tc>
          <w:tcPr>
            <w:tcW w:w="2074" w:type="dxa"/>
          </w:tcPr>
          <w:p w14:paraId="389ED2F2" w14:textId="77777777" w:rsidR="009228D2" w:rsidRDefault="009228D2" w:rsidP="00C26A13">
            <w:pPr>
              <w:rPr>
                <w:ins w:id="3333" w:author="Changxin LIU" w:date="2015-01-04T11:17:00Z"/>
              </w:rPr>
            </w:pPr>
          </w:p>
        </w:tc>
      </w:tr>
      <w:tr w:rsidR="009228D2" w14:paraId="7C0EB070" w14:textId="77777777" w:rsidTr="00C26A13">
        <w:trPr>
          <w:ins w:id="3334" w:author="Changxin LIU" w:date="2015-01-04T11:17:00Z"/>
        </w:trPr>
        <w:tc>
          <w:tcPr>
            <w:tcW w:w="2074" w:type="dxa"/>
          </w:tcPr>
          <w:p w14:paraId="28C197A9" w14:textId="77777777" w:rsidR="009228D2" w:rsidRDefault="008C1A1D" w:rsidP="00C26A13">
            <w:pPr>
              <w:rPr>
                <w:ins w:id="3335" w:author="Changxin LIU" w:date="2015-01-04T11:17:00Z"/>
              </w:rPr>
            </w:pPr>
            <w:ins w:id="3336" w:author="Changxin LIU" w:date="2015-01-04T11:21:00Z">
              <w:r>
                <w:t>sc</w:t>
              </w:r>
            </w:ins>
            <w:ins w:id="3337" w:author="Changxin LIU" w:date="2015-01-04T11:17:00Z">
              <w:r w:rsidR="009228D2">
                <w:t>_value</w:t>
              </w:r>
            </w:ins>
          </w:p>
        </w:tc>
        <w:tc>
          <w:tcPr>
            <w:tcW w:w="2074" w:type="dxa"/>
          </w:tcPr>
          <w:p w14:paraId="25E3EEFC" w14:textId="77777777" w:rsidR="009228D2" w:rsidRDefault="00ED3BB7" w:rsidP="00C26A13">
            <w:pPr>
              <w:rPr>
                <w:ins w:id="3338" w:author="Changxin LIU" w:date="2015-01-04T11:17:00Z"/>
              </w:rPr>
            </w:pPr>
            <w:ins w:id="3339" w:author="Changxin LIU" w:date="2015-01-04T11:22:00Z">
              <w:r>
                <w:t>Smallint</w:t>
              </w:r>
            </w:ins>
          </w:p>
        </w:tc>
        <w:tc>
          <w:tcPr>
            <w:tcW w:w="2074" w:type="dxa"/>
          </w:tcPr>
          <w:p w14:paraId="3454030D" w14:textId="77777777" w:rsidR="009228D2" w:rsidRDefault="00930694" w:rsidP="00C26A13">
            <w:pPr>
              <w:rPr>
                <w:ins w:id="3340" w:author="Changxin LIU" w:date="2015-01-04T11:17:00Z"/>
              </w:rPr>
            </w:pPr>
            <w:ins w:id="3341" w:author="Changxin LIU" w:date="2015-01-04T11:22:00Z">
              <w:r>
                <w:rPr>
                  <w:rFonts w:hint="eastAsia"/>
                </w:rPr>
                <w:t>充值时长</w:t>
              </w:r>
            </w:ins>
          </w:p>
        </w:tc>
        <w:tc>
          <w:tcPr>
            <w:tcW w:w="2074" w:type="dxa"/>
          </w:tcPr>
          <w:p w14:paraId="1605EAD5" w14:textId="77777777" w:rsidR="009228D2" w:rsidRDefault="00930694" w:rsidP="00C26A13">
            <w:pPr>
              <w:rPr>
                <w:ins w:id="3342" w:author="Changxin LIU" w:date="2015-01-04T11:17:00Z"/>
              </w:rPr>
            </w:pPr>
            <w:ins w:id="3343" w:author="Changxin LIU" w:date="2015-01-04T11:22:00Z">
              <w:r>
                <w:t>天</w:t>
              </w:r>
            </w:ins>
          </w:p>
        </w:tc>
      </w:tr>
      <w:tr w:rsidR="009228D2" w14:paraId="3E967070" w14:textId="77777777" w:rsidTr="00C26A13">
        <w:trPr>
          <w:ins w:id="3344" w:author="Changxin LIU" w:date="2015-01-04T11:17:00Z"/>
        </w:trPr>
        <w:tc>
          <w:tcPr>
            <w:tcW w:w="2074" w:type="dxa"/>
          </w:tcPr>
          <w:p w14:paraId="5A93A854" w14:textId="77777777" w:rsidR="009228D2" w:rsidRPr="008F7A6E" w:rsidRDefault="00A36717" w:rsidP="00C26A13">
            <w:pPr>
              <w:rPr>
                <w:ins w:id="3345" w:author="Changxin LIU" w:date="2015-01-04T11:17:00Z"/>
                <w:strike/>
                <w:rPrChange w:id="3346" w:author="Changxin LIU" w:date="2015-01-04T12:22:00Z">
                  <w:rPr>
                    <w:ins w:id="3347" w:author="Changxin LIU" w:date="2015-01-04T11:17:00Z"/>
                  </w:rPr>
                </w:rPrChange>
              </w:rPr>
            </w:pPr>
            <w:ins w:id="3348" w:author="Changxin LIU" w:date="2015-01-04T11:22:00Z">
              <w:r w:rsidRPr="008F7A6E">
                <w:rPr>
                  <w:strike/>
                  <w:rPrChange w:id="3349" w:author="Changxin LIU" w:date="2015-01-04T12:22:00Z">
                    <w:rPr/>
                  </w:rPrChange>
                </w:rPr>
                <w:t>sc</w:t>
              </w:r>
            </w:ins>
            <w:ins w:id="3350" w:author="Changxin LIU" w:date="2015-01-04T11:17:00Z">
              <w:r w:rsidR="009228D2" w:rsidRPr="008F7A6E">
                <w:rPr>
                  <w:strike/>
                  <w:rPrChange w:id="3351" w:author="Changxin LIU" w:date="2015-01-04T12:22:00Z">
                    <w:rPr/>
                  </w:rPrChange>
                </w:rPr>
                <w:t>_date_begin</w:t>
              </w:r>
            </w:ins>
          </w:p>
        </w:tc>
        <w:tc>
          <w:tcPr>
            <w:tcW w:w="2074" w:type="dxa"/>
          </w:tcPr>
          <w:p w14:paraId="6DAD913A" w14:textId="77777777" w:rsidR="009228D2" w:rsidRPr="008F7A6E" w:rsidRDefault="009228D2" w:rsidP="00C26A13">
            <w:pPr>
              <w:rPr>
                <w:ins w:id="3352" w:author="Changxin LIU" w:date="2015-01-04T11:17:00Z"/>
                <w:strike/>
                <w:rPrChange w:id="3353" w:author="Changxin LIU" w:date="2015-01-04T12:22:00Z">
                  <w:rPr>
                    <w:ins w:id="3354" w:author="Changxin LIU" w:date="2015-01-04T11:17:00Z"/>
                  </w:rPr>
                </w:rPrChange>
              </w:rPr>
            </w:pPr>
            <w:ins w:id="3355" w:author="Changxin LIU" w:date="2015-01-04T11:17:00Z">
              <w:r w:rsidRPr="008F7A6E">
                <w:rPr>
                  <w:strike/>
                  <w:rPrChange w:id="3356" w:author="Changxin LIU" w:date="2015-01-04T12:22:00Z">
                    <w:rPr/>
                  </w:rPrChange>
                </w:rPr>
                <w:t>datetime</w:t>
              </w:r>
            </w:ins>
          </w:p>
        </w:tc>
        <w:tc>
          <w:tcPr>
            <w:tcW w:w="2074" w:type="dxa"/>
          </w:tcPr>
          <w:p w14:paraId="36A961CC" w14:textId="77777777" w:rsidR="009228D2" w:rsidRPr="008F7A6E" w:rsidRDefault="009228D2" w:rsidP="00C26A13">
            <w:pPr>
              <w:rPr>
                <w:ins w:id="3357" w:author="Changxin LIU" w:date="2015-01-04T11:17:00Z"/>
                <w:strike/>
                <w:rPrChange w:id="3358" w:author="Changxin LIU" w:date="2015-01-04T12:22:00Z">
                  <w:rPr>
                    <w:ins w:id="3359" w:author="Changxin LIU" w:date="2015-01-04T11:17:00Z"/>
                  </w:rPr>
                </w:rPrChange>
              </w:rPr>
            </w:pPr>
            <w:ins w:id="3360" w:author="Changxin LIU" w:date="2015-01-04T11:17:00Z">
              <w:r w:rsidRPr="008F7A6E">
                <w:rPr>
                  <w:rFonts w:hint="eastAsia"/>
                  <w:strike/>
                  <w:rPrChange w:id="3361" w:author="Changxin LIU" w:date="2015-01-04T12:22:00Z">
                    <w:rPr>
                      <w:rFonts w:hint="eastAsia"/>
                    </w:rPr>
                  </w:rPrChange>
                </w:rPr>
                <w:t>有效期开始</w:t>
              </w:r>
            </w:ins>
          </w:p>
        </w:tc>
        <w:tc>
          <w:tcPr>
            <w:tcW w:w="2074" w:type="dxa"/>
          </w:tcPr>
          <w:p w14:paraId="1B198F2D" w14:textId="77777777" w:rsidR="009228D2" w:rsidRPr="008F7A6E" w:rsidRDefault="009228D2" w:rsidP="00C26A13">
            <w:pPr>
              <w:rPr>
                <w:ins w:id="3362" w:author="Changxin LIU" w:date="2015-01-04T11:17:00Z"/>
                <w:strike/>
                <w:rPrChange w:id="3363" w:author="Changxin LIU" w:date="2015-01-04T12:22:00Z">
                  <w:rPr>
                    <w:ins w:id="3364" w:author="Changxin LIU" w:date="2015-01-04T11:17:00Z"/>
                  </w:rPr>
                </w:rPrChange>
              </w:rPr>
            </w:pPr>
          </w:p>
        </w:tc>
      </w:tr>
      <w:tr w:rsidR="009228D2" w14:paraId="30F6C2D8" w14:textId="77777777" w:rsidTr="00C26A13">
        <w:trPr>
          <w:ins w:id="3365" w:author="Changxin LIU" w:date="2015-01-04T11:17:00Z"/>
        </w:trPr>
        <w:tc>
          <w:tcPr>
            <w:tcW w:w="2074" w:type="dxa"/>
          </w:tcPr>
          <w:p w14:paraId="2C645048" w14:textId="77777777" w:rsidR="009228D2" w:rsidRDefault="00852954" w:rsidP="00C26A13">
            <w:pPr>
              <w:rPr>
                <w:ins w:id="3366" w:author="Changxin LIU" w:date="2015-01-04T11:17:00Z"/>
              </w:rPr>
            </w:pPr>
            <w:ins w:id="3367" w:author="Changxin LIU" w:date="2015-01-04T11:22:00Z">
              <w:r>
                <w:t>sc</w:t>
              </w:r>
            </w:ins>
            <w:ins w:id="3368" w:author="Changxin LIU" w:date="2015-01-04T11:17:00Z">
              <w:r w:rsidR="009228D2">
                <w:rPr>
                  <w:rFonts w:hint="eastAsia"/>
                </w:rPr>
                <w:t>_</w:t>
              </w:r>
              <w:r w:rsidR="009228D2">
                <w:t>date_end</w:t>
              </w:r>
            </w:ins>
          </w:p>
        </w:tc>
        <w:tc>
          <w:tcPr>
            <w:tcW w:w="2074" w:type="dxa"/>
          </w:tcPr>
          <w:p w14:paraId="1F689A99" w14:textId="77777777" w:rsidR="009228D2" w:rsidRPr="00D11BEA" w:rsidRDefault="009228D2" w:rsidP="00C26A13">
            <w:pPr>
              <w:rPr>
                <w:ins w:id="3369" w:author="Changxin LIU" w:date="2015-01-04T11:17:00Z"/>
              </w:rPr>
            </w:pPr>
            <w:ins w:id="3370" w:author="Changxin LIU" w:date="2015-01-04T11:17:00Z">
              <w:r>
                <w:t>Datetime</w:t>
              </w:r>
            </w:ins>
          </w:p>
        </w:tc>
        <w:tc>
          <w:tcPr>
            <w:tcW w:w="2074" w:type="dxa"/>
          </w:tcPr>
          <w:p w14:paraId="0AFF9B27" w14:textId="77777777" w:rsidR="009228D2" w:rsidRDefault="009228D2" w:rsidP="00C26A13">
            <w:pPr>
              <w:rPr>
                <w:ins w:id="3371" w:author="Changxin LIU" w:date="2015-01-04T11:17:00Z"/>
              </w:rPr>
            </w:pPr>
            <w:ins w:id="3372" w:author="Changxin LIU" w:date="2015-01-04T11:17:00Z">
              <w:r>
                <w:t>有效期结束</w:t>
              </w:r>
            </w:ins>
          </w:p>
        </w:tc>
        <w:tc>
          <w:tcPr>
            <w:tcW w:w="2074" w:type="dxa"/>
          </w:tcPr>
          <w:p w14:paraId="0AEFEA28" w14:textId="77777777" w:rsidR="009228D2" w:rsidRDefault="009228D2" w:rsidP="00C26A13">
            <w:pPr>
              <w:rPr>
                <w:ins w:id="3373" w:author="Changxin LIU" w:date="2015-01-04T11:17:00Z"/>
              </w:rPr>
            </w:pPr>
          </w:p>
        </w:tc>
      </w:tr>
      <w:tr w:rsidR="009228D2" w14:paraId="0B9F65A8" w14:textId="77777777" w:rsidTr="00C26A13">
        <w:trPr>
          <w:ins w:id="3374" w:author="Changxin LIU" w:date="2015-01-04T11:17:00Z"/>
        </w:trPr>
        <w:tc>
          <w:tcPr>
            <w:tcW w:w="2074" w:type="dxa"/>
          </w:tcPr>
          <w:p w14:paraId="059DA8CC" w14:textId="77777777" w:rsidR="009228D2" w:rsidRDefault="007E6468" w:rsidP="00C26A13">
            <w:pPr>
              <w:rPr>
                <w:ins w:id="3375" w:author="Changxin LIU" w:date="2015-01-04T11:17:00Z"/>
              </w:rPr>
            </w:pPr>
            <w:ins w:id="3376" w:author="Changxin LIU" w:date="2015-01-04T11:22:00Z">
              <w:r>
                <w:t>sc</w:t>
              </w:r>
            </w:ins>
            <w:ins w:id="3377" w:author="Changxin LIU" w:date="2015-01-04T11:17:00Z">
              <w:r w:rsidR="009228D2">
                <w:rPr>
                  <w:rFonts w:hint="eastAsia"/>
                </w:rPr>
                <w:t>_type</w:t>
              </w:r>
            </w:ins>
          </w:p>
        </w:tc>
        <w:tc>
          <w:tcPr>
            <w:tcW w:w="2074" w:type="dxa"/>
          </w:tcPr>
          <w:p w14:paraId="0C6142CD" w14:textId="77777777" w:rsidR="009228D2" w:rsidRDefault="000879EB" w:rsidP="00C26A13">
            <w:pPr>
              <w:rPr>
                <w:ins w:id="3378" w:author="Changxin LIU" w:date="2015-01-04T11:17:00Z"/>
              </w:rPr>
            </w:pPr>
            <w:ins w:id="3379" w:author="Changxin LIU" w:date="2015-01-04T11:56:00Z">
              <w:r>
                <w:t>Tinyint</w:t>
              </w:r>
            </w:ins>
          </w:p>
        </w:tc>
        <w:tc>
          <w:tcPr>
            <w:tcW w:w="2074" w:type="dxa"/>
          </w:tcPr>
          <w:p w14:paraId="0A4C57CA" w14:textId="77777777" w:rsidR="009228D2" w:rsidRDefault="009228D2" w:rsidP="00C26A13">
            <w:pPr>
              <w:rPr>
                <w:ins w:id="3380" w:author="Changxin LIU" w:date="2015-01-04T11:17:00Z"/>
              </w:rPr>
            </w:pPr>
          </w:p>
        </w:tc>
        <w:tc>
          <w:tcPr>
            <w:tcW w:w="2074" w:type="dxa"/>
          </w:tcPr>
          <w:p w14:paraId="2DD0A565" w14:textId="77777777" w:rsidR="006109B5" w:rsidRDefault="006109B5" w:rsidP="006109B5">
            <w:pPr>
              <w:rPr>
                <w:ins w:id="3381" w:author="Changxin LIU" w:date="2015-01-04T12:18:00Z"/>
              </w:rPr>
            </w:pPr>
            <w:ins w:id="3382" w:author="Changxin LIU" w:date="2015-01-04T12:18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体验卡</w:t>
              </w:r>
            </w:ins>
          </w:p>
          <w:p w14:paraId="3865D255" w14:textId="77777777" w:rsidR="006109B5" w:rsidRDefault="006109B5" w:rsidP="006109B5">
            <w:pPr>
              <w:rPr>
                <w:ins w:id="3383" w:author="Changxin LIU" w:date="2015-01-04T12:18:00Z"/>
              </w:rPr>
            </w:pPr>
            <w:ins w:id="3384" w:author="Changxin LIU" w:date="2015-01-04T12:18:00Z"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银卡</w:t>
              </w:r>
            </w:ins>
          </w:p>
          <w:p w14:paraId="3542DB06" w14:textId="77777777" w:rsidR="006109B5" w:rsidRDefault="006109B5" w:rsidP="006109B5">
            <w:pPr>
              <w:rPr>
                <w:ins w:id="3385" w:author="Changxin LIU" w:date="2015-01-04T12:18:00Z"/>
              </w:rPr>
            </w:pPr>
            <w:ins w:id="3386" w:author="Changxin LIU" w:date="2015-01-04T12:18:00Z">
              <w:r>
                <w:rPr>
                  <w:rFonts w:hint="eastAsia"/>
                </w:rPr>
                <w:t xml:space="preserve">2 </w:t>
              </w:r>
              <w:r>
                <w:rPr>
                  <w:rFonts w:hint="eastAsia"/>
                </w:rPr>
                <w:t>金卡</w:t>
              </w:r>
            </w:ins>
          </w:p>
          <w:p w14:paraId="60D94E58" w14:textId="77777777" w:rsidR="009228D2" w:rsidRDefault="006109B5" w:rsidP="006109B5">
            <w:pPr>
              <w:rPr>
                <w:ins w:id="3387" w:author="Changxin LIU" w:date="2015-01-04T11:17:00Z"/>
              </w:rPr>
            </w:pPr>
            <w:ins w:id="3388" w:author="Changxin LIU" w:date="2015-01-04T12:18:00Z">
              <w:r>
                <w:rPr>
                  <w:rFonts w:hint="eastAsia"/>
                </w:rPr>
                <w:t xml:space="preserve">3 </w:t>
              </w:r>
              <w:r>
                <w:rPr>
                  <w:rFonts w:hint="eastAsia"/>
                </w:rPr>
                <w:t>钻石卡</w:t>
              </w:r>
            </w:ins>
          </w:p>
        </w:tc>
      </w:tr>
    </w:tbl>
    <w:p w14:paraId="7D0B8FC8" w14:textId="77777777" w:rsidR="009228D2" w:rsidRDefault="009228D2" w:rsidP="009228D2">
      <w:pPr>
        <w:rPr>
          <w:ins w:id="3389" w:author="Changxin LIU" w:date="2015-01-04T11:17:00Z"/>
        </w:rPr>
      </w:pPr>
    </w:p>
    <w:p w14:paraId="3F97DCE0" w14:textId="77777777" w:rsidR="00333A8E" w:rsidRPr="004A6BBE" w:rsidRDefault="00ED4057" w:rsidP="00333A8E">
      <w:pPr>
        <w:pStyle w:val="1"/>
        <w:rPr>
          <w:ins w:id="3390" w:author="Changxin LIU" w:date="2015-02-14T12:22:00Z"/>
          <w:color w:val="FF0000"/>
          <w:rPrChange w:id="3391" w:author="Changxin LIU" w:date="2015-02-14T12:23:00Z">
            <w:rPr>
              <w:ins w:id="3392" w:author="Changxin LIU" w:date="2015-02-14T12:22:00Z"/>
            </w:rPr>
          </w:rPrChange>
        </w:rPr>
      </w:pPr>
      <w:ins w:id="3393" w:author="Changxin LIU" w:date="2015-02-14T12:22:00Z">
        <w:r w:rsidRPr="004A6BBE">
          <w:rPr>
            <w:rFonts w:hint="eastAsia"/>
            <w:color w:val="FF0000"/>
            <w:rPrChange w:id="3394" w:author="Changxin LIU" w:date="2015-02-14T12:23:00Z">
              <w:rPr>
                <w:rFonts w:hint="eastAsia"/>
              </w:rPr>
            </w:rPrChange>
          </w:rPr>
          <w:t>省</w:t>
        </w:r>
      </w:ins>
      <w:ins w:id="3395" w:author="Changxin LIU" w:date="2015-02-14T12:23:00Z">
        <w:r w:rsidRPr="004A6BBE">
          <w:rPr>
            <w:color w:val="FF0000"/>
            <w:rPrChange w:id="3396" w:author="Changxin LIU" w:date="2015-02-14T12:23:00Z">
              <w:rPr/>
            </w:rPrChange>
          </w:rPr>
          <w:t>Province</w:t>
        </w:r>
      </w:ins>
    </w:p>
    <w:p w14:paraId="40014289" w14:textId="77777777" w:rsidR="00333A8E" w:rsidRDefault="00672B60" w:rsidP="00333A8E">
      <w:pPr>
        <w:rPr>
          <w:ins w:id="3397" w:author="Changxin LIU" w:date="2015-02-14T12:22:00Z"/>
        </w:rPr>
      </w:pPr>
      <w:ins w:id="3398" w:author="Changxin LIU" w:date="2015-02-14T12:23:00Z">
        <w:r>
          <w:t>Province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3A8E" w14:paraId="4AC7F4BF" w14:textId="77777777" w:rsidTr="00FE67BA">
        <w:trPr>
          <w:ins w:id="3399" w:author="Changxin LIU" w:date="2015-02-14T12:22:00Z"/>
        </w:trPr>
        <w:tc>
          <w:tcPr>
            <w:tcW w:w="2074" w:type="dxa"/>
          </w:tcPr>
          <w:p w14:paraId="0B624E5A" w14:textId="77777777" w:rsidR="00333A8E" w:rsidRDefault="00333A8E" w:rsidP="00FE67BA">
            <w:pPr>
              <w:rPr>
                <w:ins w:id="3400" w:author="Changxin LIU" w:date="2015-02-14T12:22:00Z"/>
              </w:rPr>
            </w:pPr>
            <w:ins w:id="3401" w:author="Changxin LIU" w:date="2015-02-14T12:22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5564783C" w14:textId="77777777" w:rsidR="00333A8E" w:rsidRDefault="00333A8E" w:rsidP="00FE67BA">
            <w:pPr>
              <w:rPr>
                <w:ins w:id="3402" w:author="Changxin LIU" w:date="2015-02-14T12:22:00Z"/>
              </w:rPr>
            </w:pPr>
            <w:ins w:id="3403" w:author="Changxin LIU" w:date="2015-02-14T12:22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0A656FB7" w14:textId="77777777" w:rsidR="00333A8E" w:rsidRDefault="00333A8E" w:rsidP="00FE67BA">
            <w:pPr>
              <w:rPr>
                <w:ins w:id="3404" w:author="Changxin LIU" w:date="2015-02-14T12:22:00Z"/>
              </w:rPr>
            </w:pPr>
            <w:ins w:id="3405" w:author="Changxin LIU" w:date="2015-02-14T12:22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707B71C1" w14:textId="77777777" w:rsidR="00333A8E" w:rsidRDefault="00333A8E" w:rsidP="00FE67BA">
            <w:pPr>
              <w:rPr>
                <w:ins w:id="3406" w:author="Changxin LIU" w:date="2015-02-14T12:22:00Z"/>
              </w:rPr>
            </w:pPr>
          </w:p>
        </w:tc>
      </w:tr>
      <w:tr w:rsidR="00333A8E" w14:paraId="2313DDAF" w14:textId="77777777" w:rsidTr="00FE67BA">
        <w:trPr>
          <w:ins w:id="3407" w:author="Changxin LIU" w:date="2015-02-14T12:22:00Z"/>
        </w:trPr>
        <w:tc>
          <w:tcPr>
            <w:tcW w:w="2074" w:type="dxa"/>
          </w:tcPr>
          <w:p w14:paraId="74051222" w14:textId="77777777" w:rsidR="00333A8E" w:rsidRDefault="009F6337" w:rsidP="00FE67BA">
            <w:pPr>
              <w:rPr>
                <w:ins w:id="3408" w:author="Changxin LIU" w:date="2015-02-14T12:22:00Z"/>
              </w:rPr>
            </w:pPr>
            <w:ins w:id="3409" w:author="Changxin LIU" w:date="2015-02-14T12:23:00Z">
              <w:r>
                <w:t>p</w:t>
              </w:r>
            </w:ins>
            <w:ins w:id="3410" w:author="Changxin LIU" w:date="2015-02-14T12:22:00Z">
              <w:r w:rsidR="00333A8E">
                <w:t>_name</w:t>
              </w:r>
            </w:ins>
          </w:p>
        </w:tc>
        <w:tc>
          <w:tcPr>
            <w:tcW w:w="2074" w:type="dxa"/>
          </w:tcPr>
          <w:p w14:paraId="01959EE3" w14:textId="77777777" w:rsidR="00333A8E" w:rsidRDefault="00333A8E" w:rsidP="00FE67BA">
            <w:pPr>
              <w:rPr>
                <w:ins w:id="3411" w:author="Changxin LIU" w:date="2015-02-14T12:22:00Z"/>
              </w:rPr>
            </w:pPr>
            <w:ins w:id="3412" w:author="Changxin LIU" w:date="2015-02-14T12:22:00Z">
              <w:r>
                <w:t>Varchar(20)</w:t>
              </w:r>
            </w:ins>
          </w:p>
        </w:tc>
        <w:tc>
          <w:tcPr>
            <w:tcW w:w="2074" w:type="dxa"/>
          </w:tcPr>
          <w:p w14:paraId="63FD19BE" w14:textId="77777777" w:rsidR="00333A8E" w:rsidRDefault="00236C79" w:rsidP="00FE67BA">
            <w:pPr>
              <w:rPr>
                <w:ins w:id="3413" w:author="Changxin LIU" w:date="2015-02-14T12:22:00Z"/>
              </w:rPr>
            </w:pPr>
            <w:ins w:id="3414" w:author="Changxin LIU" w:date="2015-02-14T12:23:00Z">
              <w:r>
                <w:rPr>
                  <w:rFonts w:hint="eastAsia"/>
                </w:rPr>
                <w:t>省</w:t>
              </w:r>
            </w:ins>
            <w:ins w:id="3415" w:author="Changxin LIU" w:date="2015-02-14T12:22:00Z">
              <w:r w:rsidR="00333A8E">
                <w:rPr>
                  <w:rFonts w:hint="eastAsia"/>
                </w:rPr>
                <w:t>名称</w:t>
              </w:r>
            </w:ins>
          </w:p>
        </w:tc>
        <w:tc>
          <w:tcPr>
            <w:tcW w:w="2074" w:type="dxa"/>
          </w:tcPr>
          <w:p w14:paraId="7FD17F76" w14:textId="77777777" w:rsidR="00333A8E" w:rsidRDefault="00333A8E" w:rsidP="00FE67BA">
            <w:pPr>
              <w:rPr>
                <w:ins w:id="3416" w:author="Changxin LIU" w:date="2015-02-14T12:22:00Z"/>
              </w:rPr>
            </w:pPr>
          </w:p>
        </w:tc>
      </w:tr>
      <w:tr w:rsidR="00333A8E" w14:paraId="2262D8E8" w14:textId="77777777" w:rsidTr="00FE67BA">
        <w:trPr>
          <w:ins w:id="3417" w:author="Changxin LIU" w:date="2015-02-14T12:22:00Z"/>
        </w:trPr>
        <w:tc>
          <w:tcPr>
            <w:tcW w:w="2074" w:type="dxa"/>
          </w:tcPr>
          <w:p w14:paraId="4C2C5A51" w14:textId="77777777" w:rsidR="00333A8E" w:rsidRDefault="009F6337" w:rsidP="00FE67BA">
            <w:pPr>
              <w:rPr>
                <w:ins w:id="3418" w:author="Changxin LIU" w:date="2015-02-14T12:22:00Z"/>
              </w:rPr>
            </w:pPr>
            <w:ins w:id="3419" w:author="Changxin LIU" w:date="2015-02-14T12:22:00Z">
              <w:r>
                <w:t>p</w:t>
              </w:r>
              <w:r w:rsidR="00333A8E">
                <w:t>_spell</w:t>
              </w:r>
            </w:ins>
          </w:p>
        </w:tc>
        <w:tc>
          <w:tcPr>
            <w:tcW w:w="2074" w:type="dxa"/>
          </w:tcPr>
          <w:p w14:paraId="5C91A3CD" w14:textId="77777777" w:rsidR="00333A8E" w:rsidRDefault="00333A8E" w:rsidP="00FE67BA">
            <w:pPr>
              <w:rPr>
                <w:ins w:id="3420" w:author="Changxin LIU" w:date="2015-02-14T12:22:00Z"/>
              </w:rPr>
            </w:pPr>
            <w:ins w:id="3421" w:author="Changxin LIU" w:date="2015-02-14T12:22:00Z">
              <w:r>
                <w:t>Varchar(100)</w:t>
              </w:r>
            </w:ins>
          </w:p>
        </w:tc>
        <w:tc>
          <w:tcPr>
            <w:tcW w:w="2074" w:type="dxa"/>
          </w:tcPr>
          <w:p w14:paraId="5A45C929" w14:textId="77777777" w:rsidR="00333A8E" w:rsidRDefault="00333A8E" w:rsidP="00FE67BA">
            <w:pPr>
              <w:rPr>
                <w:ins w:id="3422" w:author="Changxin LIU" w:date="2015-02-14T12:22:00Z"/>
              </w:rPr>
            </w:pPr>
            <w:ins w:id="3423" w:author="Changxin LIU" w:date="2015-02-14T12:22:00Z">
              <w:r>
                <w:rPr>
                  <w:rFonts w:hint="eastAsia"/>
                </w:rPr>
                <w:t>拼音</w:t>
              </w:r>
            </w:ins>
          </w:p>
        </w:tc>
        <w:tc>
          <w:tcPr>
            <w:tcW w:w="2074" w:type="dxa"/>
          </w:tcPr>
          <w:p w14:paraId="424313FE" w14:textId="77777777" w:rsidR="00333A8E" w:rsidRDefault="00333A8E" w:rsidP="00FE67BA">
            <w:pPr>
              <w:rPr>
                <w:ins w:id="3424" w:author="Changxin LIU" w:date="2015-02-14T12:22:00Z"/>
              </w:rPr>
            </w:pPr>
          </w:p>
        </w:tc>
      </w:tr>
      <w:tr w:rsidR="00333A8E" w14:paraId="11E01425" w14:textId="77777777" w:rsidTr="00FE67BA">
        <w:trPr>
          <w:ins w:id="3425" w:author="Changxin LIU" w:date="2015-02-14T12:22:00Z"/>
        </w:trPr>
        <w:tc>
          <w:tcPr>
            <w:tcW w:w="2074" w:type="dxa"/>
          </w:tcPr>
          <w:p w14:paraId="452809C2" w14:textId="77777777" w:rsidR="00333A8E" w:rsidRDefault="002A15A7" w:rsidP="00FE67BA">
            <w:pPr>
              <w:rPr>
                <w:ins w:id="3426" w:author="Changxin LIU" w:date="2015-02-14T12:22:00Z"/>
              </w:rPr>
            </w:pPr>
            <w:ins w:id="3427" w:author="Changxin LIU" w:date="2015-02-23T20:48:00Z">
              <w:r>
                <w:t>P_state</w:t>
              </w:r>
            </w:ins>
          </w:p>
        </w:tc>
        <w:tc>
          <w:tcPr>
            <w:tcW w:w="2074" w:type="dxa"/>
          </w:tcPr>
          <w:p w14:paraId="2C0B2A46" w14:textId="77777777" w:rsidR="00333A8E" w:rsidRDefault="002A15A7" w:rsidP="00FE67BA">
            <w:pPr>
              <w:rPr>
                <w:ins w:id="3428" w:author="Changxin LIU" w:date="2015-02-14T12:22:00Z"/>
              </w:rPr>
            </w:pPr>
            <w:ins w:id="3429" w:author="Changxin LIU" w:date="2015-02-23T20:48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43618E41" w14:textId="77777777" w:rsidR="00333A8E" w:rsidRDefault="002A15A7" w:rsidP="00FE67BA">
            <w:pPr>
              <w:rPr>
                <w:ins w:id="3430" w:author="Changxin LIU" w:date="2015-02-14T12:22:00Z"/>
              </w:rPr>
            </w:pPr>
            <w:ins w:id="3431" w:author="Changxin LIU" w:date="2015-02-23T20:48:00Z">
              <w:r>
                <w:rPr>
                  <w:rFonts w:hint="eastAsia"/>
                </w:rPr>
                <w:t>省份状态</w:t>
              </w:r>
            </w:ins>
          </w:p>
        </w:tc>
        <w:tc>
          <w:tcPr>
            <w:tcW w:w="2074" w:type="dxa"/>
          </w:tcPr>
          <w:p w14:paraId="109B30C1" w14:textId="77777777" w:rsidR="00333A8E" w:rsidRDefault="002A15A7" w:rsidP="00FE67BA">
            <w:pPr>
              <w:rPr>
                <w:ins w:id="3432" w:author="Changxin LIU" w:date="2015-02-23T20:48:00Z"/>
              </w:rPr>
            </w:pPr>
            <w:ins w:id="3433" w:author="Changxin LIU" w:date="2015-02-23T20:48:00Z"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正常</w:t>
              </w:r>
            </w:ins>
          </w:p>
          <w:p w14:paraId="2CAA0720" w14:textId="77777777" w:rsidR="002A15A7" w:rsidRDefault="002A15A7" w:rsidP="00FE67BA">
            <w:pPr>
              <w:rPr>
                <w:ins w:id="3434" w:author="Changxin LIU" w:date="2015-02-14T12:22:00Z"/>
              </w:rPr>
            </w:pPr>
            <w:ins w:id="3435" w:author="Changxin LIU" w:date="2015-02-23T20:48:00Z">
              <w:r>
                <w:rPr>
                  <w:rFonts w:hint="eastAsia"/>
                </w:rPr>
                <w:t xml:space="preserve">0 </w:t>
              </w:r>
            </w:ins>
            <w:ins w:id="3436" w:author="Changxin LIU" w:date="2015-02-23T20:49:00Z">
              <w:r>
                <w:rPr>
                  <w:rFonts w:hint="eastAsia"/>
                </w:rPr>
                <w:t>可申请</w:t>
              </w:r>
            </w:ins>
            <w:ins w:id="3437" w:author="Changxin LIU" w:date="2015-02-23T20:48:00Z">
              <w:r>
                <w:rPr>
                  <w:rFonts w:hint="eastAsia"/>
                </w:rPr>
                <w:t>加盟</w:t>
              </w:r>
            </w:ins>
          </w:p>
        </w:tc>
      </w:tr>
      <w:tr w:rsidR="00333A8E" w14:paraId="4E636C9D" w14:textId="77777777" w:rsidTr="00FE67BA">
        <w:trPr>
          <w:ins w:id="3438" w:author="Changxin LIU" w:date="2015-02-14T12:22:00Z"/>
        </w:trPr>
        <w:tc>
          <w:tcPr>
            <w:tcW w:w="2074" w:type="dxa"/>
          </w:tcPr>
          <w:p w14:paraId="5C7187C9" w14:textId="77777777" w:rsidR="00333A8E" w:rsidRDefault="00333A8E" w:rsidP="00FE67BA">
            <w:pPr>
              <w:rPr>
                <w:ins w:id="3439" w:author="Changxin LIU" w:date="2015-02-14T12:22:00Z"/>
              </w:rPr>
            </w:pPr>
          </w:p>
        </w:tc>
        <w:tc>
          <w:tcPr>
            <w:tcW w:w="2074" w:type="dxa"/>
          </w:tcPr>
          <w:p w14:paraId="0A731AA4" w14:textId="77777777" w:rsidR="00333A8E" w:rsidRDefault="00333A8E" w:rsidP="00FE67BA">
            <w:pPr>
              <w:rPr>
                <w:ins w:id="3440" w:author="Changxin LIU" w:date="2015-02-14T12:22:00Z"/>
              </w:rPr>
            </w:pPr>
          </w:p>
        </w:tc>
        <w:tc>
          <w:tcPr>
            <w:tcW w:w="2074" w:type="dxa"/>
          </w:tcPr>
          <w:p w14:paraId="7CD1B946" w14:textId="77777777" w:rsidR="00333A8E" w:rsidRDefault="00333A8E" w:rsidP="00FE67BA">
            <w:pPr>
              <w:rPr>
                <w:ins w:id="3441" w:author="Changxin LIU" w:date="2015-02-14T12:22:00Z"/>
              </w:rPr>
            </w:pPr>
          </w:p>
        </w:tc>
        <w:tc>
          <w:tcPr>
            <w:tcW w:w="2074" w:type="dxa"/>
          </w:tcPr>
          <w:p w14:paraId="14BDBF5F" w14:textId="77777777" w:rsidR="00333A8E" w:rsidRDefault="00333A8E" w:rsidP="00FE67BA">
            <w:pPr>
              <w:rPr>
                <w:ins w:id="3442" w:author="Changxin LIU" w:date="2015-02-14T12:22:00Z"/>
              </w:rPr>
            </w:pPr>
          </w:p>
        </w:tc>
      </w:tr>
      <w:tr w:rsidR="00333A8E" w14:paraId="3DD4F73B" w14:textId="77777777" w:rsidTr="00FE67BA">
        <w:trPr>
          <w:ins w:id="3443" w:author="Changxin LIU" w:date="2015-02-14T12:22:00Z"/>
        </w:trPr>
        <w:tc>
          <w:tcPr>
            <w:tcW w:w="2074" w:type="dxa"/>
          </w:tcPr>
          <w:p w14:paraId="574A995A" w14:textId="77777777" w:rsidR="00333A8E" w:rsidRDefault="00333A8E" w:rsidP="00FE67BA">
            <w:pPr>
              <w:rPr>
                <w:ins w:id="3444" w:author="Changxin LIU" w:date="2015-02-14T12:22:00Z"/>
              </w:rPr>
            </w:pPr>
          </w:p>
        </w:tc>
        <w:tc>
          <w:tcPr>
            <w:tcW w:w="2074" w:type="dxa"/>
          </w:tcPr>
          <w:p w14:paraId="63E9F520" w14:textId="77777777" w:rsidR="00333A8E" w:rsidRDefault="00333A8E" w:rsidP="00FE67BA">
            <w:pPr>
              <w:rPr>
                <w:ins w:id="3445" w:author="Changxin LIU" w:date="2015-02-14T12:22:00Z"/>
              </w:rPr>
            </w:pPr>
          </w:p>
        </w:tc>
        <w:tc>
          <w:tcPr>
            <w:tcW w:w="2074" w:type="dxa"/>
          </w:tcPr>
          <w:p w14:paraId="216DA7E4" w14:textId="77777777" w:rsidR="00333A8E" w:rsidRDefault="00333A8E" w:rsidP="00FE67BA">
            <w:pPr>
              <w:rPr>
                <w:ins w:id="3446" w:author="Changxin LIU" w:date="2015-02-14T12:22:00Z"/>
              </w:rPr>
            </w:pPr>
          </w:p>
        </w:tc>
        <w:tc>
          <w:tcPr>
            <w:tcW w:w="2074" w:type="dxa"/>
          </w:tcPr>
          <w:p w14:paraId="06CE9273" w14:textId="77777777" w:rsidR="00333A8E" w:rsidRDefault="00333A8E" w:rsidP="00FE67BA">
            <w:pPr>
              <w:rPr>
                <w:ins w:id="3447" w:author="Changxin LIU" w:date="2015-02-14T12:22:00Z"/>
              </w:rPr>
            </w:pPr>
          </w:p>
        </w:tc>
      </w:tr>
      <w:tr w:rsidR="00333A8E" w14:paraId="4AF763B5" w14:textId="77777777" w:rsidTr="00FE67BA">
        <w:trPr>
          <w:ins w:id="3448" w:author="Changxin LIU" w:date="2015-02-14T12:22:00Z"/>
        </w:trPr>
        <w:tc>
          <w:tcPr>
            <w:tcW w:w="2074" w:type="dxa"/>
          </w:tcPr>
          <w:p w14:paraId="2E1D67C7" w14:textId="77777777" w:rsidR="00333A8E" w:rsidRDefault="00333A8E" w:rsidP="00FE67BA">
            <w:pPr>
              <w:rPr>
                <w:ins w:id="3449" w:author="Changxin LIU" w:date="2015-02-14T12:22:00Z"/>
              </w:rPr>
            </w:pPr>
          </w:p>
        </w:tc>
        <w:tc>
          <w:tcPr>
            <w:tcW w:w="2074" w:type="dxa"/>
          </w:tcPr>
          <w:p w14:paraId="392312DD" w14:textId="77777777" w:rsidR="00333A8E" w:rsidRDefault="00333A8E" w:rsidP="00FE67BA">
            <w:pPr>
              <w:rPr>
                <w:ins w:id="3450" w:author="Changxin LIU" w:date="2015-02-14T12:22:00Z"/>
              </w:rPr>
            </w:pPr>
          </w:p>
        </w:tc>
        <w:tc>
          <w:tcPr>
            <w:tcW w:w="2074" w:type="dxa"/>
          </w:tcPr>
          <w:p w14:paraId="11976C66" w14:textId="77777777" w:rsidR="00333A8E" w:rsidRDefault="00333A8E" w:rsidP="00FE67BA">
            <w:pPr>
              <w:rPr>
                <w:ins w:id="3451" w:author="Changxin LIU" w:date="2015-02-14T12:22:00Z"/>
              </w:rPr>
            </w:pPr>
          </w:p>
        </w:tc>
        <w:tc>
          <w:tcPr>
            <w:tcW w:w="2074" w:type="dxa"/>
          </w:tcPr>
          <w:p w14:paraId="79263CCC" w14:textId="77777777" w:rsidR="00333A8E" w:rsidRDefault="00333A8E" w:rsidP="00FE67BA">
            <w:pPr>
              <w:rPr>
                <w:ins w:id="3452" w:author="Changxin LIU" w:date="2015-02-14T12:22:00Z"/>
              </w:rPr>
            </w:pPr>
          </w:p>
        </w:tc>
      </w:tr>
      <w:tr w:rsidR="00333A8E" w14:paraId="3B64ADB3" w14:textId="77777777" w:rsidTr="00FE67BA">
        <w:trPr>
          <w:ins w:id="3453" w:author="Changxin LIU" w:date="2015-02-14T12:22:00Z"/>
        </w:trPr>
        <w:tc>
          <w:tcPr>
            <w:tcW w:w="2074" w:type="dxa"/>
          </w:tcPr>
          <w:p w14:paraId="0FB8EB80" w14:textId="77777777" w:rsidR="00333A8E" w:rsidRDefault="00333A8E" w:rsidP="00FE67BA">
            <w:pPr>
              <w:rPr>
                <w:ins w:id="3454" w:author="Changxin LIU" w:date="2015-02-14T12:22:00Z"/>
              </w:rPr>
            </w:pPr>
          </w:p>
        </w:tc>
        <w:tc>
          <w:tcPr>
            <w:tcW w:w="2074" w:type="dxa"/>
          </w:tcPr>
          <w:p w14:paraId="442F51AF" w14:textId="77777777" w:rsidR="00333A8E" w:rsidRDefault="00333A8E" w:rsidP="00FE67BA">
            <w:pPr>
              <w:rPr>
                <w:ins w:id="3455" w:author="Changxin LIU" w:date="2015-02-14T12:22:00Z"/>
              </w:rPr>
            </w:pPr>
          </w:p>
        </w:tc>
        <w:tc>
          <w:tcPr>
            <w:tcW w:w="2074" w:type="dxa"/>
          </w:tcPr>
          <w:p w14:paraId="665D8BA7" w14:textId="77777777" w:rsidR="00333A8E" w:rsidRDefault="00333A8E" w:rsidP="00FE67BA">
            <w:pPr>
              <w:rPr>
                <w:ins w:id="3456" w:author="Changxin LIU" w:date="2015-02-14T12:22:00Z"/>
              </w:rPr>
            </w:pPr>
          </w:p>
        </w:tc>
        <w:tc>
          <w:tcPr>
            <w:tcW w:w="2074" w:type="dxa"/>
          </w:tcPr>
          <w:p w14:paraId="2DC360C8" w14:textId="77777777" w:rsidR="00333A8E" w:rsidRDefault="00333A8E" w:rsidP="00FE67BA">
            <w:pPr>
              <w:rPr>
                <w:ins w:id="3457" w:author="Changxin LIU" w:date="2015-02-14T12:22:00Z"/>
              </w:rPr>
            </w:pPr>
          </w:p>
        </w:tc>
      </w:tr>
    </w:tbl>
    <w:p w14:paraId="20688C16" w14:textId="77777777" w:rsidR="00333A8E" w:rsidRDefault="00333A8E" w:rsidP="00333A8E">
      <w:pPr>
        <w:rPr>
          <w:ins w:id="3458" w:author="Changxin LIU" w:date="2015-02-14T12:22:00Z"/>
        </w:rPr>
      </w:pPr>
    </w:p>
    <w:p w14:paraId="65D2FC96" w14:textId="77777777" w:rsidR="008761EE" w:rsidRPr="009F5690" w:rsidRDefault="008761EE">
      <w:pPr>
        <w:rPr>
          <w:ins w:id="3459" w:author="Changxin LIU" w:date="2014-11-17T07:29:00Z"/>
        </w:rPr>
      </w:pPr>
    </w:p>
    <w:p w14:paraId="6A30E31A" w14:textId="77777777" w:rsidR="000C73B0" w:rsidRPr="004A6BBE" w:rsidRDefault="002D2DB5" w:rsidP="000C73B0">
      <w:pPr>
        <w:pStyle w:val="1"/>
        <w:rPr>
          <w:ins w:id="3460" w:author="Changxin LIU" w:date="2015-01-11T11:14:00Z"/>
          <w:color w:val="FF0000"/>
          <w:rPrChange w:id="3461" w:author="Changxin LIU" w:date="2015-02-14T12:23:00Z">
            <w:rPr>
              <w:ins w:id="3462" w:author="Changxin LIU" w:date="2015-01-11T11:14:00Z"/>
            </w:rPr>
          </w:rPrChange>
        </w:rPr>
      </w:pPr>
      <w:ins w:id="3463" w:author="Changxin LIU" w:date="2015-01-11T11:14:00Z">
        <w:r w:rsidRPr="004A6BBE">
          <w:rPr>
            <w:rFonts w:hint="eastAsia"/>
            <w:color w:val="FF0000"/>
            <w:rPrChange w:id="3464" w:author="Changxin LIU" w:date="2015-02-14T12:23:00Z">
              <w:rPr>
                <w:rFonts w:hint="eastAsia"/>
              </w:rPr>
            </w:rPrChange>
          </w:rPr>
          <w:lastRenderedPageBreak/>
          <w:t>城市</w:t>
        </w:r>
        <w:r w:rsidR="00726EB0" w:rsidRPr="004A6BBE">
          <w:rPr>
            <w:color w:val="FF0000"/>
            <w:rPrChange w:id="3465" w:author="Changxin LIU" w:date="2015-02-14T12:23:00Z">
              <w:rPr/>
            </w:rPrChange>
          </w:rPr>
          <w:t>City</w:t>
        </w:r>
      </w:ins>
    </w:p>
    <w:p w14:paraId="708549C3" w14:textId="77777777" w:rsidR="000C73B0" w:rsidRDefault="008E6D5C" w:rsidP="000C73B0">
      <w:pPr>
        <w:rPr>
          <w:ins w:id="3466" w:author="Changxin LIU" w:date="2015-01-11T11:14:00Z"/>
        </w:rPr>
      </w:pPr>
      <w:ins w:id="3467" w:author="Changxin LIU" w:date="2015-01-11T11:14:00Z">
        <w:r>
          <w:t>City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73B0" w14:paraId="59A52668" w14:textId="77777777" w:rsidTr="00C26A13">
        <w:trPr>
          <w:ins w:id="3468" w:author="Changxin LIU" w:date="2015-01-11T11:14:00Z"/>
        </w:trPr>
        <w:tc>
          <w:tcPr>
            <w:tcW w:w="2074" w:type="dxa"/>
          </w:tcPr>
          <w:p w14:paraId="446BBE91" w14:textId="77777777" w:rsidR="000C73B0" w:rsidRDefault="000C73B0" w:rsidP="00C26A13">
            <w:pPr>
              <w:rPr>
                <w:ins w:id="3469" w:author="Changxin LIU" w:date="2015-01-11T11:14:00Z"/>
              </w:rPr>
            </w:pPr>
            <w:ins w:id="3470" w:author="Changxin LIU" w:date="2015-01-11T11:14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747A9CE9" w14:textId="77777777" w:rsidR="000C73B0" w:rsidRDefault="000C73B0" w:rsidP="00C26A13">
            <w:pPr>
              <w:rPr>
                <w:ins w:id="3471" w:author="Changxin LIU" w:date="2015-01-11T11:14:00Z"/>
              </w:rPr>
            </w:pPr>
            <w:ins w:id="3472" w:author="Changxin LIU" w:date="2015-01-11T11:14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1EE2877D" w14:textId="77777777" w:rsidR="000C73B0" w:rsidRDefault="000C73B0" w:rsidP="00C26A13">
            <w:pPr>
              <w:rPr>
                <w:ins w:id="3473" w:author="Changxin LIU" w:date="2015-01-11T11:14:00Z"/>
              </w:rPr>
            </w:pPr>
            <w:ins w:id="3474" w:author="Changxin LIU" w:date="2015-01-11T11:14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73748F2A" w14:textId="77777777" w:rsidR="000C73B0" w:rsidRDefault="000C73B0" w:rsidP="00C26A13">
            <w:pPr>
              <w:rPr>
                <w:ins w:id="3475" w:author="Changxin LIU" w:date="2015-01-11T11:14:00Z"/>
              </w:rPr>
            </w:pPr>
          </w:p>
        </w:tc>
      </w:tr>
      <w:tr w:rsidR="000C73B0" w14:paraId="64713A04" w14:textId="77777777" w:rsidTr="00C26A13">
        <w:trPr>
          <w:ins w:id="3476" w:author="Changxin LIU" w:date="2015-01-11T11:14:00Z"/>
        </w:trPr>
        <w:tc>
          <w:tcPr>
            <w:tcW w:w="2074" w:type="dxa"/>
          </w:tcPr>
          <w:p w14:paraId="2FBF5034" w14:textId="77777777" w:rsidR="000C73B0" w:rsidRDefault="0086707D" w:rsidP="00C26A13">
            <w:pPr>
              <w:rPr>
                <w:ins w:id="3477" w:author="Changxin LIU" w:date="2015-01-11T11:14:00Z"/>
              </w:rPr>
            </w:pPr>
            <w:ins w:id="3478" w:author="Changxin LIU" w:date="2015-01-11T11:14:00Z">
              <w:r>
                <w:t>C_name</w:t>
              </w:r>
            </w:ins>
          </w:p>
        </w:tc>
        <w:tc>
          <w:tcPr>
            <w:tcW w:w="2074" w:type="dxa"/>
          </w:tcPr>
          <w:p w14:paraId="5974AE5C" w14:textId="77777777" w:rsidR="000C73B0" w:rsidRDefault="0086707D" w:rsidP="00C26A13">
            <w:pPr>
              <w:rPr>
                <w:ins w:id="3479" w:author="Changxin LIU" w:date="2015-01-11T11:14:00Z"/>
              </w:rPr>
            </w:pPr>
            <w:ins w:id="3480" w:author="Changxin LIU" w:date="2015-01-11T11:14:00Z">
              <w:r>
                <w:t>Varchar(</w:t>
              </w:r>
            </w:ins>
            <w:ins w:id="3481" w:author="Changxin LIU" w:date="2015-01-11T11:15:00Z">
              <w:r>
                <w:t>20)</w:t>
              </w:r>
            </w:ins>
          </w:p>
        </w:tc>
        <w:tc>
          <w:tcPr>
            <w:tcW w:w="2074" w:type="dxa"/>
          </w:tcPr>
          <w:p w14:paraId="6C51E699" w14:textId="77777777" w:rsidR="000C73B0" w:rsidRDefault="0086707D" w:rsidP="00C26A13">
            <w:pPr>
              <w:rPr>
                <w:ins w:id="3482" w:author="Changxin LIU" w:date="2015-01-11T11:14:00Z"/>
              </w:rPr>
            </w:pPr>
            <w:ins w:id="3483" w:author="Changxin LIU" w:date="2015-01-11T11:15:00Z">
              <w:r>
                <w:rPr>
                  <w:rFonts w:hint="eastAsia"/>
                </w:rPr>
                <w:t>城市名称</w:t>
              </w:r>
            </w:ins>
          </w:p>
        </w:tc>
        <w:tc>
          <w:tcPr>
            <w:tcW w:w="2074" w:type="dxa"/>
          </w:tcPr>
          <w:p w14:paraId="1D0859FE" w14:textId="77777777" w:rsidR="000C73B0" w:rsidRDefault="000C73B0" w:rsidP="00C26A13">
            <w:pPr>
              <w:rPr>
                <w:ins w:id="3484" w:author="Changxin LIU" w:date="2015-01-11T11:14:00Z"/>
              </w:rPr>
            </w:pPr>
          </w:p>
        </w:tc>
      </w:tr>
      <w:tr w:rsidR="000C73B0" w14:paraId="0C18E938" w14:textId="77777777" w:rsidTr="00C26A13">
        <w:trPr>
          <w:ins w:id="3485" w:author="Changxin LIU" w:date="2015-01-11T11:14:00Z"/>
        </w:trPr>
        <w:tc>
          <w:tcPr>
            <w:tcW w:w="2074" w:type="dxa"/>
          </w:tcPr>
          <w:p w14:paraId="66CB9600" w14:textId="77777777" w:rsidR="000C73B0" w:rsidRDefault="0086707D" w:rsidP="00C26A13">
            <w:pPr>
              <w:rPr>
                <w:ins w:id="3486" w:author="Changxin LIU" w:date="2015-01-11T11:14:00Z"/>
              </w:rPr>
            </w:pPr>
            <w:ins w:id="3487" w:author="Changxin LIU" w:date="2015-01-11T11:15:00Z">
              <w:r>
                <w:t>C_spell</w:t>
              </w:r>
            </w:ins>
          </w:p>
        </w:tc>
        <w:tc>
          <w:tcPr>
            <w:tcW w:w="2074" w:type="dxa"/>
          </w:tcPr>
          <w:p w14:paraId="2B466314" w14:textId="77777777" w:rsidR="000C73B0" w:rsidRDefault="0086707D" w:rsidP="00C26A13">
            <w:pPr>
              <w:rPr>
                <w:ins w:id="3488" w:author="Changxin LIU" w:date="2015-01-11T11:14:00Z"/>
              </w:rPr>
            </w:pPr>
            <w:ins w:id="3489" w:author="Changxin LIU" w:date="2015-01-11T11:15:00Z">
              <w:r>
                <w:t>Varchar(100)</w:t>
              </w:r>
            </w:ins>
          </w:p>
        </w:tc>
        <w:tc>
          <w:tcPr>
            <w:tcW w:w="2074" w:type="dxa"/>
          </w:tcPr>
          <w:p w14:paraId="4653D161" w14:textId="77777777" w:rsidR="000C73B0" w:rsidRDefault="0086707D" w:rsidP="00C26A13">
            <w:pPr>
              <w:rPr>
                <w:ins w:id="3490" w:author="Changxin LIU" w:date="2015-01-11T11:14:00Z"/>
              </w:rPr>
            </w:pPr>
            <w:ins w:id="3491" w:author="Changxin LIU" w:date="2015-01-11T11:15:00Z">
              <w:r>
                <w:rPr>
                  <w:rFonts w:hint="eastAsia"/>
                </w:rPr>
                <w:t>拼音</w:t>
              </w:r>
            </w:ins>
          </w:p>
        </w:tc>
        <w:tc>
          <w:tcPr>
            <w:tcW w:w="2074" w:type="dxa"/>
          </w:tcPr>
          <w:p w14:paraId="18944B49" w14:textId="77777777" w:rsidR="000C73B0" w:rsidRDefault="000C73B0" w:rsidP="00C26A13">
            <w:pPr>
              <w:rPr>
                <w:ins w:id="3492" w:author="Changxin LIU" w:date="2015-01-11T11:14:00Z"/>
              </w:rPr>
            </w:pPr>
          </w:p>
        </w:tc>
      </w:tr>
      <w:tr w:rsidR="000C73B0" w14:paraId="58931050" w14:textId="77777777" w:rsidTr="00C26A13">
        <w:trPr>
          <w:ins w:id="3493" w:author="Changxin LIU" w:date="2015-01-11T11:14:00Z"/>
        </w:trPr>
        <w:tc>
          <w:tcPr>
            <w:tcW w:w="2074" w:type="dxa"/>
          </w:tcPr>
          <w:p w14:paraId="32B7B793" w14:textId="77777777" w:rsidR="000C73B0" w:rsidRDefault="0086707D" w:rsidP="00C26A13">
            <w:pPr>
              <w:rPr>
                <w:ins w:id="3494" w:author="Changxin LIU" w:date="2015-01-11T11:14:00Z"/>
              </w:rPr>
            </w:pPr>
            <w:ins w:id="3495" w:author="Changxin LIU" w:date="2015-01-11T11:15:00Z">
              <w:r>
                <w:t>C_province_id</w:t>
              </w:r>
            </w:ins>
          </w:p>
        </w:tc>
        <w:tc>
          <w:tcPr>
            <w:tcW w:w="2074" w:type="dxa"/>
          </w:tcPr>
          <w:p w14:paraId="4D0A5F03" w14:textId="77777777" w:rsidR="000C73B0" w:rsidRDefault="0086707D" w:rsidP="00C26A13">
            <w:pPr>
              <w:rPr>
                <w:ins w:id="3496" w:author="Changxin LIU" w:date="2015-01-11T11:14:00Z"/>
              </w:rPr>
            </w:pPr>
            <w:ins w:id="3497" w:author="Changxin LIU" w:date="2015-01-11T11:15:00Z">
              <w:r>
                <w:t>Integet</w:t>
              </w:r>
            </w:ins>
          </w:p>
        </w:tc>
        <w:tc>
          <w:tcPr>
            <w:tcW w:w="2074" w:type="dxa"/>
          </w:tcPr>
          <w:p w14:paraId="21EBE36A" w14:textId="77777777" w:rsidR="000C73B0" w:rsidRDefault="0086707D" w:rsidP="00C26A13">
            <w:pPr>
              <w:rPr>
                <w:ins w:id="3498" w:author="Changxin LIU" w:date="2015-01-11T11:14:00Z"/>
              </w:rPr>
            </w:pPr>
            <w:ins w:id="3499" w:author="Changxin LIU" w:date="2015-01-11T11:15:00Z">
              <w:r>
                <w:rPr>
                  <w:rFonts w:hint="eastAsia"/>
                </w:rPr>
                <w:t>城市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71800D81" w14:textId="77777777" w:rsidR="000C73B0" w:rsidRDefault="000C73B0" w:rsidP="00C26A13">
            <w:pPr>
              <w:rPr>
                <w:ins w:id="3500" w:author="Changxin LIU" w:date="2015-01-11T11:14:00Z"/>
              </w:rPr>
            </w:pPr>
          </w:p>
        </w:tc>
      </w:tr>
      <w:tr w:rsidR="000C73B0" w14:paraId="3EFF254E" w14:textId="77777777" w:rsidTr="00C26A13">
        <w:trPr>
          <w:ins w:id="3501" w:author="Changxin LIU" w:date="2015-01-11T11:14:00Z"/>
        </w:trPr>
        <w:tc>
          <w:tcPr>
            <w:tcW w:w="2074" w:type="dxa"/>
          </w:tcPr>
          <w:p w14:paraId="1CE5B00C" w14:textId="77777777" w:rsidR="000C73B0" w:rsidRDefault="0086707D" w:rsidP="0086707D">
            <w:pPr>
              <w:rPr>
                <w:ins w:id="3502" w:author="Changxin LIU" w:date="2015-01-11T11:14:00Z"/>
              </w:rPr>
            </w:pPr>
            <w:ins w:id="3503" w:author="Changxin LIU" w:date="2015-01-11T11:15:00Z">
              <w:r>
                <w:t>C_join_value</w:t>
              </w:r>
            </w:ins>
          </w:p>
        </w:tc>
        <w:tc>
          <w:tcPr>
            <w:tcW w:w="2074" w:type="dxa"/>
          </w:tcPr>
          <w:p w14:paraId="329F6DD0" w14:textId="77777777" w:rsidR="000C73B0" w:rsidRDefault="0086707D" w:rsidP="00C26A13">
            <w:pPr>
              <w:rPr>
                <w:ins w:id="3504" w:author="Changxin LIU" w:date="2015-01-11T11:14:00Z"/>
              </w:rPr>
            </w:pPr>
            <w:ins w:id="3505" w:author="Changxin LIU" w:date="2015-01-11T11:16:00Z">
              <w:r>
                <w:t>Varchar(500)</w:t>
              </w:r>
            </w:ins>
          </w:p>
        </w:tc>
        <w:tc>
          <w:tcPr>
            <w:tcW w:w="2074" w:type="dxa"/>
          </w:tcPr>
          <w:p w14:paraId="294499E8" w14:textId="77777777" w:rsidR="000C73B0" w:rsidRDefault="0086707D" w:rsidP="00C26A13">
            <w:pPr>
              <w:rPr>
                <w:ins w:id="3506" w:author="Changxin LIU" w:date="2015-01-11T11:14:00Z"/>
              </w:rPr>
            </w:pPr>
            <w:ins w:id="3507" w:author="Changxin LIU" w:date="2015-01-11T11:16:00Z">
              <w:r>
                <w:rPr>
                  <w:rFonts w:hint="eastAsia"/>
                </w:rPr>
                <w:t>加盟费</w:t>
              </w:r>
            </w:ins>
          </w:p>
        </w:tc>
        <w:tc>
          <w:tcPr>
            <w:tcW w:w="2074" w:type="dxa"/>
          </w:tcPr>
          <w:p w14:paraId="47D12ED9" w14:textId="77777777" w:rsidR="000C73B0" w:rsidRDefault="0086707D" w:rsidP="00C26A13">
            <w:pPr>
              <w:rPr>
                <w:ins w:id="3508" w:author="Changxin LIU" w:date="2015-01-11T11:14:00Z"/>
              </w:rPr>
            </w:pPr>
            <w:ins w:id="3509" w:author="Changxin LIU" w:date="2015-01-11T11:16:00Z">
              <w:r>
                <w:rPr>
                  <w:rFonts w:hint="eastAsia"/>
                </w:rPr>
                <w:t>体验卡，银卡，金卡，钻石卡</w:t>
              </w:r>
            </w:ins>
          </w:p>
        </w:tc>
      </w:tr>
      <w:tr w:rsidR="00A43FF8" w14:paraId="1CE26F56" w14:textId="77777777" w:rsidTr="00C26A13">
        <w:trPr>
          <w:ins w:id="3510" w:author="Changxin LIU" w:date="2015-01-11T11:14:00Z"/>
        </w:trPr>
        <w:tc>
          <w:tcPr>
            <w:tcW w:w="2074" w:type="dxa"/>
          </w:tcPr>
          <w:p w14:paraId="5D46FF72" w14:textId="77777777" w:rsidR="00A43FF8" w:rsidRDefault="00A43FF8" w:rsidP="00A43FF8">
            <w:pPr>
              <w:rPr>
                <w:ins w:id="3511" w:author="Changxin LIU" w:date="2015-01-11T11:14:00Z"/>
              </w:rPr>
            </w:pPr>
            <w:ins w:id="3512" w:author="Changxin LIU" w:date="2015-02-23T20:49:00Z">
              <w:r>
                <w:t>c_state</w:t>
              </w:r>
            </w:ins>
          </w:p>
        </w:tc>
        <w:tc>
          <w:tcPr>
            <w:tcW w:w="2074" w:type="dxa"/>
          </w:tcPr>
          <w:p w14:paraId="07C297A7" w14:textId="77777777" w:rsidR="00A43FF8" w:rsidRDefault="00A43FF8" w:rsidP="00A43FF8">
            <w:pPr>
              <w:rPr>
                <w:ins w:id="3513" w:author="Changxin LIU" w:date="2015-01-11T11:14:00Z"/>
              </w:rPr>
            </w:pPr>
            <w:ins w:id="3514" w:author="Changxin LIU" w:date="2015-02-23T20:49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4F408FF9" w14:textId="77777777" w:rsidR="00A43FF8" w:rsidRDefault="00F5346F" w:rsidP="00A43FF8">
            <w:pPr>
              <w:rPr>
                <w:ins w:id="3515" w:author="Changxin LIU" w:date="2015-01-11T11:14:00Z"/>
              </w:rPr>
            </w:pPr>
            <w:ins w:id="3516" w:author="Changxin LIU" w:date="2015-02-23T20:49:00Z">
              <w:r>
                <w:rPr>
                  <w:rFonts w:hint="eastAsia"/>
                </w:rPr>
                <w:t>城市</w:t>
              </w:r>
              <w:r w:rsidR="00A43FF8">
                <w:rPr>
                  <w:rFonts w:hint="eastAsia"/>
                </w:rPr>
                <w:t>状态</w:t>
              </w:r>
            </w:ins>
          </w:p>
        </w:tc>
        <w:tc>
          <w:tcPr>
            <w:tcW w:w="2074" w:type="dxa"/>
          </w:tcPr>
          <w:p w14:paraId="7AE02709" w14:textId="77777777" w:rsidR="00A43FF8" w:rsidRDefault="00A43FF8" w:rsidP="00A43FF8">
            <w:pPr>
              <w:rPr>
                <w:ins w:id="3517" w:author="Changxin LIU" w:date="2015-02-23T20:49:00Z"/>
              </w:rPr>
            </w:pPr>
            <w:ins w:id="3518" w:author="Changxin LIU" w:date="2015-02-23T20:49:00Z"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正常</w:t>
              </w:r>
            </w:ins>
          </w:p>
          <w:p w14:paraId="04466D79" w14:textId="77777777" w:rsidR="00A43FF8" w:rsidRDefault="00A43FF8" w:rsidP="00A43FF8">
            <w:pPr>
              <w:rPr>
                <w:ins w:id="3519" w:author="Changxin LIU" w:date="2015-01-11T11:14:00Z"/>
              </w:rPr>
            </w:pPr>
            <w:ins w:id="3520" w:author="Changxin LIU" w:date="2015-02-23T20:4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可申请加盟</w:t>
              </w:r>
            </w:ins>
          </w:p>
        </w:tc>
      </w:tr>
      <w:tr w:rsidR="00A43FF8" w14:paraId="0752D8A6" w14:textId="77777777" w:rsidTr="00C26A13">
        <w:trPr>
          <w:ins w:id="3521" w:author="Changxin LIU" w:date="2015-01-11T11:14:00Z"/>
        </w:trPr>
        <w:tc>
          <w:tcPr>
            <w:tcW w:w="2074" w:type="dxa"/>
          </w:tcPr>
          <w:p w14:paraId="35D5E872" w14:textId="3F6CEB18" w:rsidR="00A43FF8" w:rsidRDefault="00BC4D96" w:rsidP="00A43FF8">
            <w:pPr>
              <w:rPr>
                <w:ins w:id="3522" w:author="Changxin LIU" w:date="2015-01-11T11:14:00Z"/>
              </w:rPr>
            </w:pPr>
            <w:ins w:id="3523" w:author="Changxin LIU" w:date="2015-03-25T10:07:00Z">
              <w:r>
                <w:t>C_dis</w:t>
              </w:r>
            </w:ins>
            <w:ins w:id="3524" w:author="Changxin LIU" w:date="2015-03-25T10:09:00Z">
              <w:r w:rsidR="00C81574">
                <w:t>p</w:t>
              </w:r>
            </w:ins>
            <w:ins w:id="3525" w:author="Changxin LIU" w:date="2015-03-25T10:07:00Z">
              <w:r>
                <w:t>_level</w:t>
              </w:r>
            </w:ins>
          </w:p>
        </w:tc>
        <w:tc>
          <w:tcPr>
            <w:tcW w:w="2074" w:type="dxa"/>
          </w:tcPr>
          <w:p w14:paraId="6A432BB6" w14:textId="77777777" w:rsidR="00A43FF8" w:rsidRDefault="00BC4D96" w:rsidP="00A43FF8">
            <w:pPr>
              <w:rPr>
                <w:ins w:id="3526" w:author="Changxin LIU" w:date="2015-01-11T11:14:00Z"/>
              </w:rPr>
            </w:pPr>
            <w:ins w:id="3527" w:author="Changxin LIU" w:date="2015-03-25T10:07:00Z">
              <w:r>
                <w:t xml:space="preserve">Tinyint </w:t>
              </w:r>
            </w:ins>
          </w:p>
        </w:tc>
        <w:tc>
          <w:tcPr>
            <w:tcW w:w="2074" w:type="dxa"/>
          </w:tcPr>
          <w:p w14:paraId="2DF0DE34" w14:textId="77777777" w:rsidR="00A43FF8" w:rsidRDefault="00BC4D96" w:rsidP="00A43FF8">
            <w:pPr>
              <w:rPr>
                <w:ins w:id="3528" w:author="Changxin LIU" w:date="2015-01-11T11:14:00Z"/>
              </w:rPr>
            </w:pPr>
            <w:ins w:id="3529" w:author="Changxin LIU" w:date="2015-03-25T10:07:00Z">
              <w:r>
                <w:t>百度地图城市显示</w:t>
              </w:r>
              <w:r>
                <w:rPr>
                  <w:rFonts w:hint="eastAsia"/>
                </w:rPr>
                <w:t>级别</w:t>
              </w:r>
            </w:ins>
          </w:p>
        </w:tc>
        <w:tc>
          <w:tcPr>
            <w:tcW w:w="2074" w:type="dxa"/>
          </w:tcPr>
          <w:p w14:paraId="0C8938C0" w14:textId="5ED9ED52" w:rsidR="00A43FF8" w:rsidRDefault="00A26469" w:rsidP="00A43FF8">
            <w:pPr>
              <w:rPr>
                <w:ins w:id="3530" w:author="Changxin LIU" w:date="2015-01-11T11:14:00Z"/>
              </w:rPr>
            </w:pPr>
            <w:ins w:id="3531" w:author="Changxin LIU" w:date="2015-03-25T10:08:00Z">
              <w:r>
                <w:t>默认</w:t>
              </w:r>
            </w:ins>
            <w:ins w:id="3532" w:author="Changxin LIU" w:date="2015-03-25T10:07:00Z">
              <w:r w:rsidR="00BC4D96">
                <w:t>12</w:t>
              </w:r>
            </w:ins>
          </w:p>
        </w:tc>
      </w:tr>
      <w:tr w:rsidR="00A43FF8" w14:paraId="65A61F70" w14:textId="77777777" w:rsidTr="00C26A13">
        <w:trPr>
          <w:ins w:id="3533" w:author="Changxin LIU" w:date="2015-01-11T11:14:00Z"/>
        </w:trPr>
        <w:tc>
          <w:tcPr>
            <w:tcW w:w="2074" w:type="dxa"/>
          </w:tcPr>
          <w:p w14:paraId="104E02F1" w14:textId="77777777" w:rsidR="00A43FF8" w:rsidRDefault="00A43FF8" w:rsidP="00A43FF8">
            <w:pPr>
              <w:rPr>
                <w:ins w:id="3534" w:author="Changxin LIU" w:date="2015-01-11T11:14:00Z"/>
              </w:rPr>
            </w:pPr>
          </w:p>
        </w:tc>
        <w:tc>
          <w:tcPr>
            <w:tcW w:w="2074" w:type="dxa"/>
          </w:tcPr>
          <w:p w14:paraId="1BD39897" w14:textId="77777777" w:rsidR="00A43FF8" w:rsidRDefault="00A43FF8" w:rsidP="00A43FF8">
            <w:pPr>
              <w:rPr>
                <w:ins w:id="3535" w:author="Changxin LIU" w:date="2015-01-11T11:14:00Z"/>
              </w:rPr>
            </w:pPr>
          </w:p>
        </w:tc>
        <w:tc>
          <w:tcPr>
            <w:tcW w:w="2074" w:type="dxa"/>
          </w:tcPr>
          <w:p w14:paraId="1F91A5CF" w14:textId="77777777" w:rsidR="00A43FF8" w:rsidRDefault="00A43FF8" w:rsidP="00A43FF8">
            <w:pPr>
              <w:rPr>
                <w:ins w:id="3536" w:author="Changxin LIU" w:date="2015-01-11T11:14:00Z"/>
              </w:rPr>
            </w:pPr>
          </w:p>
        </w:tc>
        <w:tc>
          <w:tcPr>
            <w:tcW w:w="2074" w:type="dxa"/>
          </w:tcPr>
          <w:p w14:paraId="3192BE95" w14:textId="77777777" w:rsidR="00A43FF8" w:rsidRDefault="00A43FF8" w:rsidP="00A43FF8">
            <w:pPr>
              <w:rPr>
                <w:ins w:id="3537" w:author="Changxin LIU" w:date="2015-01-11T11:14:00Z"/>
              </w:rPr>
            </w:pPr>
          </w:p>
        </w:tc>
      </w:tr>
    </w:tbl>
    <w:p w14:paraId="3110E634" w14:textId="77777777" w:rsidR="000C73B0" w:rsidRDefault="000C73B0" w:rsidP="000C73B0">
      <w:pPr>
        <w:rPr>
          <w:ins w:id="3538" w:author="Changxin LIU" w:date="2015-02-14T12:08:00Z"/>
        </w:rPr>
      </w:pPr>
    </w:p>
    <w:p w14:paraId="705C1C8C" w14:textId="77777777" w:rsidR="009135D8" w:rsidRDefault="009135D8" w:rsidP="000C73B0">
      <w:pPr>
        <w:rPr>
          <w:ins w:id="3539" w:author="Changxin LIU" w:date="2015-02-14T12:08:00Z"/>
        </w:rPr>
      </w:pPr>
    </w:p>
    <w:p w14:paraId="18C027E3" w14:textId="77777777" w:rsidR="009135D8" w:rsidRPr="002F566B" w:rsidRDefault="00790EA1" w:rsidP="009135D8">
      <w:pPr>
        <w:pStyle w:val="1"/>
        <w:rPr>
          <w:ins w:id="3540" w:author="Changxin LIU" w:date="2015-02-14T12:08:00Z"/>
          <w:color w:val="FF0000"/>
          <w:rPrChange w:id="3541" w:author="Changxin LIU" w:date="2015-02-14T12:10:00Z">
            <w:rPr>
              <w:ins w:id="3542" w:author="Changxin LIU" w:date="2015-02-14T12:08:00Z"/>
            </w:rPr>
          </w:rPrChange>
        </w:rPr>
      </w:pPr>
      <w:ins w:id="3543" w:author="Changxin LIU" w:date="2015-02-14T12:08:00Z">
        <w:r w:rsidRPr="002F566B">
          <w:rPr>
            <w:rFonts w:hint="eastAsia"/>
            <w:color w:val="FF0000"/>
            <w:rPrChange w:id="3544" w:author="Changxin LIU" w:date="2015-02-14T12:10:00Z">
              <w:rPr>
                <w:rFonts w:hint="eastAsia"/>
              </w:rPr>
            </w:rPrChange>
          </w:rPr>
          <w:t>区域</w:t>
        </w:r>
        <w:r w:rsidRPr="002F566B">
          <w:rPr>
            <w:color w:val="FF0000"/>
            <w:rPrChange w:id="3545" w:author="Changxin LIU" w:date="2015-02-14T12:10:00Z">
              <w:rPr/>
            </w:rPrChange>
          </w:rPr>
          <w:t>Area</w:t>
        </w:r>
      </w:ins>
    </w:p>
    <w:p w14:paraId="1EC70137" w14:textId="77777777" w:rsidR="009135D8" w:rsidRDefault="00AC1DF6" w:rsidP="009135D8">
      <w:pPr>
        <w:rPr>
          <w:ins w:id="3546" w:author="Changxin LIU" w:date="2015-02-14T12:08:00Z"/>
        </w:rPr>
      </w:pPr>
      <w:ins w:id="3547" w:author="Changxin LIU" w:date="2015-02-14T12:08:00Z">
        <w:r>
          <w:t>Area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35D8" w14:paraId="1C54A053" w14:textId="77777777" w:rsidTr="00346D73">
        <w:trPr>
          <w:ins w:id="3548" w:author="Changxin LIU" w:date="2015-02-14T12:08:00Z"/>
        </w:trPr>
        <w:tc>
          <w:tcPr>
            <w:tcW w:w="2074" w:type="dxa"/>
          </w:tcPr>
          <w:p w14:paraId="538654F9" w14:textId="77777777" w:rsidR="009135D8" w:rsidRDefault="009135D8" w:rsidP="00346D73">
            <w:pPr>
              <w:rPr>
                <w:ins w:id="3549" w:author="Changxin LIU" w:date="2015-02-14T12:08:00Z"/>
              </w:rPr>
            </w:pPr>
            <w:ins w:id="3550" w:author="Changxin LIU" w:date="2015-02-14T12:08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6376C4EC" w14:textId="77777777" w:rsidR="009135D8" w:rsidRDefault="009135D8" w:rsidP="00346D73">
            <w:pPr>
              <w:rPr>
                <w:ins w:id="3551" w:author="Changxin LIU" w:date="2015-02-14T12:08:00Z"/>
              </w:rPr>
            </w:pPr>
            <w:ins w:id="3552" w:author="Changxin LIU" w:date="2015-02-14T12:08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5E6D8439" w14:textId="77777777" w:rsidR="009135D8" w:rsidRDefault="009135D8" w:rsidP="00346D73">
            <w:pPr>
              <w:rPr>
                <w:ins w:id="3553" w:author="Changxin LIU" w:date="2015-02-14T12:08:00Z"/>
              </w:rPr>
            </w:pPr>
            <w:ins w:id="3554" w:author="Changxin LIU" w:date="2015-02-14T12:08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2A766D87" w14:textId="77777777" w:rsidR="009135D8" w:rsidRDefault="009135D8" w:rsidP="00346D73">
            <w:pPr>
              <w:rPr>
                <w:ins w:id="3555" w:author="Changxin LIU" w:date="2015-02-14T12:08:00Z"/>
              </w:rPr>
            </w:pPr>
          </w:p>
        </w:tc>
      </w:tr>
      <w:tr w:rsidR="009135D8" w14:paraId="28C1992B" w14:textId="77777777" w:rsidTr="00346D73">
        <w:trPr>
          <w:ins w:id="3556" w:author="Changxin LIU" w:date="2015-02-14T12:08:00Z"/>
        </w:trPr>
        <w:tc>
          <w:tcPr>
            <w:tcW w:w="2074" w:type="dxa"/>
          </w:tcPr>
          <w:p w14:paraId="7597402E" w14:textId="77777777" w:rsidR="009135D8" w:rsidRDefault="00C46566" w:rsidP="00346D73">
            <w:pPr>
              <w:rPr>
                <w:ins w:id="3557" w:author="Changxin LIU" w:date="2015-02-14T12:08:00Z"/>
              </w:rPr>
            </w:pPr>
            <w:ins w:id="3558" w:author="Changxin LIU" w:date="2015-02-14T12:08:00Z">
              <w:r>
                <w:t>a</w:t>
              </w:r>
              <w:r w:rsidR="009135D8">
                <w:t>_name</w:t>
              </w:r>
            </w:ins>
          </w:p>
        </w:tc>
        <w:tc>
          <w:tcPr>
            <w:tcW w:w="2074" w:type="dxa"/>
          </w:tcPr>
          <w:p w14:paraId="46860F1C" w14:textId="77777777" w:rsidR="009135D8" w:rsidRDefault="009135D8" w:rsidP="00346D73">
            <w:pPr>
              <w:rPr>
                <w:ins w:id="3559" w:author="Changxin LIU" w:date="2015-02-14T12:08:00Z"/>
              </w:rPr>
            </w:pPr>
            <w:ins w:id="3560" w:author="Changxin LIU" w:date="2015-02-14T12:08:00Z">
              <w:r>
                <w:t>Varchar(20)</w:t>
              </w:r>
            </w:ins>
          </w:p>
        </w:tc>
        <w:tc>
          <w:tcPr>
            <w:tcW w:w="2074" w:type="dxa"/>
          </w:tcPr>
          <w:p w14:paraId="1FFE7C51" w14:textId="77777777" w:rsidR="009135D8" w:rsidRDefault="009135D8" w:rsidP="00346D73">
            <w:pPr>
              <w:rPr>
                <w:ins w:id="3561" w:author="Changxin LIU" w:date="2015-02-14T12:08:00Z"/>
              </w:rPr>
            </w:pPr>
            <w:ins w:id="3562" w:author="Changxin LIU" w:date="2015-02-14T12:08:00Z">
              <w:r>
                <w:rPr>
                  <w:rFonts w:hint="eastAsia"/>
                </w:rPr>
                <w:t>城市名称</w:t>
              </w:r>
            </w:ins>
          </w:p>
        </w:tc>
        <w:tc>
          <w:tcPr>
            <w:tcW w:w="2074" w:type="dxa"/>
          </w:tcPr>
          <w:p w14:paraId="00F3EC6C" w14:textId="77777777" w:rsidR="009135D8" w:rsidRDefault="009135D8" w:rsidP="00346D73">
            <w:pPr>
              <w:rPr>
                <w:ins w:id="3563" w:author="Changxin LIU" w:date="2015-02-14T12:08:00Z"/>
              </w:rPr>
            </w:pPr>
          </w:p>
        </w:tc>
      </w:tr>
      <w:tr w:rsidR="009135D8" w14:paraId="2B8EDB9C" w14:textId="77777777" w:rsidTr="00346D73">
        <w:trPr>
          <w:ins w:id="3564" w:author="Changxin LIU" w:date="2015-02-14T12:08:00Z"/>
        </w:trPr>
        <w:tc>
          <w:tcPr>
            <w:tcW w:w="2074" w:type="dxa"/>
          </w:tcPr>
          <w:p w14:paraId="261DC75D" w14:textId="77777777" w:rsidR="009135D8" w:rsidRDefault="00C46566" w:rsidP="00346D73">
            <w:pPr>
              <w:rPr>
                <w:ins w:id="3565" w:author="Changxin LIU" w:date="2015-02-14T12:08:00Z"/>
              </w:rPr>
            </w:pPr>
            <w:ins w:id="3566" w:author="Changxin LIU" w:date="2015-02-14T12:09:00Z">
              <w:r>
                <w:rPr>
                  <w:rFonts w:hint="eastAsia"/>
                </w:rPr>
                <w:t>a</w:t>
              </w:r>
            </w:ins>
            <w:ins w:id="3567" w:author="Changxin LIU" w:date="2015-02-14T12:08:00Z">
              <w:r w:rsidR="009135D8">
                <w:t>_spell</w:t>
              </w:r>
            </w:ins>
          </w:p>
        </w:tc>
        <w:tc>
          <w:tcPr>
            <w:tcW w:w="2074" w:type="dxa"/>
          </w:tcPr>
          <w:p w14:paraId="5F75F75D" w14:textId="77777777" w:rsidR="009135D8" w:rsidRDefault="009135D8" w:rsidP="00346D73">
            <w:pPr>
              <w:rPr>
                <w:ins w:id="3568" w:author="Changxin LIU" w:date="2015-02-14T12:08:00Z"/>
              </w:rPr>
            </w:pPr>
            <w:ins w:id="3569" w:author="Changxin LIU" w:date="2015-02-14T12:08:00Z">
              <w:r>
                <w:t>Varchar(100)</w:t>
              </w:r>
            </w:ins>
          </w:p>
        </w:tc>
        <w:tc>
          <w:tcPr>
            <w:tcW w:w="2074" w:type="dxa"/>
          </w:tcPr>
          <w:p w14:paraId="4B9F924C" w14:textId="77777777" w:rsidR="009135D8" w:rsidRDefault="009135D8" w:rsidP="00346D73">
            <w:pPr>
              <w:rPr>
                <w:ins w:id="3570" w:author="Changxin LIU" w:date="2015-02-14T12:08:00Z"/>
              </w:rPr>
            </w:pPr>
            <w:ins w:id="3571" w:author="Changxin LIU" w:date="2015-02-14T12:08:00Z">
              <w:r>
                <w:rPr>
                  <w:rFonts w:hint="eastAsia"/>
                </w:rPr>
                <w:t>拼音</w:t>
              </w:r>
            </w:ins>
          </w:p>
        </w:tc>
        <w:tc>
          <w:tcPr>
            <w:tcW w:w="2074" w:type="dxa"/>
          </w:tcPr>
          <w:p w14:paraId="43BC5828" w14:textId="77777777" w:rsidR="009135D8" w:rsidRDefault="009135D8" w:rsidP="00346D73">
            <w:pPr>
              <w:rPr>
                <w:ins w:id="3572" w:author="Changxin LIU" w:date="2015-02-14T12:08:00Z"/>
              </w:rPr>
            </w:pPr>
          </w:p>
        </w:tc>
      </w:tr>
      <w:tr w:rsidR="009135D8" w14:paraId="3D15D4EC" w14:textId="77777777" w:rsidTr="00346D73">
        <w:trPr>
          <w:ins w:id="3573" w:author="Changxin LIU" w:date="2015-02-14T12:08:00Z"/>
        </w:trPr>
        <w:tc>
          <w:tcPr>
            <w:tcW w:w="2074" w:type="dxa"/>
          </w:tcPr>
          <w:p w14:paraId="228BCAC9" w14:textId="77777777" w:rsidR="009135D8" w:rsidRDefault="00C46566" w:rsidP="00346D73">
            <w:pPr>
              <w:rPr>
                <w:ins w:id="3574" w:author="Changxin LIU" w:date="2015-02-14T12:08:00Z"/>
              </w:rPr>
            </w:pPr>
            <w:ins w:id="3575" w:author="Changxin LIU" w:date="2015-02-14T12:09:00Z">
              <w:r>
                <w:t>a</w:t>
              </w:r>
            </w:ins>
            <w:ins w:id="3576" w:author="Changxin LIU" w:date="2015-02-14T12:08:00Z">
              <w:r>
                <w:t>_</w:t>
              </w:r>
            </w:ins>
            <w:ins w:id="3577" w:author="Changxin LIU" w:date="2015-02-14T12:09:00Z">
              <w:r>
                <w:t>city</w:t>
              </w:r>
            </w:ins>
            <w:ins w:id="3578" w:author="Changxin LIU" w:date="2015-02-14T12:08:00Z">
              <w:r w:rsidR="009135D8">
                <w:t>_id</w:t>
              </w:r>
            </w:ins>
          </w:p>
        </w:tc>
        <w:tc>
          <w:tcPr>
            <w:tcW w:w="2074" w:type="dxa"/>
          </w:tcPr>
          <w:p w14:paraId="67EF5610" w14:textId="77777777" w:rsidR="009135D8" w:rsidRDefault="009135D8" w:rsidP="00346D73">
            <w:pPr>
              <w:rPr>
                <w:ins w:id="3579" w:author="Changxin LIU" w:date="2015-02-14T12:08:00Z"/>
              </w:rPr>
            </w:pPr>
            <w:ins w:id="3580" w:author="Changxin LIU" w:date="2015-02-14T12:08:00Z">
              <w:r>
                <w:t>Integet</w:t>
              </w:r>
            </w:ins>
          </w:p>
        </w:tc>
        <w:tc>
          <w:tcPr>
            <w:tcW w:w="2074" w:type="dxa"/>
          </w:tcPr>
          <w:p w14:paraId="63C583DE" w14:textId="77777777" w:rsidR="009135D8" w:rsidRDefault="009135D8" w:rsidP="00346D73">
            <w:pPr>
              <w:rPr>
                <w:ins w:id="3581" w:author="Changxin LIU" w:date="2015-02-14T12:08:00Z"/>
              </w:rPr>
            </w:pPr>
            <w:ins w:id="3582" w:author="Changxin LIU" w:date="2015-02-14T12:08:00Z">
              <w:r>
                <w:rPr>
                  <w:rFonts w:hint="eastAsia"/>
                </w:rPr>
                <w:t>城市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2B60D69B" w14:textId="77777777" w:rsidR="009135D8" w:rsidRDefault="009135D8" w:rsidP="00346D73">
            <w:pPr>
              <w:rPr>
                <w:ins w:id="3583" w:author="Changxin LIU" w:date="2015-02-14T12:08:00Z"/>
              </w:rPr>
            </w:pPr>
          </w:p>
        </w:tc>
      </w:tr>
      <w:tr w:rsidR="009135D8" w14:paraId="637F15B9" w14:textId="77777777" w:rsidTr="00346D73">
        <w:trPr>
          <w:ins w:id="3584" w:author="Changxin LIU" w:date="2015-02-14T12:08:00Z"/>
        </w:trPr>
        <w:tc>
          <w:tcPr>
            <w:tcW w:w="2074" w:type="dxa"/>
          </w:tcPr>
          <w:p w14:paraId="099628B2" w14:textId="77777777" w:rsidR="009135D8" w:rsidRDefault="009135D8" w:rsidP="00346D73">
            <w:pPr>
              <w:rPr>
                <w:ins w:id="3585" w:author="Changxin LIU" w:date="2015-02-14T12:08:00Z"/>
              </w:rPr>
            </w:pPr>
          </w:p>
        </w:tc>
        <w:tc>
          <w:tcPr>
            <w:tcW w:w="2074" w:type="dxa"/>
          </w:tcPr>
          <w:p w14:paraId="60A3E8AA" w14:textId="77777777" w:rsidR="009135D8" w:rsidRDefault="009135D8" w:rsidP="00346D73">
            <w:pPr>
              <w:rPr>
                <w:ins w:id="3586" w:author="Changxin LIU" w:date="2015-02-14T12:08:00Z"/>
              </w:rPr>
            </w:pPr>
          </w:p>
        </w:tc>
        <w:tc>
          <w:tcPr>
            <w:tcW w:w="2074" w:type="dxa"/>
          </w:tcPr>
          <w:p w14:paraId="0B219DD9" w14:textId="77777777" w:rsidR="009135D8" w:rsidRDefault="009135D8" w:rsidP="00346D73">
            <w:pPr>
              <w:rPr>
                <w:ins w:id="3587" w:author="Changxin LIU" w:date="2015-02-14T12:08:00Z"/>
              </w:rPr>
            </w:pPr>
          </w:p>
        </w:tc>
        <w:tc>
          <w:tcPr>
            <w:tcW w:w="2074" w:type="dxa"/>
          </w:tcPr>
          <w:p w14:paraId="23B14A60" w14:textId="77777777" w:rsidR="009135D8" w:rsidRDefault="009135D8" w:rsidP="00346D73">
            <w:pPr>
              <w:rPr>
                <w:ins w:id="3588" w:author="Changxin LIU" w:date="2015-02-14T12:08:00Z"/>
              </w:rPr>
            </w:pPr>
          </w:p>
        </w:tc>
      </w:tr>
      <w:tr w:rsidR="009135D8" w14:paraId="3C0C6BBA" w14:textId="77777777" w:rsidTr="00346D73">
        <w:trPr>
          <w:ins w:id="3589" w:author="Changxin LIU" w:date="2015-02-14T12:08:00Z"/>
        </w:trPr>
        <w:tc>
          <w:tcPr>
            <w:tcW w:w="2074" w:type="dxa"/>
          </w:tcPr>
          <w:p w14:paraId="1D7133AD" w14:textId="77777777" w:rsidR="009135D8" w:rsidRDefault="009135D8" w:rsidP="00346D73">
            <w:pPr>
              <w:rPr>
                <w:ins w:id="3590" w:author="Changxin LIU" w:date="2015-02-14T12:08:00Z"/>
              </w:rPr>
            </w:pPr>
          </w:p>
        </w:tc>
        <w:tc>
          <w:tcPr>
            <w:tcW w:w="2074" w:type="dxa"/>
          </w:tcPr>
          <w:p w14:paraId="1AD822AE" w14:textId="77777777" w:rsidR="009135D8" w:rsidRDefault="009135D8" w:rsidP="00346D73">
            <w:pPr>
              <w:rPr>
                <w:ins w:id="3591" w:author="Changxin LIU" w:date="2015-02-14T12:08:00Z"/>
              </w:rPr>
            </w:pPr>
          </w:p>
        </w:tc>
        <w:tc>
          <w:tcPr>
            <w:tcW w:w="2074" w:type="dxa"/>
          </w:tcPr>
          <w:p w14:paraId="70B734D7" w14:textId="77777777" w:rsidR="009135D8" w:rsidRDefault="009135D8" w:rsidP="00346D73">
            <w:pPr>
              <w:rPr>
                <w:ins w:id="3592" w:author="Changxin LIU" w:date="2015-02-14T12:08:00Z"/>
              </w:rPr>
            </w:pPr>
          </w:p>
        </w:tc>
        <w:tc>
          <w:tcPr>
            <w:tcW w:w="2074" w:type="dxa"/>
          </w:tcPr>
          <w:p w14:paraId="3F730ED2" w14:textId="77777777" w:rsidR="009135D8" w:rsidRDefault="009135D8" w:rsidP="00346D73">
            <w:pPr>
              <w:rPr>
                <w:ins w:id="3593" w:author="Changxin LIU" w:date="2015-02-14T12:08:00Z"/>
              </w:rPr>
            </w:pPr>
          </w:p>
        </w:tc>
      </w:tr>
      <w:tr w:rsidR="009135D8" w14:paraId="4BEB2310" w14:textId="77777777" w:rsidTr="00346D73">
        <w:trPr>
          <w:ins w:id="3594" w:author="Changxin LIU" w:date="2015-02-14T12:08:00Z"/>
        </w:trPr>
        <w:tc>
          <w:tcPr>
            <w:tcW w:w="2074" w:type="dxa"/>
          </w:tcPr>
          <w:p w14:paraId="438D8574" w14:textId="77777777" w:rsidR="009135D8" w:rsidRDefault="009135D8" w:rsidP="00346D73">
            <w:pPr>
              <w:rPr>
                <w:ins w:id="3595" w:author="Changxin LIU" w:date="2015-02-14T12:08:00Z"/>
              </w:rPr>
            </w:pPr>
          </w:p>
        </w:tc>
        <w:tc>
          <w:tcPr>
            <w:tcW w:w="2074" w:type="dxa"/>
          </w:tcPr>
          <w:p w14:paraId="2745868A" w14:textId="77777777" w:rsidR="009135D8" w:rsidRDefault="009135D8" w:rsidP="00346D73">
            <w:pPr>
              <w:rPr>
                <w:ins w:id="3596" w:author="Changxin LIU" w:date="2015-02-14T12:08:00Z"/>
              </w:rPr>
            </w:pPr>
          </w:p>
        </w:tc>
        <w:tc>
          <w:tcPr>
            <w:tcW w:w="2074" w:type="dxa"/>
          </w:tcPr>
          <w:p w14:paraId="314715FB" w14:textId="77777777" w:rsidR="009135D8" w:rsidRDefault="009135D8" w:rsidP="00346D73">
            <w:pPr>
              <w:rPr>
                <w:ins w:id="3597" w:author="Changxin LIU" w:date="2015-02-14T12:08:00Z"/>
              </w:rPr>
            </w:pPr>
          </w:p>
        </w:tc>
        <w:tc>
          <w:tcPr>
            <w:tcW w:w="2074" w:type="dxa"/>
          </w:tcPr>
          <w:p w14:paraId="0F22FA5B" w14:textId="77777777" w:rsidR="009135D8" w:rsidRDefault="009135D8" w:rsidP="00346D73">
            <w:pPr>
              <w:rPr>
                <w:ins w:id="3598" w:author="Changxin LIU" w:date="2015-02-14T12:08:00Z"/>
              </w:rPr>
            </w:pPr>
          </w:p>
        </w:tc>
      </w:tr>
    </w:tbl>
    <w:p w14:paraId="16AD0AE3" w14:textId="77777777" w:rsidR="00B4629D" w:rsidRPr="00FE67BA" w:rsidRDefault="00CD1423" w:rsidP="00B4629D">
      <w:pPr>
        <w:pStyle w:val="1"/>
        <w:rPr>
          <w:ins w:id="3599" w:author="Changxin LIU" w:date="2015-02-14T12:11:00Z"/>
          <w:color w:val="FF0000"/>
        </w:rPr>
      </w:pPr>
      <w:ins w:id="3600" w:author="Changxin LIU" w:date="2015-02-14T12:11:00Z">
        <w:r>
          <w:rPr>
            <w:rFonts w:hint="eastAsia"/>
            <w:color w:val="FF0000"/>
          </w:rPr>
          <w:t>品牌</w:t>
        </w:r>
      </w:ins>
      <w:ins w:id="3601" w:author="Changxin LIU" w:date="2015-02-14T12:12:00Z">
        <w:r>
          <w:rPr>
            <w:rFonts w:hint="eastAsia"/>
            <w:color w:val="FF0000"/>
          </w:rPr>
          <w:t>CarBrand</w:t>
        </w:r>
      </w:ins>
    </w:p>
    <w:p w14:paraId="0787536D" w14:textId="77777777" w:rsidR="00B4629D" w:rsidRDefault="007A6467" w:rsidP="00B4629D">
      <w:pPr>
        <w:rPr>
          <w:ins w:id="3602" w:author="Changxin LIU" w:date="2015-02-14T12:11:00Z"/>
        </w:rPr>
      </w:pPr>
      <w:ins w:id="3603" w:author="Changxin LIU" w:date="2015-02-14T12:12:00Z">
        <w:r>
          <w:t>CarBrand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629D" w14:paraId="50516308" w14:textId="77777777" w:rsidTr="00346D73">
        <w:trPr>
          <w:ins w:id="3604" w:author="Changxin LIU" w:date="2015-02-14T12:11:00Z"/>
        </w:trPr>
        <w:tc>
          <w:tcPr>
            <w:tcW w:w="2074" w:type="dxa"/>
          </w:tcPr>
          <w:p w14:paraId="6D982F79" w14:textId="77777777" w:rsidR="00B4629D" w:rsidRDefault="00B4629D" w:rsidP="00346D73">
            <w:pPr>
              <w:rPr>
                <w:ins w:id="3605" w:author="Changxin LIU" w:date="2015-02-14T12:11:00Z"/>
              </w:rPr>
            </w:pPr>
            <w:ins w:id="3606" w:author="Changxin LIU" w:date="2015-02-14T12:11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02621B9D" w14:textId="77777777" w:rsidR="00B4629D" w:rsidRDefault="00B4629D" w:rsidP="00346D73">
            <w:pPr>
              <w:rPr>
                <w:ins w:id="3607" w:author="Changxin LIU" w:date="2015-02-14T12:11:00Z"/>
              </w:rPr>
            </w:pPr>
            <w:ins w:id="3608" w:author="Changxin LIU" w:date="2015-02-14T12:11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08CA03D2" w14:textId="77777777" w:rsidR="00B4629D" w:rsidRDefault="00B4629D" w:rsidP="00346D73">
            <w:pPr>
              <w:rPr>
                <w:ins w:id="3609" w:author="Changxin LIU" w:date="2015-02-14T12:11:00Z"/>
              </w:rPr>
            </w:pPr>
            <w:ins w:id="3610" w:author="Changxin LIU" w:date="2015-02-14T12:11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49014218" w14:textId="77777777" w:rsidR="00B4629D" w:rsidRDefault="00B4629D" w:rsidP="00346D73">
            <w:pPr>
              <w:rPr>
                <w:ins w:id="3611" w:author="Changxin LIU" w:date="2015-02-14T12:11:00Z"/>
              </w:rPr>
            </w:pPr>
          </w:p>
        </w:tc>
      </w:tr>
      <w:tr w:rsidR="00B4629D" w14:paraId="66642F25" w14:textId="77777777" w:rsidTr="00346D73">
        <w:trPr>
          <w:ins w:id="3612" w:author="Changxin LIU" w:date="2015-02-14T12:11:00Z"/>
        </w:trPr>
        <w:tc>
          <w:tcPr>
            <w:tcW w:w="2074" w:type="dxa"/>
          </w:tcPr>
          <w:p w14:paraId="5D511008" w14:textId="77777777" w:rsidR="00B4629D" w:rsidRDefault="008C42CB" w:rsidP="00346D73">
            <w:pPr>
              <w:rPr>
                <w:ins w:id="3613" w:author="Changxin LIU" w:date="2015-02-14T12:11:00Z"/>
              </w:rPr>
            </w:pPr>
            <w:ins w:id="3614" w:author="Changxin LIU" w:date="2015-02-14T12:12:00Z">
              <w:r>
                <w:t>cd</w:t>
              </w:r>
            </w:ins>
            <w:ins w:id="3615" w:author="Changxin LIU" w:date="2015-02-14T12:11:00Z">
              <w:r w:rsidR="00B4629D">
                <w:t>_name</w:t>
              </w:r>
            </w:ins>
          </w:p>
        </w:tc>
        <w:tc>
          <w:tcPr>
            <w:tcW w:w="2074" w:type="dxa"/>
          </w:tcPr>
          <w:p w14:paraId="09E0F2DA" w14:textId="77777777" w:rsidR="00B4629D" w:rsidRDefault="00B4629D" w:rsidP="00346D73">
            <w:pPr>
              <w:rPr>
                <w:ins w:id="3616" w:author="Changxin LIU" w:date="2015-02-14T12:11:00Z"/>
              </w:rPr>
            </w:pPr>
            <w:ins w:id="3617" w:author="Changxin LIU" w:date="2015-02-14T12:11:00Z">
              <w:r>
                <w:t>Varchar(20)</w:t>
              </w:r>
            </w:ins>
          </w:p>
        </w:tc>
        <w:tc>
          <w:tcPr>
            <w:tcW w:w="2074" w:type="dxa"/>
          </w:tcPr>
          <w:p w14:paraId="15D156E9" w14:textId="77777777" w:rsidR="00B4629D" w:rsidRDefault="00DC3837">
            <w:pPr>
              <w:rPr>
                <w:ins w:id="3618" w:author="Changxin LIU" w:date="2015-02-14T12:11:00Z"/>
              </w:rPr>
            </w:pPr>
            <w:ins w:id="3619" w:author="Changxin LIU" w:date="2015-02-14T12:13:00Z">
              <w:r>
                <w:rPr>
                  <w:rFonts w:hint="eastAsia"/>
                </w:rPr>
                <w:t>品牌</w:t>
              </w:r>
            </w:ins>
            <w:ins w:id="3620" w:author="Changxin LIU" w:date="2015-02-14T12:11:00Z">
              <w:r w:rsidR="00B4629D">
                <w:rPr>
                  <w:rFonts w:hint="eastAsia"/>
                </w:rPr>
                <w:t>名称</w:t>
              </w:r>
            </w:ins>
          </w:p>
        </w:tc>
        <w:tc>
          <w:tcPr>
            <w:tcW w:w="2074" w:type="dxa"/>
          </w:tcPr>
          <w:p w14:paraId="1AFFE796" w14:textId="77777777" w:rsidR="00B4629D" w:rsidRDefault="00B4629D" w:rsidP="00346D73">
            <w:pPr>
              <w:rPr>
                <w:ins w:id="3621" w:author="Changxin LIU" w:date="2015-02-14T12:11:00Z"/>
              </w:rPr>
            </w:pPr>
          </w:p>
        </w:tc>
      </w:tr>
      <w:tr w:rsidR="00B4629D" w14:paraId="512A8EE7" w14:textId="77777777" w:rsidTr="00346D73">
        <w:trPr>
          <w:ins w:id="3622" w:author="Changxin LIU" w:date="2015-02-14T12:11:00Z"/>
        </w:trPr>
        <w:tc>
          <w:tcPr>
            <w:tcW w:w="2074" w:type="dxa"/>
          </w:tcPr>
          <w:p w14:paraId="2C718D7D" w14:textId="77777777" w:rsidR="00B4629D" w:rsidRDefault="008C42CB" w:rsidP="00346D73">
            <w:pPr>
              <w:rPr>
                <w:ins w:id="3623" w:author="Changxin LIU" w:date="2015-02-14T12:11:00Z"/>
              </w:rPr>
            </w:pPr>
            <w:ins w:id="3624" w:author="Changxin LIU" w:date="2015-02-14T12:12:00Z">
              <w:r>
                <w:t>cb</w:t>
              </w:r>
            </w:ins>
            <w:ins w:id="3625" w:author="Changxin LIU" w:date="2015-02-14T12:11:00Z">
              <w:r w:rsidR="00B4629D">
                <w:t>_spell</w:t>
              </w:r>
            </w:ins>
          </w:p>
        </w:tc>
        <w:tc>
          <w:tcPr>
            <w:tcW w:w="2074" w:type="dxa"/>
          </w:tcPr>
          <w:p w14:paraId="1B4DAF3B" w14:textId="77777777" w:rsidR="00B4629D" w:rsidRDefault="00B4629D" w:rsidP="00346D73">
            <w:pPr>
              <w:rPr>
                <w:ins w:id="3626" w:author="Changxin LIU" w:date="2015-02-14T12:11:00Z"/>
              </w:rPr>
            </w:pPr>
            <w:ins w:id="3627" w:author="Changxin LIU" w:date="2015-02-14T12:11:00Z">
              <w:r>
                <w:t>Varchar(100)</w:t>
              </w:r>
            </w:ins>
          </w:p>
        </w:tc>
        <w:tc>
          <w:tcPr>
            <w:tcW w:w="2074" w:type="dxa"/>
          </w:tcPr>
          <w:p w14:paraId="0E483477" w14:textId="77777777" w:rsidR="00B4629D" w:rsidRDefault="00B4629D" w:rsidP="00346D73">
            <w:pPr>
              <w:rPr>
                <w:ins w:id="3628" w:author="Changxin LIU" w:date="2015-02-14T12:11:00Z"/>
              </w:rPr>
            </w:pPr>
            <w:ins w:id="3629" w:author="Changxin LIU" w:date="2015-02-14T12:11:00Z">
              <w:r>
                <w:rPr>
                  <w:rFonts w:hint="eastAsia"/>
                </w:rPr>
                <w:t>拼音</w:t>
              </w:r>
            </w:ins>
          </w:p>
        </w:tc>
        <w:tc>
          <w:tcPr>
            <w:tcW w:w="2074" w:type="dxa"/>
          </w:tcPr>
          <w:p w14:paraId="03117E65" w14:textId="77777777" w:rsidR="00B4629D" w:rsidRDefault="00B4629D" w:rsidP="00346D73">
            <w:pPr>
              <w:rPr>
                <w:ins w:id="3630" w:author="Changxin LIU" w:date="2015-02-14T12:11:00Z"/>
              </w:rPr>
            </w:pPr>
          </w:p>
        </w:tc>
      </w:tr>
      <w:tr w:rsidR="00B4629D" w14:paraId="4288089F" w14:textId="77777777" w:rsidTr="00346D73">
        <w:trPr>
          <w:ins w:id="3631" w:author="Changxin LIU" w:date="2015-02-14T12:11:00Z"/>
        </w:trPr>
        <w:tc>
          <w:tcPr>
            <w:tcW w:w="2074" w:type="dxa"/>
          </w:tcPr>
          <w:p w14:paraId="68B9262F" w14:textId="77777777" w:rsidR="00B4629D" w:rsidRDefault="00B4629D" w:rsidP="00346D73">
            <w:pPr>
              <w:rPr>
                <w:ins w:id="3632" w:author="Changxin LIU" w:date="2015-02-14T12:11:00Z"/>
              </w:rPr>
            </w:pPr>
          </w:p>
        </w:tc>
        <w:tc>
          <w:tcPr>
            <w:tcW w:w="2074" w:type="dxa"/>
          </w:tcPr>
          <w:p w14:paraId="21FAC9FE" w14:textId="77777777" w:rsidR="00B4629D" w:rsidRDefault="00B4629D" w:rsidP="00346D73">
            <w:pPr>
              <w:rPr>
                <w:ins w:id="3633" w:author="Changxin LIU" w:date="2015-02-14T12:11:00Z"/>
              </w:rPr>
            </w:pPr>
          </w:p>
        </w:tc>
        <w:tc>
          <w:tcPr>
            <w:tcW w:w="2074" w:type="dxa"/>
          </w:tcPr>
          <w:p w14:paraId="2D23E4D9" w14:textId="77777777" w:rsidR="00B4629D" w:rsidRDefault="00B4629D" w:rsidP="00346D73">
            <w:pPr>
              <w:rPr>
                <w:ins w:id="3634" w:author="Changxin LIU" w:date="2015-02-14T12:11:00Z"/>
              </w:rPr>
            </w:pPr>
          </w:p>
        </w:tc>
        <w:tc>
          <w:tcPr>
            <w:tcW w:w="2074" w:type="dxa"/>
          </w:tcPr>
          <w:p w14:paraId="550F2EEC" w14:textId="77777777" w:rsidR="00B4629D" w:rsidRDefault="00B4629D" w:rsidP="00346D73">
            <w:pPr>
              <w:rPr>
                <w:ins w:id="3635" w:author="Changxin LIU" w:date="2015-02-14T12:11:00Z"/>
              </w:rPr>
            </w:pPr>
          </w:p>
        </w:tc>
      </w:tr>
      <w:tr w:rsidR="00B4629D" w14:paraId="0956071B" w14:textId="77777777" w:rsidTr="00346D73">
        <w:trPr>
          <w:ins w:id="3636" w:author="Changxin LIU" w:date="2015-02-14T12:11:00Z"/>
        </w:trPr>
        <w:tc>
          <w:tcPr>
            <w:tcW w:w="2074" w:type="dxa"/>
          </w:tcPr>
          <w:p w14:paraId="77BFA362" w14:textId="77777777" w:rsidR="00B4629D" w:rsidRDefault="00B4629D" w:rsidP="00346D73">
            <w:pPr>
              <w:rPr>
                <w:ins w:id="3637" w:author="Changxin LIU" w:date="2015-02-14T12:11:00Z"/>
              </w:rPr>
            </w:pPr>
          </w:p>
        </w:tc>
        <w:tc>
          <w:tcPr>
            <w:tcW w:w="2074" w:type="dxa"/>
          </w:tcPr>
          <w:p w14:paraId="0DEBEED3" w14:textId="77777777" w:rsidR="00B4629D" w:rsidRDefault="00B4629D" w:rsidP="00346D73">
            <w:pPr>
              <w:rPr>
                <w:ins w:id="3638" w:author="Changxin LIU" w:date="2015-02-14T12:11:00Z"/>
              </w:rPr>
            </w:pPr>
          </w:p>
        </w:tc>
        <w:tc>
          <w:tcPr>
            <w:tcW w:w="2074" w:type="dxa"/>
          </w:tcPr>
          <w:p w14:paraId="2F35D0D2" w14:textId="77777777" w:rsidR="00B4629D" w:rsidRDefault="00B4629D" w:rsidP="00346D73">
            <w:pPr>
              <w:rPr>
                <w:ins w:id="3639" w:author="Changxin LIU" w:date="2015-02-14T12:11:00Z"/>
              </w:rPr>
            </w:pPr>
          </w:p>
        </w:tc>
        <w:tc>
          <w:tcPr>
            <w:tcW w:w="2074" w:type="dxa"/>
          </w:tcPr>
          <w:p w14:paraId="3E98DCA9" w14:textId="77777777" w:rsidR="00B4629D" w:rsidRDefault="00B4629D" w:rsidP="00346D73">
            <w:pPr>
              <w:rPr>
                <w:ins w:id="3640" w:author="Changxin LIU" w:date="2015-02-14T12:11:00Z"/>
              </w:rPr>
            </w:pPr>
          </w:p>
        </w:tc>
      </w:tr>
      <w:tr w:rsidR="00B4629D" w14:paraId="2EBBE1F0" w14:textId="77777777" w:rsidTr="00346D73">
        <w:trPr>
          <w:ins w:id="3641" w:author="Changxin LIU" w:date="2015-02-14T12:11:00Z"/>
        </w:trPr>
        <w:tc>
          <w:tcPr>
            <w:tcW w:w="2074" w:type="dxa"/>
          </w:tcPr>
          <w:p w14:paraId="445B43C4" w14:textId="77777777" w:rsidR="00B4629D" w:rsidRDefault="00B4629D" w:rsidP="00346D73">
            <w:pPr>
              <w:rPr>
                <w:ins w:id="3642" w:author="Changxin LIU" w:date="2015-02-14T12:11:00Z"/>
              </w:rPr>
            </w:pPr>
          </w:p>
        </w:tc>
        <w:tc>
          <w:tcPr>
            <w:tcW w:w="2074" w:type="dxa"/>
          </w:tcPr>
          <w:p w14:paraId="7C438F70" w14:textId="77777777" w:rsidR="00B4629D" w:rsidRDefault="00B4629D" w:rsidP="00346D73">
            <w:pPr>
              <w:rPr>
                <w:ins w:id="3643" w:author="Changxin LIU" w:date="2015-02-14T12:11:00Z"/>
              </w:rPr>
            </w:pPr>
          </w:p>
        </w:tc>
        <w:tc>
          <w:tcPr>
            <w:tcW w:w="2074" w:type="dxa"/>
          </w:tcPr>
          <w:p w14:paraId="46E2C8B4" w14:textId="77777777" w:rsidR="00B4629D" w:rsidRDefault="00B4629D" w:rsidP="00346D73">
            <w:pPr>
              <w:rPr>
                <w:ins w:id="3644" w:author="Changxin LIU" w:date="2015-02-14T12:11:00Z"/>
              </w:rPr>
            </w:pPr>
          </w:p>
        </w:tc>
        <w:tc>
          <w:tcPr>
            <w:tcW w:w="2074" w:type="dxa"/>
          </w:tcPr>
          <w:p w14:paraId="053A758A" w14:textId="77777777" w:rsidR="00B4629D" w:rsidRDefault="00B4629D" w:rsidP="00346D73">
            <w:pPr>
              <w:rPr>
                <w:ins w:id="3645" w:author="Changxin LIU" w:date="2015-02-14T12:11:00Z"/>
              </w:rPr>
            </w:pPr>
          </w:p>
        </w:tc>
      </w:tr>
      <w:tr w:rsidR="00B4629D" w14:paraId="3229D525" w14:textId="77777777" w:rsidTr="00346D73">
        <w:trPr>
          <w:ins w:id="3646" w:author="Changxin LIU" w:date="2015-02-14T12:11:00Z"/>
        </w:trPr>
        <w:tc>
          <w:tcPr>
            <w:tcW w:w="2074" w:type="dxa"/>
          </w:tcPr>
          <w:p w14:paraId="78D76D81" w14:textId="77777777" w:rsidR="00B4629D" w:rsidRDefault="00B4629D" w:rsidP="00346D73">
            <w:pPr>
              <w:rPr>
                <w:ins w:id="3647" w:author="Changxin LIU" w:date="2015-02-14T12:11:00Z"/>
              </w:rPr>
            </w:pPr>
          </w:p>
        </w:tc>
        <w:tc>
          <w:tcPr>
            <w:tcW w:w="2074" w:type="dxa"/>
          </w:tcPr>
          <w:p w14:paraId="7B90EC57" w14:textId="77777777" w:rsidR="00B4629D" w:rsidRDefault="00B4629D" w:rsidP="00346D73">
            <w:pPr>
              <w:rPr>
                <w:ins w:id="3648" w:author="Changxin LIU" w:date="2015-02-14T12:11:00Z"/>
              </w:rPr>
            </w:pPr>
          </w:p>
        </w:tc>
        <w:tc>
          <w:tcPr>
            <w:tcW w:w="2074" w:type="dxa"/>
          </w:tcPr>
          <w:p w14:paraId="01C7B6D4" w14:textId="77777777" w:rsidR="00B4629D" w:rsidRDefault="00B4629D" w:rsidP="00346D73">
            <w:pPr>
              <w:rPr>
                <w:ins w:id="3649" w:author="Changxin LIU" w:date="2015-02-14T12:11:00Z"/>
              </w:rPr>
            </w:pPr>
          </w:p>
        </w:tc>
        <w:tc>
          <w:tcPr>
            <w:tcW w:w="2074" w:type="dxa"/>
          </w:tcPr>
          <w:p w14:paraId="65BD81CF" w14:textId="77777777" w:rsidR="00B4629D" w:rsidRDefault="00B4629D" w:rsidP="00346D73">
            <w:pPr>
              <w:rPr>
                <w:ins w:id="3650" w:author="Changxin LIU" w:date="2015-02-14T12:11:00Z"/>
              </w:rPr>
            </w:pPr>
          </w:p>
        </w:tc>
      </w:tr>
    </w:tbl>
    <w:p w14:paraId="09E2A8FD" w14:textId="77777777" w:rsidR="00B4629D" w:rsidRPr="00FE67BA" w:rsidRDefault="001F1E60" w:rsidP="00B4629D">
      <w:pPr>
        <w:pStyle w:val="1"/>
        <w:rPr>
          <w:ins w:id="3651" w:author="Changxin LIU" w:date="2015-02-14T12:11:00Z"/>
          <w:color w:val="FF0000"/>
        </w:rPr>
      </w:pPr>
      <w:ins w:id="3652" w:author="Changxin LIU" w:date="2015-02-14T12:12:00Z">
        <w:r>
          <w:rPr>
            <w:rFonts w:hint="eastAsia"/>
            <w:color w:val="FF0000"/>
          </w:rPr>
          <w:lastRenderedPageBreak/>
          <w:t>车型</w:t>
        </w:r>
        <w:r>
          <w:rPr>
            <w:rFonts w:hint="eastAsia"/>
            <w:color w:val="FF0000"/>
          </w:rPr>
          <w:t>CarType</w:t>
        </w:r>
      </w:ins>
    </w:p>
    <w:p w14:paraId="57799C65" w14:textId="77777777" w:rsidR="00B4629D" w:rsidRDefault="008C42CB" w:rsidP="00B4629D">
      <w:pPr>
        <w:rPr>
          <w:ins w:id="3653" w:author="Changxin LIU" w:date="2015-02-14T12:11:00Z"/>
        </w:rPr>
      </w:pPr>
      <w:ins w:id="3654" w:author="Changxin LIU" w:date="2015-02-14T12:12:00Z">
        <w:r>
          <w:t>CarType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629D" w14:paraId="3912B2B9" w14:textId="77777777" w:rsidTr="00346D73">
        <w:trPr>
          <w:ins w:id="3655" w:author="Changxin LIU" w:date="2015-02-14T12:11:00Z"/>
        </w:trPr>
        <w:tc>
          <w:tcPr>
            <w:tcW w:w="2074" w:type="dxa"/>
          </w:tcPr>
          <w:p w14:paraId="6F71A827" w14:textId="77777777" w:rsidR="00B4629D" w:rsidRDefault="00B4629D" w:rsidP="00346D73">
            <w:pPr>
              <w:rPr>
                <w:ins w:id="3656" w:author="Changxin LIU" w:date="2015-02-14T12:11:00Z"/>
              </w:rPr>
            </w:pPr>
            <w:ins w:id="3657" w:author="Changxin LIU" w:date="2015-02-14T12:11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764CDBB9" w14:textId="77777777" w:rsidR="00B4629D" w:rsidRDefault="00B4629D" w:rsidP="00346D73">
            <w:pPr>
              <w:rPr>
                <w:ins w:id="3658" w:author="Changxin LIU" w:date="2015-02-14T12:11:00Z"/>
              </w:rPr>
            </w:pPr>
            <w:ins w:id="3659" w:author="Changxin LIU" w:date="2015-02-14T12:11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7D963646" w14:textId="77777777" w:rsidR="00B4629D" w:rsidRDefault="00B4629D" w:rsidP="00346D73">
            <w:pPr>
              <w:rPr>
                <w:ins w:id="3660" w:author="Changxin LIU" w:date="2015-02-14T12:11:00Z"/>
              </w:rPr>
            </w:pPr>
            <w:ins w:id="3661" w:author="Changxin LIU" w:date="2015-02-14T12:11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06AD1531" w14:textId="77777777" w:rsidR="00B4629D" w:rsidRDefault="00B4629D" w:rsidP="00346D73">
            <w:pPr>
              <w:rPr>
                <w:ins w:id="3662" w:author="Changxin LIU" w:date="2015-02-14T12:11:00Z"/>
              </w:rPr>
            </w:pPr>
          </w:p>
        </w:tc>
      </w:tr>
      <w:tr w:rsidR="00B4629D" w14:paraId="5BC610C3" w14:textId="77777777" w:rsidTr="00346D73">
        <w:trPr>
          <w:ins w:id="3663" w:author="Changxin LIU" w:date="2015-02-14T12:11:00Z"/>
        </w:trPr>
        <w:tc>
          <w:tcPr>
            <w:tcW w:w="2074" w:type="dxa"/>
          </w:tcPr>
          <w:p w14:paraId="1D5F2658" w14:textId="77777777" w:rsidR="00B4629D" w:rsidRDefault="008C42CB" w:rsidP="00346D73">
            <w:pPr>
              <w:rPr>
                <w:ins w:id="3664" w:author="Changxin LIU" w:date="2015-02-14T12:11:00Z"/>
              </w:rPr>
            </w:pPr>
            <w:ins w:id="3665" w:author="Changxin LIU" w:date="2015-02-14T12:11:00Z">
              <w:r>
                <w:t>ct</w:t>
              </w:r>
              <w:r w:rsidR="00B4629D">
                <w:t>_name</w:t>
              </w:r>
            </w:ins>
          </w:p>
        </w:tc>
        <w:tc>
          <w:tcPr>
            <w:tcW w:w="2074" w:type="dxa"/>
          </w:tcPr>
          <w:p w14:paraId="664ECE37" w14:textId="77777777" w:rsidR="00B4629D" w:rsidRDefault="00B4629D" w:rsidP="00346D73">
            <w:pPr>
              <w:rPr>
                <w:ins w:id="3666" w:author="Changxin LIU" w:date="2015-02-14T12:11:00Z"/>
              </w:rPr>
            </w:pPr>
            <w:ins w:id="3667" w:author="Changxin LIU" w:date="2015-02-14T12:11:00Z">
              <w:r>
                <w:t>Varchar(20)</w:t>
              </w:r>
            </w:ins>
          </w:p>
        </w:tc>
        <w:tc>
          <w:tcPr>
            <w:tcW w:w="2074" w:type="dxa"/>
          </w:tcPr>
          <w:p w14:paraId="784A026C" w14:textId="77777777" w:rsidR="00B4629D" w:rsidRDefault="00DC3837" w:rsidP="00346D73">
            <w:pPr>
              <w:rPr>
                <w:ins w:id="3668" w:author="Changxin LIU" w:date="2015-02-14T12:11:00Z"/>
              </w:rPr>
            </w:pPr>
            <w:ins w:id="3669" w:author="Changxin LIU" w:date="2015-02-14T12:13:00Z">
              <w:r>
                <w:rPr>
                  <w:rFonts w:hint="eastAsia"/>
                </w:rPr>
                <w:t>车型</w:t>
              </w:r>
            </w:ins>
            <w:ins w:id="3670" w:author="Changxin LIU" w:date="2015-02-14T12:11:00Z">
              <w:r w:rsidR="00B4629D">
                <w:rPr>
                  <w:rFonts w:hint="eastAsia"/>
                </w:rPr>
                <w:t>名称</w:t>
              </w:r>
            </w:ins>
          </w:p>
        </w:tc>
        <w:tc>
          <w:tcPr>
            <w:tcW w:w="2074" w:type="dxa"/>
          </w:tcPr>
          <w:p w14:paraId="4A4BDF65" w14:textId="77777777" w:rsidR="00B4629D" w:rsidRDefault="00B4629D" w:rsidP="00346D73">
            <w:pPr>
              <w:rPr>
                <w:ins w:id="3671" w:author="Changxin LIU" w:date="2015-02-14T12:11:00Z"/>
              </w:rPr>
            </w:pPr>
          </w:p>
        </w:tc>
      </w:tr>
      <w:tr w:rsidR="00B4629D" w14:paraId="7DA74221" w14:textId="77777777" w:rsidTr="00346D73">
        <w:trPr>
          <w:ins w:id="3672" w:author="Changxin LIU" w:date="2015-02-14T12:11:00Z"/>
        </w:trPr>
        <w:tc>
          <w:tcPr>
            <w:tcW w:w="2074" w:type="dxa"/>
          </w:tcPr>
          <w:p w14:paraId="587DF855" w14:textId="77777777" w:rsidR="00B4629D" w:rsidRDefault="008C42CB" w:rsidP="00346D73">
            <w:pPr>
              <w:rPr>
                <w:ins w:id="3673" w:author="Changxin LIU" w:date="2015-02-14T12:11:00Z"/>
              </w:rPr>
            </w:pPr>
            <w:ins w:id="3674" w:author="Changxin LIU" w:date="2015-02-14T12:11:00Z">
              <w:r>
                <w:rPr>
                  <w:rFonts w:hint="eastAsia"/>
                </w:rPr>
                <w:t>ct</w:t>
              </w:r>
              <w:r w:rsidR="00B4629D">
                <w:t>_spell</w:t>
              </w:r>
            </w:ins>
          </w:p>
        </w:tc>
        <w:tc>
          <w:tcPr>
            <w:tcW w:w="2074" w:type="dxa"/>
          </w:tcPr>
          <w:p w14:paraId="73ACB981" w14:textId="77777777" w:rsidR="00B4629D" w:rsidRDefault="00B4629D" w:rsidP="00346D73">
            <w:pPr>
              <w:rPr>
                <w:ins w:id="3675" w:author="Changxin LIU" w:date="2015-02-14T12:11:00Z"/>
              </w:rPr>
            </w:pPr>
            <w:ins w:id="3676" w:author="Changxin LIU" w:date="2015-02-14T12:11:00Z">
              <w:r>
                <w:t>Varchar(100)</w:t>
              </w:r>
            </w:ins>
          </w:p>
        </w:tc>
        <w:tc>
          <w:tcPr>
            <w:tcW w:w="2074" w:type="dxa"/>
          </w:tcPr>
          <w:p w14:paraId="445587E5" w14:textId="77777777" w:rsidR="00B4629D" w:rsidRDefault="00B4629D" w:rsidP="00346D73">
            <w:pPr>
              <w:rPr>
                <w:ins w:id="3677" w:author="Changxin LIU" w:date="2015-02-14T12:11:00Z"/>
              </w:rPr>
            </w:pPr>
            <w:ins w:id="3678" w:author="Changxin LIU" w:date="2015-02-14T12:11:00Z">
              <w:r>
                <w:rPr>
                  <w:rFonts w:hint="eastAsia"/>
                </w:rPr>
                <w:t>拼音</w:t>
              </w:r>
            </w:ins>
          </w:p>
        </w:tc>
        <w:tc>
          <w:tcPr>
            <w:tcW w:w="2074" w:type="dxa"/>
          </w:tcPr>
          <w:p w14:paraId="204B23C0" w14:textId="77777777" w:rsidR="00B4629D" w:rsidRDefault="00B4629D" w:rsidP="00346D73">
            <w:pPr>
              <w:rPr>
                <w:ins w:id="3679" w:author="Changxin LIU" w:date="2015-02-14T12:11:00Z"/>
              </w:rPr>
            </w:pPr>
          </w:p>
        </w:tc>
      </w:tr>
      <w:tr w:rsidR="00B4629D" w14:paraId="14BEF99F" w14:textId="77777777" w:rsidTr="00346D73">
        <w:trPr>
          <w:ins w:id="3680" w:author="Changxin LIU" w:date="2015-02-14T12:11:00Z"/>
        </w:trPr>
        <w:tc>
          <w:tcPr>
            <w:tcW w:w="2074" w:type="dxa"/>
          </w:tcPr>
          <w:p w14:paraId="14A0F3D6" w14:textId="77777777" w:rsidR="00B4629D" w:rsidRDefault="008C42CB" w:rsidP="00346D73">
            <w:pPr>
              <w:rPr>
                <w:ins w:id="3681" w:author="Changxin LIU" w:date="2015-02-14T12:11:00Z"/>
              </w:rPr>
            </w:pPr>
            <w:ins w:id="3682" w:author="Changxin LIU" w:date="2015-02-14T12:11:00Z">
              <w:r>
                <w:t>ct</w:t>
              </w:r>
              <w:r w:rsidR="00B4629D">
                <w:t>_</w:t>
              </w:r>
              <w:r>
                <w:t>car_brand_id</w:t>
              </w:r>
              <w:r w:rsidR="00B4629D">
                <w:t>_id</w:t>
              </w:r>
            </w:ins>
          </w:p>
        </w:tc>
        <w:tc>
          <w:tcPr>
            <w:tcW w:w="2074" w:type="dxa"/>
          </w:tcPr>
          <w:p w14:paraId="7DB7185A" w14:textId="77777777" w:rsidR="00B4629D" w:rsidRDefault="00B4629D" w:rsidP="00346D73">
            <w:pPr>
              <w:rPr>
                <w:ins w:id="3683" w:author="Changxin LIU" w:date="2015-02-14T12:11:00Z"/>
              </w:rPr>
            </w:pPr>
            <w:ins w:id="3684" w:author="Changxin LIU" w:date="2015-02-14T12:11:00Z">
              <w:r>
                <w:t>Integet</w:t>
              </w:r>
            </w:ins>
          </w:p>
        </w:tc>
        <w:tc>
          <w:tcPr>
            <w:tcW w:w="2074" w:type="dxa"/>
          </w:tcPr>
          <w:p w14:paraId="742E3D10" w14:textId="77777777" w:rsidR="00B4629D" w:rsidRDefault="00B4629D" w:rsidP="00346D73">
            <w:pPr>
              <w:rPr>
                <w:ins w:id="3685" w:author="Changxin LIU" w:date="2015-02-14T12:11:00Z"/>
              </w:rPr>
            </w:pPr>
            <w:ins w:id="3686" w:author="Changxin LIU" w:date="2015-02-14T12:11:00Z">
              <w:r>
                <w:rPr>
                  <w:rFonts w:hint="eastAsia"/>
                </w:rPr>
                <w:t>城市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2CE97F22" w14:textId="77777777" w:rsidR="00B4629D" w:rsidRDefault="00B4629D" w:rsidP="00346D73">
            <w:pPr>
              <w:rPr>
                <w:ins w:id="3687" w:author="Changxin LIU" w:date="2015-02-14T12:11:00Z"/>
              </w:rPr>
            </w:pPr>
          </w:p>
        </w:tc>
      </w:tr>
      <w:tr w:rsidR="00B4629D" w14:paraId="1969AB90" w14:textId="77777777" w:rsidTr="00346D73">
        <w:trPr>
          <w:ins w:id="3688" w:author="Changxin LIU" w:date="2015-02-14T12:11:00Z"/>
        </w:trPr>
        <w:tc>
          <w:tcPr>
            <w:tcW w:w="2074" w:type="dxa"/>
          </w:tcPr>
          <w:p w14:paraId="7D7AFA10" w14:textId="77777777" w:rsidR="00B4629D" w:rsidRDefault="00B4629D" w:rsidP="00346D73">
            <w:pPr>
              <w:rPr>
                <w:ins w:id="3689" w:author="Changxin LIU" w:date="2015-02-14T12:11:00Z"/>
              </w:rPr>
            </w:pPr>
          </w:p>
        </w:tc>
        <w:tc>
          <w:tcPr>
            <w:tcW w:w="2074" w:type="dxa"/>
          </w:tcPr>
          <w:p w14:paraId="71D82594" w14:textId="77777777" w:rsidR="00B4629D" w:rsidRDefault="00B4629D" w:rsidP="00346D73">
            <w:pPr>
              <w:rPr>
                <w:ins w:id="3690" w:author="Changxin LIU" w:date="2015-02-14T12:11:00Z"/>
              </w:rPr>
            </w:pPr>
          </w:p>
        </w:tc>
        <w:tc>
          <w:tcPr>
            <w:tcW w:w="2074" w:type="dxa"/>
          </w:tcPr>
          <w:p w14:paraId="0C26A304" w14:textId="77777777" w:rsidR="00B4629D" w:rsidRDefault="00B4629D" w:rsidP="00346D73">
            <w:pPr>
              <w:rPr>
                <w:ins w:id="3691" w:author="Changxin LIU" w:date="2015-02-14T12:11:00Z"/>
              </w:rPr>
            </w:pPr>
          </w:p>
        </w:tc>
        <w:tc>
          <w:tcPr>
            <w:tcW w:w="2074" w:type="dxa"/>
          </w:tcPr>
          <w:p w14:paraId="41489ADB" w14:textId="77777777" w:rsidR="00B4629D" w:rsidRDefault="00B4629D" w:rsidP="00346D73">
            <w:pPr>
              <w:rPr>
                <w:ins w:id="3692" w:author="Changxin LIU" w:date="2015-02-14T12:11:00Z"/>
              </w:rPr>
            </w:pPr>
          </w:p>
        </w:tc>
      </w:tr>
      <w:tr w:rsidR="00B4629D" w14:paraId="488CF9C0" w14:textId="77777777" w:rsidTr="00346D73">
        <w:trPr>
          <w:ins w:id="3693" w:author="Changxin LIU" w:date="2015-02-14T12:11:00Z"/>
        </w:trPr>
        <w:tc>
          <w:tcPr>
            <w:tcW w:w="2074" w:type="dxa"/>
          </w:tcPr>
          <w:p w14:paraId="05E76B4A" w14:textId="77777777" w:rsidR="00B4629D" w:rsidRDefault="00B4629D" w:rsidP="00346D73">
            <w:pPr>
              <w:rPr>
                <w:ins w:id="3694" w:author="Changxin LIU" w:date="2015-02-14T12:11:00Z"/>
              </w:rPr>
            </w:pPr>
          </w:p>
        </w:tc>
        <w:tc>
          <w:tcPr>
            <w:tcW w:w="2074" w:type="dxa"/>
          </w:tcPr>
          <w:p w14:paraId="1A0B9D4C" w14:textId="77777777" w:rsidR="00B4629D" w:rsidRDefault="00B4629D" w:rsidP="00346D73">
            <w:pPr>
              <w:rPr>
                <w:ins w:id="3695" w:author="Changxin LIU" w:date="2015-02-14T12:11:00Z"/>
              </w:rPr>
            </w:pPr>
          </w:p>
        </w:tc>
        <w:tc>
          <w:tcPr>
            <w:tcW w:w="2074" w:type="dxa"/>
          </w:tcPr>
          <w:p w14:paraId="4A9E34EA" w14:textId="77777777" w:rsidR="00B4629D" w:rsidRDefault="00B4629D" w:rsidP="00346D73">
            <w:pPr>
              <w:rPr>
                <w:ins w:id="3696" w:author="Changxin LIU" w:date="2015-02-14T12:11:00Z"/>
              </w:rPr>
            </w:pPr>
          </w:p>
        </w:tc>
        <w:tc>
          <w:tcPr>
            <w:tcW w:w="2074" w:type="dxa"/>
          </w:tcPr>
          <w:p w14:paraId="3260D9B6" w14:textId="77777777" w:rsidR="00B4629D" w:rsidRDefault="00B4629D" w:rsidP="00346D73">
            <w:pPr>
              <w:rPr>
                <w:ins w:id="3697" w:author="Changxin LIU" w:date="2015-02-14T12:11:00Z"/>
              </w:rPr>
            </w:pPr>
          </w:p>
        </w:tc>
      </w:tr>
      <w:tr w:rsidR="00B4629D" w14:paraId="58D561D5" w14:textId="77777777" w:rsidTr="00346D73">
        <w:trPr>
          <w:ins w:id="3698" w:author="Changxin LIU" w:date="2015-02-14T12:11:00Z"/>
        </w:trPr>
        <w:tc>
          <w:tcPr>
            <w:tcW w:w="2074" w:type="dxa"/>
          </w:tcPr>
          <w:p w14:paraId="63562466" w14:textId="77777777" w:rsidR="00B4629D" w:rsidRDefault="00B4629D" w:rsidP="00346D73">
            <w:pPr>
              <w:rPr>
                <w:ins w:id="3699" w:author="Changxin LIU" w:date="2015-02-14T12:11:00Z"/>
              </w:rPr>
            </w:pPr>
          </w:p>
        </w:tc>
        <w:tc>
          <w:tcPr>
            <w:tcW w:w="2074" w:type="dxa"/>
          </w:tcPr>
          <w:p w14:paraId="7ABF3B3C" w14:textId="77777777" w:rsidR="00B4629D" w:rsidRDefault="00B4629D" w:rsidP="00346D73">
            <w:pPr>
              <w:rPr>
                <w:ins w:id="3700" w:author="Changxin LIU" w:date="2015-02-14T12:11:00Z"/>
              </w:rPr>
            </w:pPr>
          </w:p>
        </w:tc>
        <w:tc>
          <w:tcPr>
            <w:tcW w:w="2074" w:type="dxa"/>
          </w:tcPr>
          <w:p w14:paraId="1550795E" w14:textId="77777777" w:rsidR="00B4629D" w:rsidRDefault="00B4629D" w:rsidP="00346D73">
            <w:pPr>
              <w:rPr>
                <w:ins w:id="3701" w:author="Changxin LIU" w:date="2015-02-14T12:11:00Z"/>
              </w:rPr>
            </w:pPr>
          </w:p>
        </w:tc>
        <w:tc>
          <w:tcPr>
            <w:tcW w:w="2074" w:type="dxa"/>
          </w:tcPr>
          <w:p w14:paraId="4B4CB555" w14:textId="77777777" w:rsidR="00B4629D" w:rsidRDefault="00B4629D" w:rsidP="00346D73">
            <w:pPr>
              <w:rPr>
                <w:ins w:id="3702" w:author="Changxin LIU" w:date="2015-02-14T12:11:00Z"/>
              </w:rPr>
            </w:pPr>
          </w:p>
        </w:tc>
      </w:tr>
    </w:tbl>
    <w:p w14:paraId="0D170E0F" w14:textId="77777777" w:rsidR="009135D8" w:rsidRPr="00EC6A86" w:rsidRDefault="009135D8" w:rsidP="000C73B0">
      <w:pPr>
        <w:rPr>
          <w:ins w:id="3703" w:author="Changxin LIU" w:date="2015-01-11T11:14:00Z"/>
        </w:rPr>
      </w:pPr>
    </w:p>
    <w:p w14:paraId="48831B95" w14:textId="77777777" w:rsidR="00AA2778" w:rsidRPr="0032649C" w:rsidRDefault="00003FC0" w:rsidP="00AA2778">
      <w:pPr>
        <w:pStyle w:val="1"/>
        <w:rPr>
          <w:ins w:id="3704" w:author="Changxin LIU" w:date="2015-01-12T13:24:00Z"/>
          <w:color w:val="FF0000"/>
          <w:rPrChange w:id="3705" w:author="Changxin LIU" w:date="2015-02-14T12:29:00Z">
            <w:rPr>
              <w:ins w:id="3706" w:author="Changxin LIU" w:date="2015-01-12T13:24:00Z"/>
            </w:rPr>
          </w:rPrChange>
        </w:rPr>
      </w:pPr>
      <w:ins w:id="3707" w:author="Changxin LIU" w:date="2015-01-12T13:24:00Z">
        <w:r w:rsidRPr="0032649C">
          <w:rPr>
            <w:rFonts w:hint="eastAsia"/>
            <w:color w:val="FF0000"/>
            <w:rPrChange w:id="3708" w:author="Changxin LIU" w:date="2015-02-14T12:29:00Z">
              <w:rPr>
                <w:rFonts w:hint="eastAsia"/>
              </w:rPr>
            </w:rPrChange>
          </w:rPr>
          <w:t>特色表</w:t>
        </w:r>
        <w:r w:rsidRPr="0032649C">
          <w:rPr>
            <w:color w:val="FF0000"/>
            <w:rPrChange w:id="3709" w:author="Changxin LIU" w:date="2015-02-14T12:29:00Z">
              <w:rPr/>
            </w:rPrChange>
          </w:rPr>
          <w:t>ShopFeature</w:t>
        </w:r>
      </w:ins>
    </w:p>
    <w:p w14:paraId="68C5FD91" w14:textId="77777777" w:rsidR="00AA2778" w:rsidRDefault="00243552" w:rsidP="00AA2778">
      <w:pPr>
        <w:rPr>
          <w:ins w:id="3710" w:author="Changxin LIU" w:date="2015-01-12T13:24:00Z"/>
        </w:rPr>
      </w:pPr>
      <w:ins w:id="3711" w:author="Changxin LIU" w:date="2015-01-12T13:24:00Z">
        <w:r>
          <w:t>ShopFeature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2778" w14:paraId="6E2F5DD9" w14:textId="77777777" w:rsidTr="00C26A13">
        <w:trPr>
          <w:ins w:id="3712" w:author="Changxin LIU" w:date="2015-01-12T13:24:00Z"/>
        </w:trPr>
        <w:tc>
          <w:tcPr>
            <w:tcW w:w="2074" w:type="dxa"/>
          </w:tcPr>
          <w:p w14:paraId="0E9D86BC" w14:textId="77777777" w:rsidR="00AA2778" w:rsidRDefault="00AA2778" w:rsidP="00C26A13">
            <w:pPr>
              <w:rPr>
                <w:ins w:id="3713" w:author="Changxin LIU" w:date="2015-01-12T13:24:00Z"/>
              </w:rPr>
            </w:pPr>
            <w:ins w:id="3714" w:author="Changxin LIU" w:date="2015-01-12T13:24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4C4692B8" w14:textId="77777777" w:rsidR="00AA2778" w:rsidRDefault="00AA2778" w:rsidP="00C26A13">
            <w:pPr>
              <w:rPr>
                <w:ins w:id="3715" w:author="Changxin LIU" w:date="2015-01-12T13:24:00Z"/>
              </w:rPr>
            </w:pPr>
            <w:ins w:id="3716" w:author="Changxin LIU" w:date="2015-01-12T13:24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4A776E11" w14:textId="77777777" w:rsidR="00AA2778" w:rsidRDefault="00AA2778" w:rsidP="00C26A13">
            <w:pPr>
              <w:rPr>
                <w:ins w:id="3717" w:author="Changxin LIU" w:date="2015-01-12T13:24:00Z"/>
              </w:rPr>
            </w:pPr>
            <w:ins w:id="3718" w:author="Changxin LIU" w:date="2015-01-12T13:24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62C6581E" w14:textId="77777777" w:rsidR="00AA2778" w:rsidRDefault="00AA2778" w:rsidP="00C26A13">
            <w:pPr>
              <w:rPr>
                <w:ins w:id="3719" w:author="Changxin LIU" w:date="2015-01-12T13:24:00Z"/>
              </w:rPr>
            </w:pPr>
          </w:p>
        </w:tc>
      </w:tr>
      <w:tr w:rsidR="00AA2778" w14:paraId="7D1E8CCE" w14:textId="77777777" w:rsidTr="00C26A13">
        <w:trPr>
          <w:ins w:id="3720" w:author="Changxin LIU" w:date="2015-01-12T13:24:00Z"/>
        </w:trPr>
        <w:tc>
          <w:tcPr>
            <w:tcW w:w="2074" w:type="dxa"/>
          </w:tcPr>
          <w:p w14:paraId="2A303DB4" w14:textId="77777777" w:rsidR="00AA2778" w:rsidRDefault="00157896" w:rsidP="00C26A13">
            <w:pPr>
              <w:rPr>
                <w:ins w:id="3721" w:author="Changxin LIU" w:date="2015-01-12T13:24:00Z"/>
              </w:rPr>
            </w:pPr>
            <w:ins w:id="3722" w:author="Changxin LIU" w:date="2015-01-12T13:25:00Z">
              <w:r>
                <w:t>sf</w:t>
              </w:r>
            </w:ins>
            <w:ins w:id="3723" w:author="Changxin LIU" w:date="2015-01-12T13:24:00Z">
              <w:r w:rsidR="00AA2778">
                <w:t>_name</w:t>
              </w:r>
            </w:ins>
          </w:p>
        </w:tc>
        <w:tc>
          <w:tcPr>
            <w:tcW w:w="2074" w:type="dxa"/>
          </w:tcPr>
          <w:p w14:paraId="17BBDD36" w14:textId="77777777" w:rsidR="00AA2778" w:rsidRDefault="00AA2778" w:rsidP="00C26A13">
            <w:pPr>
              <w:rPr>
                <w:ins w:id="3724" w:author="Changxin LIU" w:date="2015-01-12T13:24:00Z"/>
              </w:rPr>
            </w:pPr>
            <w:ins w:id="3725" w:author="Changxin LIU" w:date="2015-01-12T13:24:00Z">
              <w:r>
                <w:t>Varchar(20)</w:t>
              </w:r>
            </w:ins>
          </w:p>
        </w:tc>
        <w:tc>
          <w:tcPr>
            <w:tcW w:w="2074" w:type="dxa"/>
          </w:tcPr>
          <w:p w14:paraId="1D222AA6" w14:textId="77777777" w:rsidR="00AA2778" w:rsidRDefault="00157896" w:rsidP="00C26A13">
            <w:pPr>
              <w:rPr>
                <w:ins w:id="3726" w:author="Changxin LIU" w:date="2015-01-12T13:24:00Z"/>
              </w:rPr>
            </w:pPr>
            <w:ins w:id="3727" w:author="Changxin LIU" w:date="2015-01-12T13:25:00Z">
              <w:r>
                <w:rPr>
                  <w:rFonts w:hint="eastAsia"/>
                </w:rPr>
                <w:t>特色</w:t>
              </w:r>
            </w:ins>
            <w:ins w:id="3728" w:author="Changxin LIU" w:date="2015-01-12T13:24:00Z">
              <w:r w:rsidR="00AA2778">
                <w:rPr>
                  <w:rFonts w:hint="eastAsia"/>
                </w:rPr>
                <w:t>名称</w:t>
              </w:r>
            </w:ins>
          </w:p>
        </w:tc>
        <w:tc>
          <w:tcPr>
            <w:tcW w:w="2074" w:type="dxa"/>
          </w:tcPr>
          <w:p w14:paraId="42CAE777" w14:textId="77777777" w:rsidR="00AA2778" w:rsidRDefault="00AA2778" w:rsidP="00C26A13">
            <w:pPr>
              <w:rPr>
                <w:ins w:id="3729" w:author="Changxin LIU" w:date="2015-01-12T13:24:00Z"/>
              </w:rPr>
            </w:pPr>
          </w:p>
        </w:tc>
      </w:tr>
      <w:tr w:rsidR="00AA2778" w14:paraId="6AA9DD6E" w14:textId="77777777" w:rsidTr="00C26A13">
        <w:trPr>
          <w:ins w:id="3730" w:author="Changxin LIU" w:date="2015-01-12T13:24:00Z"/>
        </w:trPr>
        <w:tc>
          <w:tcPr>
            <w:tcW w:w="2074" w:type="dxa"/>
          </w:tcPr>
          <w:p w14:paraId="180CAD1B" w14:textId="77777777" w:rsidR="00AA2778" w:rsidRDefault="00157896" w:rsidP="00C26A13">
            <w:pPr>
              <w:rPr>
                <w:ins w:id="3731" w:author="Changxin LIU" w:date="2015-01-12T13:24:00Z"/>
              </w:rPr>
            </w:pPr>
            <w:ins w:id="3732" w:author="Changxin LIU" w:date="2015-01-12T13:25:00Z">
              <w:r>
                <w:t>Sf_desc</w:t>
              </w:r>
            </w:ins>
          </w:p>
        </w:tc>
        <w:tc>
          <w:tcPr>
            <w:tcW w:w="2074" w:type="dxa"/>
          </w:tcPr>
          <w:p w14:paraId="3959986F" w14:textId="77777777" w:rsidR="00AA2778" w:rsidRDefault="00157896" w:rsidP="00C26A13">
            <w:pPr>
              <w:rPr>
                <w:ins w:id="3733" w:author="Changxin LIU" w:date="2015-01-12T13:24:00Z"/>
              </w:rPr>
            </w:pPr>
            <w:ins w:id="3734" w:author="Changxin LIU" w:date="2015-01-12T13:25:00Z">
              <w:r>
                <w:t>text</w:t>
              </w:r>
            </w:ins>
          </w:p>
        </w:tc>
        <w:tc>
          <w:tcPr>
            <w:tcW w:w="2074" w:type="dxa"/>
          </w:tcPr>
          <w:p w14:paraId="3D39B9EF" w14:textId="77777777" w:rsidR="00AA2778" w:rsidRDefault="00CA26DA" w:rsidP="00C26A13">
            <w:pPr>
              <w:rPr>
                <w:ins w:id="3735" w:author="Changxin LIU" w:date="2015-01-12T13:24:00Z"/>
              </w:rPr>
            </w:pPr>
            <w:ins w:id="3736" w:author="Changxin LIU" w:date="2015-01-12T13:25:00Z">
              <w:r>
                <w:rPr>
                  <w:rFonts w:hint="eastAsia"/>
                </w:rPr>
                <w:t>特色描述</w:t>
              </w:r>
            </w:ins>
          </w:p>
        </w:tc>
        <w:tc>
          <w:tcPr>
            <w:tcW w:w="2074" w:type="dxa"/>
          </w:tcPr>
          <w:p w14:paraId="6A9ED6F8" w14:textId="77777777" w:rsidR="00AA2778" w:rsidRDefault="00AA2778" w:rsidP="00C26A13">
            <w:pPr>
              <w:rPr>
                <w:ins w:id="3737" w:author="Changxin LIU" w:date="2015-01-12T13:24:00Z"/>
              </w:rPr>
            </w:pPr>
          </w:p>
        </w:tc>
      </w:tr>
      <w:tr w:rsidR="00AA2778" w14:paraId="10FBEDEF" w14:textId="77777777" w:rsidTr="00C26A13">
        <w:trPr>
          <w:ins w:id="3738" w:author="Changxin LIU" w:date="2015-01-12T13:24:00Z"/>
        </w:trPr>
        <w:tc>
          <w:tcPr>
            <w:tcW w:w="2074" w:type="dxa"/>
          </w:tcPr>
          <w:p w14:paraId="11A0B009" w14:textId="77777777" w:rsidR="00AA2778" w:rsidRDefault="00CA26DA" w:rsidP="00C26A13">
            <w:pPr>
              <w:rPr>
                <w:ins w:id="3739" w:author="Changxin LIU" w:date="2015-01-12T13:24:00Z"/>
              </w:rPr>
            </w:pPr>
            <w:ins w:id="3740" w:author="Changxin LIU" w:date="2015-01-12T13:25:00Z">
              <w:r>
                <w:t>Sf_img_name</w:t>
              </w:r>
            </w:ins>
          </w:p>
        </w:tc>
        <w:tc>
          <w:tcPr>
            <w:tcW w:w="2074" w:type="dxa"/>
          </w:tcPr>
          <w:p w14:paraId="5C8E1266" w14:textId="77777777" w:rsidR="00AA2778" w:rsidRDefault="00CA26DA" w:rsidP="00C26A13">
            <w:pPr>
              <w:rPr>
                <w:ins w:id="3741" w:author="Changxin LIU" w:date="2015-01-12T13:24:00Z"/>
              </w:rPr>
            </w:pPr>
            <w:ins w:id="3742" w:author="Changxin LIU" w:date="2015-01-12T13:25:00Z">
              <w:r>
                <w:t>Varchar(20)</w:t>
              </w:r>
            </w:ins>
          </w:p>
        </w:tc>
        <w:tc>
          <w:tcPr>
            <w:tcW w:w="2074" w:type="dxa"/>
          </w:tcPr>
          <w:p w14:paraId="5164B7AF" w14:textId="77777777" w:rsidR="00AA2778" w:rsidRDefault="00CA26DA" w:rsidP="00C26A13">
            <w:pPr>
              <w:rPr>
                <w:ins w:id="3743" w:author="Changxin LIU" w:date="2015-01-12T13:24:00Z"/>
              </w:rPr>
            </w:pPr>
            <w:ins w:id="3744" w:author="Changxin LIU" w:date="2015-01-12T13:25:00Z">
              <w:r>
                <w:rPr>
                  <w:rFonts w:hint="eastAsia"/>
                </w:rPr>
                <w:t>特色</w:t>
              </w:r>
            </w:ins>
            <w:ins w:id="3745" w:author="Changxin LIU" w:date="2015-01-12T13:26:00Z">
              <w:r>
                <w:rPr>
                  <w:rFonts w:hint="eastAsia"/>
                </w:rPr>
                <w:t>图标名称</w:t>
              </w:r>
            </w:ins>
          </w:p>
        </w:tc>
        <w:tc>
          <w:tcPr>
            <w:tcW w:w="2074" w:type="dxa"/>
          </w:tcPr>
          <w:p w14:paraId="1FE78C3E" w14:textId="77777777" w:rsidR="00AA2778" w:rsidRDefault="00AA2778" w:rsidP="00C26A13">
            <w:pPr>
              <w:rPr>
                <w:ins w:id="3746" w:author="Changxin LIU" w:date="2015-01-12T13:24:00Z"/>
              </w:rPr>
            </w:pPr>
          </w:p>
        </w:tc>
      </w:tr>
      <w:tr w:rsidR="00AA2778" w14:paraId="1B1AFB55" w14:textId="77777777" w:rsidTr="00C26A13">
        <w:trPr>
          <w:ins w:id="3747" w:author="Changxin LIU" w:date="2015-01-12T13:24:00Z"/>
        </w:trPr>
        <w:tc>
          <w:tcPr>
            <w:tcW w:w="2074" w:type="dxa"/>
          </w:tcPr>
          <w:p w14:paraId="2BE3A146" w14:textId="77777777" w:rsidR="00AA2778" w:rsidRDefault="00CA26DA" w:rsidP="00C26A13">
            <w:pPr>
              <w:rPr>
                <w:ins w:id="3748" w:author="Changxin LIU" w:date="2015-01-12T13:24:00Z"/>
              </w:rPr>
            </w:pPr>
            <w:ins w:id="3749" w:author="Changxin LIU" w:date="2015-01-12T13:26:00Z">
              <w:r>
                <w:t>Sf_type</w:t>
              </w:r>
            </w:ins>
          </w:p>
        </w:tc>
        <w:tc>
          <w:tcPr>
            <w:tcW w:w="2074" w:type="dxa"/>
          </w:tcPr>
          <w:p w14:paraId="56AEBDCA" w14:textId="77777777" w:rsidR="00AA2778" w:rsidRDefault="00CA26DA" w:rsidP="00C26A13">
            <w:pPr>
              <w:rPr>
                <w:ins w:id="3750" w:author="Changxin LIU" w:date="2015-01-12T13:24:00Z"/>
              </w:rPr>
            </w:pPr>
            <w:ins w:id="3751" w:author="Changxin LIU" w:date="2015-01-12T13:26:00Z">
              <w:r>
                <w:t>Tinyint</w:t>
              </w:r>
            </w:ins>
          </w:p>
        </w:tc>
        <w:tc>
          <w:tcPr>
            <w:tcW w:w="2074" w:type="dxa"/>
          </w:tcPr>
          <w:p w14:paraId="08B3D38A" w14:textId="77777777" w:rsidR="00AA2778" w:rsidRDefault="00CA26DA" w:rsidP="00C26A13">
            <w:pPr>
              <w:rPr>
                <w:ins w:id="3752" w:author="Changxin LIU" w:date="2015-01-12T13:24:00Z"/>
              </w:rPr>
            </w:pPr>
            <w:ins w:id="3753" w:author="Changxin LIU" w:date="2015-01-12T13:26:00Z">
              <w:r>
                <w:rPr>
                  <w:rFonts w:hint="eastAsia"/>
                </w:rPr>
                <w:t>特色类型</w:t>
              </w:r>
            </w:ins>
          </w:p>
        </w:tc>
        <w:tc>
          <w:tcPr>
            <w:tcW w:w="2074" w:type="dxa"/>
          </w:tcPr>
          <w:p w14:paraId="75C710D9" w14:textId="77777777" w:rsidR="00AA2778" w:rsidRDefault="00CA26DA" w:rsidP="00C26A13">
            <w:pPr>
              <w:rPr>
                <w:ins w:id="3754" w:author="Changxin LIU" w:date="2015-01-12T13:26:00Z"/>
              </w:rPr>
            </w:pPr>
            <w:ins w:id="3755" w:author="Changxin LIU" w:date="2015-01-12T13:26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图片</w:t>
              </w:r>
            </w:ins>
          </w:p>
          <w:p w14:paraId="70DE4C1D" w14:textId="77777777" w:rsidR="00CA26DA" w:rsidRDefault="00CA26DA" w:rsidP="00C26A13">
            <w:pPr>
              <w:rPr>
                <w:ins w:id="3756" w:author="Changxin LIU" w:date="2015-01-12T13:24:00Z"/>
              </w:rPr>
            </w:pPr>
            <w:ins w:id="3757" w:author="Changxin LIU" w:date="2015-01-12T13:26:00Z"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代码</w:t>
              </w:r>
            </w:ins>
          </w:p>
        </w:tc>
      </w:tr>
      <w:tr w:rsidR="00AA2778" w14:paraId="5CD5FEE5" w14:textId="77777777" w:rsidTr="00C26A13">
        <w:trPr>
          <w:ins w:id="3758" w:author="Changxin LIU" w:date="2015-01-12T13:24:00Z"/>
        </w:trPr>
        <w:tc>
          <w:tcPr>
            <w:tcW w:w="2074" w:type="dxa"/>
          </w:tcPr>
          <w:p w14:paraId="7528BD06" w14:textId="77777777" w:rsidR="00AA2778" w:rsidRDefault="00CA26DA" w:rsidP="00C26A13">
            <w:pPr>
              <w:rPr>
                <w:ins w:id="3759" w:author="Changxin LIU" w:date="2015-01-12T13:24:00Z"/>
              </w:rPr>
            </w:pPr>
            <w:ins w:id="3760" w:author="Changxin LIU" w:date="2015-01-12T13:26:00Z">
              <w:r>
                <w:t>Sf_code</w:t>
              </w:r>
            </w:ins>
          </w:p>
        </w:tc>
        <w:tc>
          <w:tcPr>
            <w:tcW w:w="2074" w:type="dxa"/>
          </w:tcPr>
          <w:p w14:paraId="36E88485" w14:textId="77777777" w:rsidR="00AA2778" w:rsidRDefault="00CA26DA" w:rsidP="00C26A13">
            <w:pPr>
              <w:rPr>
                <w:ins w:id="3761" w:author="Changxin LIU" w:date="2015-01-12T13:24:00Z"/>
              </w:rPr>
            </w:pPr>
            <w:ins w:id="3762" w:author="Changxin LIU" w:date="2015-01-12T13:26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5000)</w:t>
              </w:r>
            </w:ins>
          </w:p>
        </w:tc>
        <w:tc>
          <w:tcPr>
            <w:tcW w:w="2074" w:type="dxa"/>
          </w:tcPr>
          <w:p w14:paraId="1130A72E" w14:textId="77777777" w:rsidR="00AA2778" w:rsidRDefault="00CA26DA" w:rsidP="00C26A13">
            <w:pPr>
              <w:rPr>
                <w:ins w:id="3763" w:author="Changxin LIU" w:date="2015-01-12T13:24:00Z"/>
              </w:rPr>
            </w:pPr>
            <w:ins w:id="3764" w:author="Changxin LIU" w:date="2015-01-12T13:26:00Z">
              <w:r>
                <w:rPr>
                  <w:rFonts w:hint="eastAsia"/>
                </w:rPr>
                <w:t>特色代码</w:t>
              </w:r>
            </w:ins>
          </w:p>
        </w:tc>
        <w:tc>
          <w:tcPr>
            <w:tcW w:w="2074" w:type="dxa"/>
          </w:tcPr>
          <w:p w14:paraId="128A406B" w14:textId="77777777" w:rsidR="00AA2778" w:rsidRDefault="00F857F1" w:rsidP="00C26A13">
            <w:pPr>
              <w:rPr>
                <w:ins w:id="3765" w:author="Changxin LIU" w:date="2015-01-12T13:24:00Z"/>
              </w:rPr>
            </w:pPr>
            <w:ins w:id="3766" w:author="Changxin LIU" w:date="2015-01-12T13:26:00Z">
              <w:r>
                <w:t>直接输出</w:t>
              </w:r>
            </w:ins>
          </w:p>
        </w:tc>
      </w:tr>
      <w:tr w:rsidR="00AA2778" w14:paraId="2FDAD24B" w14:textId="77777777" w:rsidTr="00C26A13">
        <w:trPr>
          <w:ins w:id="3767" w:author="Changxin LIU" w:date="2015-01-12T13:24:00Z"/>
        </w:trPr>
        <w:tc>
          <w:tcPr>
            <w:tcW w:w="2074" w:type="dxa"/>
          </w:tcPr>
          <w:p w14:paraId="18A06F9C" w14:textId="77777777" w:rsidR="00AA2778" w:rsidRDefault="00AA2778" w:rsidP="00C26A13">
            <w:pPr>
              <w:rPr>
                <w:ins w:id="3768" w:author="Changxin LIU" w:date="2015-01-12T13:24:00Z"/>
              </w:rPr>
            </w:pPr>
          </w:p>
        </w:tc>
        <w:tc>
          <w:tcPr>
            <w:tcW w:w="2074" w:type="dxa"/>
          </w:tcPr>
          <w:p w14:paraId="5DE67409" w14:textId="77777777" w:rsidR="00AA2778" w:rsidRDefault="00AA2778" w:rsidP="00C26A13">
            <w:pPr>
              <w:rPr>
                <w:ins w:id="3769" w:author="Changxin LIU" w:date="2015-01-12T13:24:00Z"/>
              </w:rPr>
            </w:pPr>
          </w:p>
        </w:tc>
        <w:tc>
          <w:tcPr>
            <w:tcW w:w="2074" w:type="dxa"/>
          </w:tcPr>
          <w:p w14:paraId="6CFE583B" w14:textId="77777777" w:rsidR="00AA2778" w:rsidRDefault="00AA2778" w:rsidP="00C26A13">
            <w:pPr>
              <w:rPr>
                <w:ins w:id="3770" w:author="Changxin LIU" w:date="2015-01-12T13:24:00Z"/>
              </w:rPr>
            </w:pPr>
          </w:p>
        </w:tc>
        <w:tc>
          <w:tcPr>
            <w:tcW w:w="2074" w:type="dxa"/>
          </w:tcPr>
          <w:p w14:paraId="748BBCE7" w14:textId="77777777" w:rsidR="00AA2778" w:rsidRDefault="00AA2778" w:rsidP="00C26A13">
            <w:pPr>
              <w:rPr>
                <w:ins w:id="3771" w:author="Changxin LIU" w:date="2015-01-12T13:24:00Z"/>
              </w:rPr>
            </w:pPr>
          </w:p>
        </w:tc>
      </w:tr>
      <w:tr w:rsidR="00AA2778" w14:paraId="06A132D4" w14:textId="77777777" w:rsidTr="00C26A13">
        <w:trPr>
          <w:ins w:id="3772" w:author="Changxin LIU" w:date="2015-01-12T13:24:00Z"/>
        </w:trPr>
        <w:tc>
          <w:tcPr>
            <w:tcW w:w="2074" w:type="dxa"/>
          </w:tcPr>
          <w:p w14:paraId="78C26222" w14:textId="77777777" w:rsidR="00AA2778" w:rsidRDefault="00AA2778" w:rsidP="00C26A13">
            <w:pPr>
              <w:rPr>
                <w:ins w:id="3773" w:author="Changxin LIU" w:date="2015-01-12T13:24:00Z"/>
              </w:rPr>
            </w:pPr>
          </w:p>
        </w:tc>
        <w:tc>
          <w:tcPr>
            <w:tcW w:w="2074" w:type="dxa"/>
          </w:tcPr>
          <w:p w14:paraId="543B98DA" w14:textId="77777777" w:rsidR="00AA2778" w:rsidRDefault="00AA2778" w:rsidP="00C26A13">
            <w:pPr>
              <w:rPr>
                <w:ins w:id="3774" w:author="Changxin LIU" w:date="2015-01-12T13:24:00Z"/>
              </w:rPr>
            </w:pPr>
          </w:p>
        </w:tc>
        <w:tc>
          <w:tcPr>
            <w:tcW w:w="2074" w:type="dxa"/>
          </w:tcPr>
          <w:p w14:paraId="0D63CF9F" w14:textId="77777777" w:rsidR="00AA2778" w:rsidRDefault="00AA2778" w:rsidP="00C26A13">
            <w:pPr>
              <w:rPr>
                <w:ins w:id="3775" w:author="Changxin LIU" w:date="2015-01-12T13:24:00Z"/>
              </w:rPr>
            </w:pPr>
          </w:p>
        </w:tc>
        <w:tc>
          <w:tcPr>
            <w:tcW w:w="2074" w:type="dxa"/>
          </w:tcPr>
          <w:p w14:paraId="4920B3DE" w14:textId="77777777" w:rsidR="00AA2778" w:rsidRDefault="00AA2778" w:rsidP="00C26A13">
            <w:pPr>
              <w:rPr>
                <w:ins w:id="3776" w:author="Changxin LIU" w:date="2015-01-12T13:24:00Z"/>
              </w:rPr>
            </w:pPr>
          </w:p>
        </w:tc>
      </w:tr>
    </w:tbl>
    <w:p w14:paraId="7127A70F" w14:textId="77777777" w:rsidR="00B171F9" w:rsidRDefault="00B171F9">
      <w:pPr>
        <w:rPr>
          <w:ins w:id="3777" w:author="Changxin LIU" w:date="2015-01-12T13:32:00Z"/>
        </w:rPr>
      </w:pPr>
    </w:p>
    <w:p w14:paraId="1940E58F" w14:textId="77777777" w:rsidR="00241E5A" w:rsidRDefault="00241E5A">
      <w:pPr>
        <w:rPr>
          <w:ins w:id="3778" w:author="Changxin LIU" w:date="2015-01-12T13:32:00Z"/>
        </w:rPr>
      </w:pPr>
    </w:p>
    <w:p w14:paraId="69B36335" w14:textId="77777777" w:rsidR="00241E5A" w:rsidRPr="00F03489" w:rsidRDefault="00241E5A">
      <w:pPr>
        <w:pStyle w:val="1"/>
        <w:rPr>
          <w:ins w:id="3779" w:author="Changxin LIU" w:date="2015-01-12T13:33:00Z"/>
          <w:color w:val="FF0000"/>
          <w:rPrChange w:id="3780" w:author="Changxin LIU" w:date="2015-02-14T12:14:00Z">
            <w:rPr>
              <w:ins w:id="3781" w:author="Changxin LIU" w:date="2015-01-12T13:33:00Z"/>
            </w:rPr>
          </w:rPrChange>
        </w:rPr>
        <w:pPrChange w:id="3782" w:author="Changxin LIU" w:date="2015-01-12T13:33:00Z">
          <w:pPr/>
        </w:pPrChange>
      </w:pPr>
      <w:ins w:id="3783" w:author="Changxin LIU" w:date="2015-01-12T13:33:00Z">
        <w:r w:rsidRPr="00F03489">
          <w:rPr>
            <w:rFonts w:hint="eastAsia"/>
            <w:color w:val="FF0000"/>
            <w:rPrChange w:id="3784" w:author="Changxin LIU" w:date="2015-02-14T12:14:00Z">
              <w:rPr>
                <w:rFonts w:hint="eastAsia"/>
              </w:rPr>
            </w:rPrChange>
          </w:rPr>
          <w:t>收藏列表</w:t>
        </w:r>
        <w:r w:rsidRPr="00F03489">
          <w:rPr>
            <w:color w:val="FF0000"/>
            <w:rPrChange w:id="3785" w:author="Changxin LIU" w:date="2015-02-14T12:14:00Z">
              <w:rPr/>
            </w:rPrChange>
          </w:rPr>
          <w:t>FavoriteShop</w:t>
        </w:r>
      </w:ins>
    </w:p>
    <w:p w14:paraId="21F1D44D" w14:textId="77777777" w:rsidR="00C15B7A" w:rsidRDefault="00C15B7A">
      <w:pPr>
        <w:rPr>
          <w:ins w:id="3786" w:author="Changxin LIU" w:date="2015-01-12T13:33:00Z"/>
        </w:rPr>
      </w:pPr>
      <w:ins w:id="3787" w:author="Changxin LIU" w:date="2015-01-12T13:33:00Z">
        <w:r>
          <w:t>FavoriteShop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5056" w14:paraId="121AA75D" w14:textId="77777777" w:rsidTr="00C26A13">
        <w:trPr>
          <w:ins w:id="3788" w:author="Changxin LIU" w:date="2015-01-12T13:33:00Z"/>
        </w:trPr>
        <w:tc>
          <w:tcPr>
            <w:tcW w:w="2074" w:type="dxa"/>
          </w:tcPr>
          <w:p w14:paraId="556A64F7" w14:textId="77777777" w:rsidR="002F5056" w:rsidRDefault="002F5056" w:rsidP="00C26A13">
            <w:pPr>
              <w:rPr>
                <w:ins w:id="3789" w:author="Changxin LIU" w:date="2015-01-12T13:33:00Z"/>
              </w:rPr>
            </w:pPr>
            <w:ins w:id="3790" w:author="Changxin LIU" w:date="2015-01-12T13:33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6DB02D25" w14:textId="77777777" w:rsidR="002F5056" w:rsidRDefault="002F5056" w:rsidP="00C26A13">
            <w:pPr>
              <w:rPr>
                <w:ins w:id="3791" w:author="Changxin LIU" w:date="2015-01-12T13:33:00Z"/>
              </w:rPr>
            </w:pPr>
            <w:ins w:id="3792" w:author="Changxin LIU" w:date="2015-01-12T13:33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1AC0E758" w14:textId="77777777" w:rsidR="002F5056" w:rsidRDefault="002F5056" w:rsidP="00C26A13">
            <w:pPr>
              <w:rPr>
                <w:ins w:id="3793" w:author="Changxin LIU" w:date="2015-01-12T13:33:00Z"/>
              </w:rPr>
            </w:pPr>
            <w:ins w:id="3794" w:author="Changxin LIU" w:date="2015-01-12T13:33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7577DB08" w14:textId="77777777" w:rsidR="002F5056" w:rsidRDefault="002F5056" w:rsidP="00C26A13">
            <w:pPr>
              <w:rPr>
                <w:ins w:id="3795" w:author="Changxin LIU" w:date="2015-01-12T13:33:00Z"/>
              </w:rPr>
            </w:pPr>
          </w:p>
        </w:tc>
      </w:tr>
      <w:tr w:rsidR="002F5056" w14:paraId="685C9A10" w14:textId="77777777" w:rsidTr="00C26A13">
        <w:trPr>
          <w:ins w:id="3796" w:author="Changxin LIU" w:date="2015-01-12T13:33:00Z"/>
        </w:trPr>
        <w:tc>
          <w:tcPr>
            <w:tcW w:w="2074" w:type="dxa"/>
          </w:tcPr>
          <w:p w14:paraId="23934C2A" w14:textId="77777777" w:rsidR="002F5056" w:rsidRDefault="00D7639D" w:rsidP="00D7639D">
            <w:pPr>
              <w:rPr>
                <w:ins w:id="3797" w:author="Changxin LIU" w:date="2015-01-12T13:33:00Z"/>
              </w:rPr>
            </w:pPr>
            <w:ins w:id="3798" w:author="Changxin LIU" w:date="2015-01-12T13:33:00Z">
              <w:r>
                <w:t>fs</w:t>
              </w:r>
              <w:r w:rsidR="002F5056">
                <w:t>_</w:t>
              </w:r>
              <w:r>
                <w:t>shop_id</w:t>
              </w:r>
            </w:ins>
          </w:p>
        </w:tc>
        <w:tc>
          <w:tcPr>
            <w:tcW w:w="2074" w:type="dxa"/>
          </w:tcPr>
          <w:p w14:paraId="64DDB5A2" w14:textId="77777777" w:rsidR="002F5056" w:rsidRDefault="00D7639D" w:rsidP="00C26A13">
            <w:pPr>
              <w:rPr>
                <w:ins w:id="3799" w:author="Changxin LIU" w:date="2015-01-12T13:33:00Z"/>
              </w:rPr>
            </w:pPr>
            <w:ins w:id="3800" w:author="Changxin LIU" w:date="2015-01-12T13:33:00Z">
              <w:r>
                <w:t>Integer</w:t>
              </w:r>
            </w:ins>
          </w:p>
        </w:tc>
        <w:tc>
          <w:tcPr>
            <w:tcW w:w="2074" w:type="dxa"/>
          </w:tcPr>
          <w:p w14:paraId="288DE18B" w14:textId="77777777" w:rsidR="002F5056" w:rsidRDefault="00D7639D" w:rsidP="00C26A13">
            <w:pPr>
              <w:rPr>
                <w:ins w:id="3801" w:author="Changxin LIU" w:date="2015-01-12T13:33:00Z"/>
              </w:rPr>
            </w:pPr>
            <w:ins w:id="3802" w:author="Changxin LIU" w:date="2015-01-12T13:34:00Z">
              <w:r>
                <w:rPr>
                  <w:rFonts w:hint="eastAsia"/>
                </w:rPr>
                <w:t>店铺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6612553B" w14:textId="77777777" w:rsidR="002F5056" w:rsidRDefault="002F5056" w:rsidP="00C26A13">
            <w:pPr>
              <w:rPr>
                <w:ins w:id="3803" w:author="Changxin LIU" w:date="2015-01-12T13:33:00Z"/>
              </w:rPr>
            </w:pPr>
          </w:p>
        </w:tc>
      </w:tr>
      <w:tr w:rsidR="002F5056" w14:paraId="1199F615" w14:textId="77777777" w:rsidTr="00C26A13">
        <w:trPr>
          <w:ins w:id="3804" w:author="Changxin LIU" w:date="2015-01-12T13:33:00Z"/>
        </w:trPr>
        <w:tc>
          <w:tcPr>
            <w:tcW w:w="2074" w:type="dxa"/>
          </w:tcPr>
          <w:p w14:paraId="438F4BA7" w14:textId="77777777" w:rsidR="002F5056" w:rsidRDefault="00D7639D" w:rsidP="00C26A13">
            <w:pPr>
              <w:rPr>
                <w:ins w:id="3805" w:author="Changxin LIU" w:date="2015-01-12T13:33:00Z"/>
              </w:rPr>
            </w:pPr>
            <w:ins w:id="3806" w:author="Changxin LIU" w:date="2015-01-12T13:34:00Z">
              <w:r>
                <w:t>Fs_user_id</w:t>
              </w:r>
            </w:ins>
          </w:p>
        </w:tc>
        <w:tc>
          <w:tcPr>
            <w:tcW w:w="2074" w:type="dxa"/>
          </w:tcPr>
          <w:p w14:paraId="6B561876" w14:textId="77777777" w:rsidR="002F5056" w:rsidRDefault="00D7639D" w:rsidP="00C26A13">
            <w:pPr>
              <w:rPr>
                <w:ins w:id="3807" w:author="Changxin LIU" w:date="2015-01-12T13:33:00Z"/>
              </w:rPr>
            </w:pPr>
            <w:ins w:id="3808" w:author="Changxin LIU" w:date="2015-01-12T13:34:00Z">
              <w:r>
                <w:t>Integer</w:t>
              </w:r>
            </w:ins>
          </w:p>
        </w:tc>
        <w:tc>
          <w:tcPr>
            <w:tcW w:w="2074" w:type="dxa"/>
          </w:tcPr>
          <w:p w14:paraId="60F55C0E" w14:textId="77777777" w:rsidR="002F5056" w:rsidRDefault="00D7639D" w:rsidP="00C26A13">
            <w:pPr>
              <w:rPr>
                <w:ins w:id="3809" w:author="Changxin LIU" w:date="2015-01-12T13:33:00Z"/>
              </w:rPr>
            </w:pPr>
            <w:ins w:id="3810" w:author="Changxin LIU" w:date="2015-01-12T13:34:00Z">
              <w:r>
                <w:rPr>
                  <w:rFonts w:hint="eastAsia"/>
                </w:rPr>
                <w:t>用户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3FD96239" w14:textId="77777777" w:rsidR="002F5056" w:rsidRDefault="002F5056" w:rsidP="00C26A13">
            <w:pPr>
              <w:rPr>
                <w:ins w:id="3811" w:author="Changxin LIU" w:date="2015-01-12T13:33:00Z"/>
              </w:rPr>
            </w:pPr>
          </w:p>
        </w:tc>
      </w:tr>
      <w:tr w:rsidR="002F5056" w14:paraId="59DFE42F" w14:textId="77777777" w:rsidTr="00C26A13">
        <w:trPr>
          <w:ins w:id="3812" w:author="Changxin LIU" w:date="2015-01-12T13:33:00Z"/>
        </w:trPr>
        <w:tc>
          <w:tcPr>
            <w:tcW w:w="2074" w:type="dxa"/>
          </w:tcPr>
          <w:p w14:paraId="5A824125" w14:textId="77777777" w:rsidR="002F5056" w:rsidRDefault="00594E2D" w:rsidP="00C26A13">
            <w:pPr>
              <w:rPr>
                <w:ins w:id="3813" w:author="Changxin LIU" w:date="2015-01-12T13:33:00Z"/>
              </w:rPr>
            </w:pPr>
            <w:ins w:id="3814" w:author="Changxin LIU" w:date="2015-01-12T13:34:00Z">
              <w:r>
                <w:t>F</w:t>
              </w:r>
              <w:r>
                <w:rPr>
                  <w:rFonts w:hint="eastAsia"/>
                </w:rPr>
                <w:t>s</w:t>
              </w:r>
              <w:r>
                <w:t>_datetime</w:t>
              </w:r>
            </w:ins>
          </w:p>
        </w:tc>
        <w:tc>
          <w:tcPr>
            <w:tcW w:w="2074" w:type="dxa"/>
          </w:tcPr>
          <w:p w14:paraId="520A0726" w14:textId="77777777" w:rsidR="002F5056" w:rsidRDefault="00594E2D" w:rsidP="00C26A13">
            <w:pPr>
              <w:rPr>
                <w:ins w:id="3815" w:author="Changxin LIU" w:date="2015-01-12T13:33:00Z"/>
              </w:rPr>
            </w:pPr>
            <w:ins w:id="3816" w:author="Changxin LIU" w:date="2015-01-12T13:34:00Z">
              <w:r>
                <w:t>Datetime</w:t>
              </w:r>
            </w:ins>
          </w:p>
        </w:tc>
        <w:tc>
          <w:tcPr>
            <w:tcW w:w="2074" w:type="dxa"/>
          </w:tcPr>
          <w:p w14:paraId="65C12D6C" w14:textId="77777777" w:rsidR="002F5056" w:rsidRDefault="00594E2D" w:rsidP="00C26A13">
            <w:pPr>
              <w:rPr>
                <w:ins w:id="3817" w:author="Changxin LIU" w:date="2015-01-12T13:33:00Z"/>
              </w:rPr>
            </w:pPr>
            <w:ins w:id="3818" w:author="Changxin LIU" w:date="2015-01-12T13:34:00Z">
              <w:r>
                <w:rPr>
                  <w:rFonts w:hint="eastAsia"/>
                </w:rPr>
                <w:t>收藏时间</w:t>
              </w:r>
            </w:ins>
          </w:p>
        </w:tc>
        <w:tc>
          <w:tcPr>
            <w:tcW w:w="2074" w:type="dxa"/>
          </w:tcPr>
          <w:p w14:paraId="3EF8624C" w14:textId="77777777" w:rsidR="002F5056" w:rsidRDefault="002F5056" w:rsidP="00C26A13">
            <w:pPr>
              <w:rPr>
                <w:ins w:id="3819" w:author="Changxin LIU" w:date="2015-01-12T13:33:00Z"/>
              </w:rPr>
            </w:pPr>
          </w:p>
        </w:tc>
      </w:tr>
      <w:tr w:rsidR="002F5056" w14:paraId="1927B675" w14:textId="77777777" w:rsidTr="00C26A13">
        <w:trPr>
          <w:ins w:id="3820" w:author="Changxin LIU" w:date="2015-01-12T13:33:00Z"/>
        </w:trPr>
        <w:tc>
          <w:tcPr>
            <w:tcW w:w="2074" w:type="dxa"/>
          </w:tcPr>
          <w:p w14:paraId="7D41D276" w14:textId="77777777" w:rsidR="002F5056" w:rsidRDefault="002F5056" w:rsidP="00C26A13">
            <w:pPr>
              <w:rPr>
                <w:ins w:id="3821" w:author="Changxin LIU" w:date="2015-01-12T13:33:00Z"/>
              </w:rPr>
            </w:pPr>
          </w:p>
        </w:tc>
        <w:tc>
          <w:tcPr>
            <w:tcW w:w="2074" w:type="dxa"/>
          </w:tcPr>
          <w:p w14:paraId="6133EE94" w14:textId="77777777" w:rsidR="002F5056" w:rsidRDefault="002F5056" w:rsidP="00C26A13">
            <w:pPr>
              <w:rPr>
                <w:ins w:id="3822" w:author="Changxin LIU" w:date="2015-01-12T13:33:00Z"/>
              </w:rPr>
            </w:pPr>
          </w:p>
        </w:tc>
        <w:tc>
          <w:tcPr>
            <w:tcW w:w="2074" w:type="dxa"/>
          </w:tcPr>
          <w:p w14:paraId="20548B65" w14:textId="77777777" w:rsidR="002F5056" w:rsidRDefault="002F5056" w:rsidP="00C26A13">
            <w:pPr>
              <w:rPr>
                <w:ins w:id="3823" w:author="Changxin LIU" w:date="2015-01-12T13:33:00Z"/>
              </w:rPr>
            </w:pPr>
          </w:p>
        </w:tc>
        <w:tc>
          <w:tcPr>
            <w:tcW w:w="2074" w:type="dxa"/>
          </w:tcPr>
          <w:p w14:paraId="66745D2F" w14:textId="77777777" w:rsidR="002F5056" w:rsidRDefault="002F5056" w:rsidP="00C26A13">
            <w:pPr>
              <w:rPr>
                <w:ins w:id="3824" w:author="Changxin LIU" w:date="2015-01-12T13:33:00Z"/>
              </w:rPr>
            </w:pPr>
          </w:p>
        </w:tc>
      </w:tr>
      <w:tr w:rsidR="002F5056" w14:paraId="276599F9" w14:textId="77777777" w:rsidTr="00C26A13">
        <w:trPr>
          <w:ins w:id="3825" w:author="Changxin LIU" w:date="2015-01-12T13:33:00Z"/>
        </w:trPr>
        <w:tc>
          <w:tcPr>
            <w:tcW w:w="2074" w:type="dxa"/>
          </w:tcPr>
          <w:p w14:paraId="238F6CF0" w14:textId="77777777" w:rsidR="002F5056" w:rsidRDefault="002F5056" w:rsidP="00C26A13">
            <w:pPr>
              <w:rPr>
                <w:ins w:id="3826" w:author="Changxin LIU" w:date="2015-01-12T13:33:00Z"/>
              </w:rPr>
            </w:pPr>
          </w:p>
        </w:tc>
        <w:tc>
          <w:tcPr>
            <w:tcW w:w="2074" w:type="dxa"/>
          </w:tcPr>
          <w:p w14:paraId="50530323" w14:textId="77777777" w:rsidR="002F5056" w:rsidRDefault="002F5056" w:rsidP="00C26A13">
            <w:pPr>
              <w:rPr>
                <w:ins w:id="3827" w:author="Changxin LIU" w:date="2015-01-12T13:33:00Z"/>
              </w:rPr>
            </w:pPr>
          </w:p>
        </w:tc>
        <w:tc>
          <w:tcPr>
            <w:tcW w:w="2074" w:type="dxa"/>
          </w:tcPr>
          <w:p w14:paraId="1BAC284A" w14:textId="77777777" w:rsidR="002F5056" w:rsidRDefault="002F5056" w:rsidP="00C26A13">
            <w:pPr>
              <w:rPr>
                <w:ins w:id="3828" w:author="Changxin LIU" w:date="2015-01-12T13:33:00Z"/>
              </w:rPr>
            </w:pPr>
          </w:p>
        </w:tc>
        <w:tc>
          <w:tcPr>
            <w:tcW w:w="2074" w:type="dxa"/>
          </w:tcPr>
          <w:p w14:paraId="369258CE" w14:textId="77777777" w:rsidR="002F5056" w:rsidRDefault="002F5056" w:rsidP="00C26A13">
            <w:pPr>
              <w:rPr>
                <w:ins w:id="3829" w:author="Changxin LIU" w:date="2015-01-12T13:33:00Z"/>
              </w:rPr>
            </w:pPr>
          </w:p>
        </w:tc>
      </w:tr>
      <w:tr w:rsidR="002F5056" w14:paraId="3259344C" w14:textId="77777777" w:rsidTr="00C26A13">
        <w:trPr>
          <w:ins w:id="3830" w:author="Changxin LIU" w:date="2015-01-12T13:33:00Z"/>
        </w:trPr>
        <w:tc>
          <w:tcPr>
            <w:tcW w:w="2074" w:type="dxa"/>
          </w:tcPr>
          <w:p w14:paraId="7FD0B5B4" w14:textId="77777777" w:rsidR="002F5056" w:rsidRDefault="002F5056" w:rsidP="00C26A13">
            <w:pPr>
              <w:rPr>
                <w:ins w:id="3831" w:author="Changxin LIU" w:date="2015-01-12T13:33:00Z"/>
              </w:rPr>
            </w:pPr>
          </w:p>
        </w:tc>
        <w:tc>
          <w:tcPr>
            <w:tcW w:w="2074" w:type="dxa"/>
          </w:tcPr>
          <w:p w14:paraId="04D7A8D7" w14:textId="77777777" w:rsidR="002F5056" w:rsidRDefault="002F5056" w:rsidP="00C26A13">
            <w:pPr>
              <w:rPr>
                <w:ins w:id="3832" w:author="Changxin LIU" w:date="2015-01-12T13:33:00Z"/>
              </w:rPr>
            </w:pPr>
          </w:p>
        </w:tc>
        <w:tc>
          <w:tcPr>
            <w:tcW w:w="2074" w:type="dxa"/>
          </w:tcPr>
          <w:p w14:paraId="6074E9B0" w14:textId="77777777" w:rsidR="002F5056" w:rsidRDefault="002F5056" w:rsidP="00C26A13">
            <w:pPr>
              <w:rPr>
                <w:ins w:id="3833" w:author="Changxin LIU" w:date="2015-01-12T13:33:00Z"/>
              </w:rPr>
            </w:pPr>
          </w:p>
        </w:tc>
        <w:tc>
          <w:tcPr>
            <w:tcW w:w="2074" w:type="dxa"/>
          </w:tcPr>
          <w:p w14:paraId="0035FDE0" w14:textId="77777777" w:rsidR="002F5056" w:rsidRDefault="002F5056" w:rsidP="00C26A13">
            <w:pPr>
              <w:rPr>
                <w:ins w:id="3834" w:author="Changxin LIU" w:date="2015-01-12T13:33:00Z"/>
              </w:rPr>
            </w:pPr>
          </w:p>
        </w:tc>
      </w:tr>
      <w:tr w:rsidR="002F5056" w14:paraId="475A20B6" w14:textId="77777777" w:rsidTr="00C26A13">
        <w:trPr>
          <w:ins w:id="3835" w:author="Changxin LIU" w:date="2015-01-12T13:33:00Z"/>
        </w:trPr>
        <w:tc>
          <w:tcPr>
            <w:tcW w:w="2074" w:type="dxa"/>
          </w:tcPr>
          <w:p w14:paraId="23380AC0" w14:textId="77777777" w:rsidR="002F5056" w:rsidRDefault="002F5056" w:rsidP="00C26A13">
            <w:pPr>
              <w:rPr>
                <w:ins w:id="3836" w:author="Changxin LIU" w:date="2015-01-12T13:33:00Z"/>
              </w:rPr>
            </w:pPr>
          </w:p>
        </w:tc>
        <w:tc>
          <w:tcPr>
            <w:tcW w:w="2074" w:type="dxa"/>
          </w:tcPr>
          <w:p w14:paraId="38012006" w14:textId="77777777" w:rsidR="002F5056" w:rsidRDefault="002F5056" w:rsidP="00C26A13">
            <w:pPr>
              <w:rPr>
                <w:ins w:id="3837" w:author="Changxin LIU" w:date="2015-01-12T13:33:00Z"/>
              </w:rPr>
            </w:pPr>
          </w:p>
        </w:tc>
        <w:tc>
          <w:tcPr>
            <w:tcW w:w="2074" w:type="dxa"/>
          </w:tcPr>
          <w:p w14:paraId="1E364978" w14:textId="77777777" w:rsidR="002F5056" w:rsidRDefault="002F5056" w:rsidP="00C26A13">
            <w:pPr>
              <w:rPr>
                <w:ins w:id="3838" w:author="Changxin LIU" w:date="2015-01-12T13:33:00Z"/>
              </w:rPr>
            </w:pPr>
          </w:p>
        </w:tc>
        <w:tc>
          <w:tcPr>
            <w:tcW w:w="2074" w:type="dxa"/>
          </w:tcPr>
          <w:p w14:paraId="23AD386B" w14:textId="77777777" w:rsidR="002F5056" w:rsidRDefault="002F5056" w:rsidP="00C26A13">
            <w:pPr>
              <w:rPr>
                <w:ins w:id="3839" w:author="Changxin LIU" w:date="2015-01-12T13:33:00Z"/>
              </w:rPr>
            </w:pPr>
          </w:p>
        </w:tc>
      </w:tr>
    </w:tbl>
    <w:p w14:paraId="67A5B6AA" w14:textId="77777777" w:rsidR="002F5056" w:rsidRDefault="002F5056" w:rsidP="002F5056">
      <w:pPr>
        <w:rPr>
          <w:ins w:id="3840" w:author="Changxin LIU" w:date="2015-01-12T13:33:00Z"/>
        </w:rPr>
      </w:pPr>
    </w:p>
    <w:p w14:paraId="5B5D7BB6" w14:textId="77777777" w:rsidR="00241E5A" w:rsidRDefault="00241E5A">
      <w:pPr>
        <w:rPr>
          <w:ins w:id="3841" w:author="Changxin LIU" w:date="2015-01-24T11:08:00Z"/>
        </w:rPr>
      </w:pPr>
    </w:p>
    <w:p w14:paraId="2C5FDACC" w14:textId="77777777" w:rsidR="00DA774D" w:rsidRPr="004C3F9E" w:rsidRDefault="001F5C4D">
      <w:pPr>
        <w:pStyle w:val="1"/>
        <w:rPr>
          <w:ins w:id="3842" w:author="Changxin LIU" w:date="2015-01-24T11:08:00Z"/>
          <w:color w:val="FF0000"/>
          <w:rPrChange w:id="3843" w:author="Changxin LIU" w:date="2015-02-14T12:15:00Z">
            <w:rPr>
              <w:ins w:id="3844" w:author="Changxin LIU" w:date="2015-01-24T11:08:00Z"/>
            </w:rPr>
          </w:rPrChange>
        </w:rPr>
        <w:pPrChange w:id="3845" w:author="Changxin LIU" w:date="2015-01-25T21:47:00Z">
          <w:pPr/>
        </w:pPrChange>
      </w:pPr>
      <w:ins w:id="3846" w:author="Changxin LIU" w:date="2015-01-24T11:08:00Z">
        <w:r w:rsidRPr="004C3F9E">
          <w:rPr>
            <w:rFonts w:hint="eastAsia"/>
            <w:color w:val="FF0000"/>
            <w:rPrChange w:id="3847" w:author="Changxin LIU" w:date="2015-02-14T12:15:00Z">
              <w:rPr>
                <w:rFonts w:hint="eastAsia"/>
              </w:rPr>
            </w:rPrChange>
          </w:rPr>
          <w:t>消息通知</w:t>
        </w:r>
        <w:r w:rsidR="00AD159F" w:rsidRPr="004C3F9E">
          <w:rPr>
            <w:color w:val="FF0000"/>
            <w:rPrChange w:id="3848" w:author="Changxin LIU" w:date="2015-02-14T12:15:00Z">
              <w:rPr/>
            </w:rPrChange>
          </w:rPr>
          <w:t>Message</w:t>
        </w:r>
      </w:ins>
    </w:p>
    <w:p w14:paraId="74598A3D" w14:textId="77777777" w:rsidR="00D66F13" w:rsidRDefault="00B00C17" w:rsidP="00D66F13">
      <w:pPr>
        <w:rPr>
          <w:ins w:id="3849" w:author="Changxin LIU" w:date="2015-01-24T11:08:00Z"/>
        </w:rPr>
      </w:pPr>
      <w:ins w:id="3850" w:author="Changxin LIU" w:date="2015-01-24T11:09:00Z">
        <w:r>
          <w:t>Message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6F13" w14:paraId="14B936C8" w14:textId="77777777" w:rsidTr="00C26A13">
        <w:trPr>
          <w:ins w:id="3851" w:author="Changxin LIU" w:date="2015-01-24T11:08:00Z"/>
        </w:trPr>
        <w:tc>
          <w:tcPr>
            <w:tcW w:w="2074" w:type="dxa"/>
          </w:tcPr>
          <w:p w14:paraId="2A1946F7" w14:textId="77777777" w:rsidR="00D66F13" w:rsidRDefault="00D66F13" w:rsidP="00C26A13">
            <w:pPr>
              <w:rPr>
                <w:ins w:id="3852" w:author="Changxin LIU" w:date="2015-01-24T11:08:00Z"/>
              </w:rPr>
            </w:pPr>
            <w:ins w:id="3853" w:author="Changxin LIU" w:date="2015-01-24T11:08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26C42E80" w14:textId="77777777" w:rsidR="00D66F13" w:rsidRDefault="00D66F13" w:rsidP="00C26A13">
            <w:pPr>
              <w:rPr>
                <w:ins w:id="3854" w:author="Changxin LIU" w:date="2015-01-24T11:08:00Z"/>
              </w:rPr>
            </w:pPr>
            <w:ins w:id="3855" w:author="Changxin LIU" w:date="2015-01-24T11:08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4F38A3E4" w14:textId="77777777" w:rsidR="00D66F13" w:rsidRDefault="00D66F13" w:rsidP="00C26A13">
            <w:pPr>
              <w:rPr>
                <w:ins w:id="3856" w:author="Changxin LIU" w:date="2015-01-24T11:08:00Z"/>
              </w:rPr>
            </w:pPr>
            <w:ins w:id="3857" w:author="Changxin LIU" w:date="2015-01-24T11:08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4AF42EEE" w14:textId="77777777" w:rsidR="00D66F13" w:rsidRDefault="00D66F13" w:rsidP="00C26A13">
            <w:pPr>
              <w:rPr>
                <w:ins w:id="3858" w:author="Changxin LIU" w:date="2015-01-24T11:08:00Z"/>
              </w:rPr>
            </w:pPr>
          </w:p>
        </w:tc>
      </w:tr>
      <w:tr w:rsidR="00D66F13" w14:paraId="763731B0" w14:textId="77777777" w:rsidTr="00C26A13">
        <w:trPr>
          <w:ins w:id="3859" w:author="Changxin LIU" w:date="2015-01-24T11:08:00Z"/>
        </w:trPr>
        <w:tc>
          <w:tcPr>
            <w:tcW w:w="2074" w:type="dxa"/>
          </w:tcPr>
          <w:p w14:paraId="207753BA" w14:textId="77777777" w:rsidR="00D66F13" w:rsidRDefault="005A7226" w:rsidP="00C26A13">
            <w:pPr>
              <w:rPr>
                <w:ins w:id="3860" w:author="Changxin LIU" w:date="2015-01-24T11:08:00Z"/>
              </w:rPr>
            </w:pPr>
            <w:ins w:id="3861" w:author="Changxin LIU" w:date="2015-01-24T11:09:00Z">
              <w:r>
                <w:t>M</w:t>
              </w:r>
              <w:r>
                <w:rPr>
                  <w:rFonts w:hint="eastAsia"/>
                </w:rPr>
                <w:t>_</w:t>
              </w:r>
              <w:r>
                <w:t>datetime</w:t>
              </w:r>
            </w:ins>
          </w:p>
        </w:tc>
        <w:tc>
          <w:tcPr>
            <w:tcW w:w="2074" w:type="dxa"/>
          </w:tcPr>
          <w:p w14:paraId="1CD3BB79" w14:textId="77777777" w:rsidR="00D66F13" w:rsidRDefault="005A7226" w:rsidP="00C26A13">
            <w:pPr>
              <w:rPr>
                <w:ins w:id="3862" w:author="Changxin LIU" w:date="2015-01-24T11:08:00Z"/>
              </w:rPr>
            </w:pPr>
            <w:ins w:id="3863" w:author="Changxin LIU" w:date="2015-01-24T11:09:00Z">
              <w:r>
                <w:t>Datetime</w:t>
              </w:r>
            </w:ins>
          </w:p>
        </w:tc>
        <w:tc>
          <w:tcPr>
            <w:tcW w:w="2074" w:type="dxa"/>
          </w:tcPr>
          <w:p w14:paraId="01CBCD94" w14:textId="77777777" w:rsidR="00D66F13" w:rsidRDefault="005A7226" w:rsidP="00C26A13">
            <w:pPr>
              <w:rPr>
                <w:ins w:id="3864" w:author="Changxin LIU" w:date="2015-01-24T11:08:00Z"/>
              </w:rPr>
            </w:pPr>
            <w:ins w:id="3865" w:author="Changxin LIU" w:date="2015-01-24T11:09:00Z">
              <w:r>
                <w:rPr>
                  <w:rFonts w:hint="eastAsia"/>
                </w:rPr>
                <w:t>通知时间</w:t>
              </w:r>
            </w:ins>
          </w:p>
        </w:tc>
        <w:tc>
          <w:tcPr>
            <w:tcW w:w="2074" w:type="dxa"/>
          </w:tcPr>
          <w:p w14:paraId="029A5839" w14:textId="77777777" w:rsidR="00D66F13" w:rsidRDefault="00D66F13" w:rsidP="00C26A13">
            <w:pPr>
              <w:rPr>
                <w:ins w:id="3866" w:author="Changxin LIU" w:date="2015-01-24T11:08:00Z"/>
              </w:rPr>
            </w:pPr>
          </w:p>
        </w:tc>
      </w:tr>
      <w:tr w:rsidR="00D66F13" w14:paraId="3269EDDC" w14:textId="77777777" w:rsidTr="00C26A13">
        <w:trPr>
          <w:ins w:id="3867" w:author="Changxin LIU" w:date="2015-01-24T11:08:00Z"/>
        </w:trPr>
        <w:tc>
          <w:tcPr>
            <w:tcW w:w="2074" w:type="dxa"/>
          </w:tcPr>
          <w:p w14:paraId="3E7A1981" w14:textId="77777777" w:rsidR="00D66F13" w:rsidRDefault="00416583" w:rsidP="00C26A13">
            <w:pPr>
              <w:rPr>
                <w:ins w:id="3868" w:author="Changxin LIU" w:date="2015-01-24T11:08:00Z"/>
              </w:rPr>
            </w:pPr>
            <w:ins w:id="3869" w:author="Changxin LIU" w:date="2015-01-24T11:08:00Z">
              <w:r>
                <w:t>M</w:t>
              </w:r>
              <w:r w:rsidR="00D66F13">
                <w:t>_user_id</w:t>
              </w:r>
            </w:ins>
          </w:p>
        </w:tc>
        <w:tc>
          <w:tcPr>
            <w:tcW w:w="2074" w:type="dxa"/>
          </w:tcPr>
          <w:p w14:paraId="6D3143B3" w14:textId="77777777" w:rsidR="00D66F13" w:rsidRDefault="00D66F13" w:rsidP="00C26A13">
            <w:pPr>
              <w:rPr>
                <w:ins w:id="3870" w:author="Changxin LIU" w:date="2015-01-24T11:08:00Z"/>
              </w:rPr>
            </w:pPr>
            <w:ins w:id="3871" w:author="Changxin LIU" w:date="2015-01-24T11:08:00Z">
              <w:r>
                <w:t>Integer</w:t>
              </w:r>
            </w:ins>
          </w:p>
        </w:tc>
        <w:tc>
          <w:tcPr>
            <w:tcW w:w="2074" w:type="dxa"/>
          </w:tcPr>
          <w:p w14:paraId="15FF2211" w14:textId="77777777" w:rsidR="00D66F13" w:rsidRDefault="00D66F13" w:rsidP="00C26A13">
            <w:pPr>
              <w:rPr>
                <w:ins w:id="3872" w:author="Changxin LIU" w:date="2015-01-24T11:08:00Z"/>
              </w:rPr>
            </w:pPr>
            <w:ins w:id="3873" w:author="Changxin LIU" w:date="2015-01-24T11:08:00Z">
              <w:r>
                <w:rPr>
                  <w:rFonts w:hint="eastAsia"/>
                </w:rPr>
                <w:t>用户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77CA9959" w14:textId="77777777" w:rsidR="00D66F13" w:rsidRDefault="00D66F13" w:rsidP="00C26A13">
            <w:pPr>
              <w:rPr>
                <w:ins w:id="3874" w:author="Changxin LIU" w:date="2015-01-24T11:08:00Z"/>
              </w:rPr>
            </w:pPr>
          </w:p>
        </w:tc>
      </w:tr>
      <w:tr w:rsidR="00D66F13" w14:paraId="0463AB2B" w14:textId="77777777" w:rsidTr="00C26A13">
        <w:trPr>
          <w:ins w:id="3875" w:author="Changxin LIU" w:date="2015-01-24T11:08:00Z"/>
        </w:trPr>
        <w:tc>
          <w:tcPr>
            <w:tcW w:w="2074" w:type="dxa"/>
          </w:tcPr>
          <w:p w14:paraId="24D6D496" w14:textId="77777777" w:rsidR="00D66F13" w:rsidRDefault="00ED6FBE" w:rsidP="00C26A13">
            <w:pPr>
              <w:rPr>
                <w:ins w:id="3876" w:author="Changxin LIU" w:date="2015-01-24T11:08:00Z"/>
              </w:rPr>
            </w:pPr>
            <w:ins w:id="3877" w:author="Changxin LIU" w:date="2015-01-24T11:08:00Z">
              <w:r>
                <w:t>m</w:t>
              </w:r>
              <w:r w:rsidR="00637AFB">
                <w:t>_status</w:t>
              </w:r>
            </w:ins>
          </w:p>
        </w:tc>
        <w:tc>
          <w:tcPr>
            <w:tcW w:w="2074" w:type="dxa"/>
          </w:tcPr>
          <w:p w14:paraId="60A632CA" w14:textId="77777777" w:rsidR="00D66F13" w:rsidRDefault="00637AFB" w:rsidP="00C26A13">
            <w:pPr>
              <w:rPr>
                <w:ins w:id="3878" w:author="Changxin LIU" w:date="2015-01-24T11:08:00Z"/>
              </w:rPr>
            </w:pPr>
            <w:ins w:id="3879" w:author="Changxin LIU" w:date="2015-01-24T11:10:00Z">
              <w:r>
                <w:t>tinyint</w:t>
              </w:r>
            </w:ins>
          </w:p>
        </w:tc>
        <w:tc>
          <w:tcPr>
            <w:tcW w:w="2074" w:type="dxa"/>
          </w:tcPr>
          <w:p w14:paraId="62F76757" w14:textId="77777777" w:rsidR="00D66F13" w:rsidRDefault="00A53ABC" w:rsidP="00C26A13">
            <w:pPr>
              <w:rPr>
                <w:ins w:id="3880" w:author="Changxin LIU" w:date="2015-01-24T11:08:00Z"/>
              </w:rPr>
            </w:pPr>
            <w:ins w:id="3881" w:author="Changxin LIU" w:date="2015-01-24T11:10:00Z">
              <w:r>
                <w:rPr>
                  <w:rFonts w:hint="eastAsia"/>
                </w:rPr>
                <w:t>通知状态</w:t>
              </w:r>
            </w:ins>
          </w:p>
        </w:tc>
        <w:tc>
          <w:tcPr>
            <w:tcW w:w="2074" w:type="dxa"/>
          </w:tcPr>
          <w:p w14:paraId="48446D64" w14:textId="77777777" w:rsidR="00D66F13" w:rsidRDefault="00A53ABC" w:rsidP="00C26A13">
            <w:pPr>
              <w:rPr>
                <w:ins w:id="3882" w:author="Changxin LIU" w:date="2015-01-24T11:10:00Z"/>
              </w:rPr>
            </w:pPr>
            <w:ins w:id="3883" w:author="Changxin LIU" w:date="2015-01-24T11:10:00Z">
              <w:r>
                <w:rPr>
                  <w:rFonts w:hint="eastAsia"/>
                </w:rPr>
                <w:t>0</w:t>
              </w:r>
            </w:ins>
            <w:ins w:id="3884" w:author="Changxin LIU" w:date="2015-01-24T11:16:00Z">
              <w:r w:rsidR="0088385D">
                <w:t xml:space="preserve"> </w:t>
              </w:r>
              <w:r w:rsidR="0088385D">
                <w:t>未读</w:t>
              </w:r>
            </w:ins>
          </w:p>
          <w:p w14:paraId="042567AE" w14:textId="77777777" w:rsidR="00A53ABC" w:rsidRDefault="00A53ABC" w:rsidP="00C26A13">
            <w:pPr>
              <w:rPr>
                <w:ins w:id="3885" w:author="Changxin LIU" w:date="2015-01-24T11:10:00Z"/>
              </w:rPr>
            </w:pPr>
            <w:ins w:id="3886" w:author="Changxin LIU" w:date="2015-01-24T11:10:00Z">
              <w:r>
                <w:t>1</w:t>
              </w:r>
            </w:ins>
            <w:ins w:id="3887" w:author="Changxin LIU" w:date="2015-01-24T11:16:00Z">
              <w:r w:rsidR="0088385D">
                <w:t xml:space="preserve"> </w:t>
              </w:r>
              <w:r w:rsidR="0088385D">
                <w:t>已读</w:t>
              </w:r>
            </w:ins>
          </w:p>
          <w:p w14:paraId="2A07233A" w14:textId="77777777" w:rsidR="00A53ABC" w:rsidRDefault="00A53ABC" w:rsidP="00C26A13">
            <w:pPr>
              <w:rPr>
                <w:ins w:id="3888" w:author="Changxin LIU" w:date="2015-01-24T11:10:00Z"/>
              </w:rPr>
            </w:pPr>
            <w:ins w:id="3889" w:author="Changxin LIU" w:date="2015-01-24T11:10:00Z">
              <w:r>
                <w:t>2</w:t>
              </w:r>
            </w:ins>
            <w:ins w:id="3890" w:author="Changxin LIU" w:date="2015-01-24T11:20:00Z">
              <w:r w:rsidR="00303ACF">
                <w:t xml:space="preserve"> </w:t>
              </w:r>
            </w:ins>
          </w:p>
          <w:p w14:paraId="6EDF3791" w14:textId="77777777" w:rsidR="00A53ABC" w:rsidRDefault="00A53ABC" w:rsidP="00C26A13">
            <w:pPr>
              <w:rPr>
                <w:ins w:id="3891" w:author="Changxin LIU" w:date="2015-01-24T11:08:00Z"/>
              </w:rPr>
            </w:pPr>
            <w:ins w:id="3892" w:author="Changxin LIU" w:date="2015-01-24T11:10:00Z">
              <w:r>
                <w:t>3</w:t>
              </w:r>
            </w:ins>
          </w:p>
        </w:tc>
      </w:tr>
      <w:tr w:rsidR="00D66F13" w14:paraId="47EFC80F" w14:textId="77777777" w:rsidTr="00C26A13">
        <w:trPr>
          <w:ins w:id="3893" w:author="Changxin LIU" w:date="2015-01-24T11:08:00Z"/>
        </w:trPr>
        <w:tc>
          <w:tcPr>
            <w:tcW w:w="2074" w:type="dxa"/>
          </w:tcPr>
          <w:p w14:paraId="7EAA3CE6" w14:textId="77777777" w:rsidR="00D66F13" w:rsidRDefault="00B50099" w:rsidP="00C26A13">
            <w:pPr>
              <w:rPr>
                <w:ins w:id="3894" w:author="Changxin LIU" w:date="2015-01-24T11:08:00Z"/>
              </w:rPr>
            </w:pPr>
            <w:ins w:id="3895" w:author="Changxin LIU" w:date="2015-01-24T11:16:00Z">
              <w:r>
                <w:t>M_level</w:t>
              </w:r>
            </w:ins>
          </w:p>
        </w:tc>
        <w:tc>
          <w:tcPr>
            <w:tcW w:w="2074" w:type="dxa"/>
          </w:tcPr>
          <w:p w14:paraId="63EF512B" w14:textId="77777777" w:rsidR="00D66F13" w:rsidRDefault="00BC014A" w:rsidP="00C26A13">
            <w:pPr>
              <w:rPr>
                <w:ins w:id="3896" w:author="Changxin LIU" w:date="2015-01-24T11:08:00Z"/>
              </w:rPr>
            </w:pPr>
            <w:ins w:id="3897" w:author="Changxin LIU" w:date="2015-01-24T11:17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6F09C425" w14:textId="77777777" w:rsidR="00D66F13" w:rsidRDefault="00BC014A" w:rsidP="00C26A13">
            <w:pPr>
              <w:rPr>
                <w:ins w:id="3898" w:author="Changxin LIU" w:date="2015-01-24T11:08:00Z"/>
              </w:rPr>
            </w:pPr>
            <w:ins w:id="3899" w:author="Changxin LIU" w:date="2015-01-24T11:17:00Z">
              <w:r>
                <w:rPr>
                  <w:rFonts w:hint="eastAsia"/>
                </w:rPr>
                <w:t>通知级别</w:t>
              </w:r>
            </w:ins>
          </w:p>
        </w:tc>
        <w:tc>
          <w:tcPr>
            <w:tcW w:w="2074" w:type="dxa"/>
          </w:tcPr>
          <w:p w14:paraId="64B6C45D" w14:textId="77777777" w:rsidR="00D66F13" w:rsidRDefault="00DE19DF" w:rsidP="00C26A13">
            <w:pPr>
              <w:rPr>
                <w:ins w:id="3900" w:author="Changxin LIU" w:date="2015-01-24T11:17:00Z"/>
              </w:rPr>
            </w:pPr>
            <w:ins w:id="3901" w:author="Changxin LIU" w:date="2015-01-24T11:17:00Z">
              <w:r>
                <w:rPr>
                  <w:rFonts w:hint="eastAsia"/>
                </w:rPr>
                <w:t>0</w:t>
              </w:r>
            </w:ins>
            <w:ins w:id="3902" w:author="Changxin LIU" w:date="2015-01-24T11:19:00Z">
              <w:r w:rsidR="00C54F64">
                <w:t xml:space="preserve"> </w:t>
              </w:r>
              <w:r w:rsidR="00C54F64">
                <w:t>普通</w:t>
              </w:r>
            </w:ins>
          </w:p>
          <w:p w14:paraId="5298069D" w14:textId="77777777" w:rsidR="00DE19DF" w:rsidRDefault="00DE19DF" w:rsidP="00C26A13">
            <w:pPr>
              <w:rPr>
                <w:ins w:id="3903" w:author="Changxin LIU" w:date="2015-01-24T11:17:00Z"/>
              </w:rPr>
            </w:pPr>
            <w:ins w:id="3904" w:author="Changxin LIU" w:date="2015-01-24T11:17:00Z">
              <w:r>
                <w:t>1</w:t>
              </w:r>
            </w:ins>
            <w:ins w:id="3905" w:author="Changxin LIU" w:date="2015-01-24T11:19:00Z">
              <w:r w:rsidR="00432DB7">
                <w:t xml:space="preserve"> </w:t>
              </w:r>
            </w:ins>
            <w:ins w:id="3906" w:author="Changxin LIU" w:date="2015-01-24T11:20:00Z">
              <w:r w:rsidR="00906ABD">
                <w:t>优先</w:t>
              </w:r>
            </w:ins>
          </w:p>
          <w:p w14:paraId="2D42A547" w14:textId="77777777" w:rsidR="00DE19DF" w:rsidRDefault="00DE19DF" w:rsidP="00C26A13">
            <w:pPr>
              <w:rPr>
                <w:ins w:id="3907" w:author="Changxin LIU" w:date="2015-01-24T11:17:00Z"/>
              </w:rPr>
            </w:pPr>
            <w:ins w:id="3908" w:author="Changxin LIU" w:date="2015-01-24T11:17:00Z">
              <w:r>
                <w:t>2</w:t>
              </w:r>
            </w:ins>
            <w:ins w:id="3909" w:author="Changxin LIU" w:date="2015-01-24T11:20:00Z">
              <w:r w:rsidR="00B95EBD">
                <w:t xml:space="preserve"> </w:t>
              </w:r>
              <w:r w:rsidR="00BB0270">
                <w:t>紧急</w:t>
              </w:r>
            </w:ins>
          </w:p>
          <w:p w14:paraId="70CB7260" w14:textId="77777777" w:rsidR="00DE19DF" w:rsidRDefault="00DE19DF" w:rsidP="00C26A13">
            <w:pPr>
              <w:rPr>
                <w:ins w:id="3910" w:author="Changxin LIU" w:date="2015-01-24T11:08:00Z"/>
              </w:rPr>
            </w:pPr>
            <w:ins w:id="3911" w:author="Changxin LIU" w:date="2015-01-24T11:17:00Z">
              <w:r>
                <w:t>3</w:t>
              </w:r>
            </w:ins>
            <w:ins w:id="3912" w:author="Changxin LIU" w:date="2015-01-24T11:20:00Z">
              <w:r w:rsidR="00BB0270">
                <w:t xml:space="preserve"> </w:t>
              </w:r>
              <w:r w:rsidR="00BB0270">
                <w:t>最高</w:t>
              </w:r>
            </w:ins>
          </w:p>
        </w:tc>
      </w:tr>
      <w:tr w:rsidR="00D66F13" w14:paraId="15CBFDCB" w14:textId="77777777" w:rsidTr="00C26A13">
        <w:trPr>
          <w:ins w:id="3913" w:author="Changxin LIU" w:date="2015-01-24T11:08:00Z"/>
        </w:trPr>
        <w:tc>
          <w:tcPr>
            <w:tcW w:w="2074" w:type="dxa"/>
          </w:tcPr>
          <w:p w14:paraId="54DAB29A" w14:textId="77777777" w:rsidR="00D66F13" w:rsidRDefault="00353771" w:rsidP="00C26A13">
            <w:pPr>
              <w:rPr>
                <w:ins w:id="3914" w:author="Changxin LIU" w:date="2015-01-24T11:08:00Z"/>
              </w:rPr>
            </w:pPr>
            <w:ins w:id="3915" w:author="Changxin LIU" w:date="2015-01-24T11:20:00Z">
              <w:r>
                <w:t>M</w:t>
              </w:r>
              <w:r>
                <w:rPr>
                  <w:rFonts w:hint="eastAsia"/>
                </w:rPr>
                <w:t>_content</w:t>
              </w:r>
            </w:ins>
          </w:p>
        </w:tc>
        <w:tc>
          <w:tcPr>
            <w:tcW w:w="2074" w:type="dxa"/>
          </w:tcPr>
          <w:p w14:paraId="65029EE7" w14:textId="77777777" w:rsidR="00D66F13" w:rsidRDefault="0043707C" w:rsidP="00C26A13">
            <w:pPr>
              <w:rPr>
                <w:ins w:id="3916" w:author="Changxin LIU" w:date="2015-01-24T11:08:00Z"/>
              </w:rPr>
            </w:pPr>
            <w:ins w:id="3917" w:author="Changxin LIU" w:date="2015-01-24T11:39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1000)</w:t>
              </w:r>
            </w:ins>
          </w:p>
        </w:tc>
        <w:tc>
          <w:tcPr>
            <w:tcW w:w="2074" w:type="dxa"/>
          </w:tcPr>
          <w:p w14:paraId="3096DF68" w14:textId="77777777" w:rsidR="00D66F13" w:rsidRDefault="00C208C4" w:rsidP="00C26A13">
            <w:pPr>
              <w:rPr>
                <w:ins w:id="3918" w:author="Changxin LIU" w:date="2015-01-24T11:08:00Z"/>
              </w:rPr>
            </w:pPr>
            <w:ins w:id="3919" w:author="Changxin LIU" w:date="2015-01-24T11:40:00Z">
              <w:r>
                <w:rPr>
                  <w:rFonts w:hint="eastAsia"/>
                </w:rPr>
                <w:t>通知内容</w:t>
              </w:r>
            </w:ins>
          </w:p>
        </w:tc>
        <w:tc>
          <w:tcPr>
            <w:tcW w:w="2074" w:type="dxa"/>
          </w:tcPr>
          <w:p w14:paraId="27056A4E" w14:textId="77777777" w:rsidR="00D66F13" w:rsidRDefault="00D66F13" w:rsidP="00C26A13">
            <w:pPr>
              <w:rPr>
                <w:ins w:id="3920" w:author="Changxin LIU" w:date="2015-01-24T11:08:00Z"/>
              </w:rPr>
            </w:pPr>
          </w:p>
        </w:tc>
      </w:tr>
      <w:tr w:rsidR="00D66F13" w14:paraId="7C183F1C" w14:textId="77777777" w:rsidTr="00C26A13">
        <w:trPr>
          <w:ins w:id="3921" w:author="Changxin LIU" w:date="2015-01-24T11:08:00Z"/>
        </w:trPr>
        <w:tc>
          <w:tcPr>
            <w:tcW w:w="2074" w:type="dxa"/>
          </w:tcPr>
          <w:p w14:paraId="4DD404D9" w14:textId="77777777" w:rsidR="00D66F13" w:rsidRDefault="007722F6" w:rsidP="00C26A13">
            <w:pPr>
              <w:rPr>
                <w:ins w:id="3922" w:author="Changxin LIU" w:date="2015-01-24T11:08:00Z"/>
              </w:rPr>
            </w:pPr>
            <w:ins w:id="3923" w:author="Changxin LIU" w:date="2015-01-24T11:43:00Z">
              <w:r>
                <w:t>m_type</w:t>
              </w:r>
            </w:ins>
          </w:p>
        </w:tc>
        <w:tc>
          <w:tcPr>
            <w:tcW w:w="2074" w:type="dxa"/>
          </w:tcPr>
          <w:p w14:paraId="59CAEA33" w14:textId="77777777" w:rsidR="00D66F13" w:rsidRDefault="007722F6" w:rsidP="00C26A13">
            <w:pPr>
              <w:rPr>
                <w:ins w:id="3924" w:author="Changxin LIU" w:date="2015-01-24T11:08:00Z"/>
              </w:rPr>
            </w:pPr>
            <w:ins w:id="3925" w:author="Changxin LIU" w:date="2015-01-24T11:44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5887798C" w14:textId="77777777" w:rsidR="00D66F13" w:rsidRDefault="007722F6" w:rsidP="00C26A13">
            <w:pPr>
              <w:rPr>
                <w:ins w:id="3926" w:author="Changxin LIU" w:date="2015-01-24T11:08:00Z"/>
              </w:rPr>
            </w:pPr>
            <w:ins w:id="3927" w:author="Changxin LIU" w:date="2015-01-24T11:44:00Z">
              <w:r>
                <w:t>通知类型</w:t>
              </w:r>
            </w:ins>
          </w:p>
        </w:tc>
        <w:tc>
          <w:tcPr>
            <w:tcW w:w="2074" w:type="dxa"/>
          </w:tcPr>
          <w:p w14:paraId="604ED396" w14:textId="77777777" w:rsidR="00142F46" w:rsidRDefault="00142F46" w:rsidP="00C26A13">
            <w:pPr>
              <w:rPr>
                <w:ins w:id="3928" w:author="Changxin LIU" w:date="2015-03-19T11:14:00Z"/>
              </w:rPr>
            </w:pPr>
            <w:ins w:id="3929" w:author="Changxin LIU" w:date="2015-03-19T11:14:00Z">
              <w:r>
                <w:rPr>
                  <w:rFonts w:hint="eastAsia"/>
                </w:rPr>
                <w:t>-</w:t>
              </w:r>
              <w:r>
                <w:t xml:space="preserve">2 </w:t>
              </w:r>
              <w:r>
                <w:t>车行设置</w:t>
              </w:r>
            </w:ins>
          </w:p>
          <w:p w14:paraId="4B1818A1" w14:textId="77777777" w:rsidR="007C50A4" w:rsidRDefault="007C50A4" w:rsidP="00C26A13">
            <w:pPr>
              <w:rPr>
                <w:ins w:id="3930" w:author="Changxin LIU" w:date="2015-03-19T11:04:00Z"/>
              </w:rPr>
            </w:pPr>
            <w:ins w:id="3931" w:author="Changxin LIU" w:date="2015-03-19T11:04:00Z">
              <w:r>
                <w:rPr>
                  <w:rFonts w:hint="eastAsia"/>
                </w:rPr>
                <w:t xml:space="preserve">-1 </w:t>
              </w:r>
            </w:ins>
            <w:ins w:id="3932" w:author="Changxin LIU" w:date="2015-03-19T11:05:00Z">
              <w:r w:rsidR="004D5BEB">
                <w:rPr>
                  <w:rFonts w:hint="eastAsia"/>
                </w:rPr>
                <w:t>登陆日志</w:t>
              </w:r>
            </w:ins>
          </w:p>
          <w:p w14:paraId="7675AAFB" w14:textId="77777777" w:rsidR="006E5608" w:rsidRDefault="007C50A4" w:rsidP="00C26A13">
            <w:pPr>
              <w:rPr>
                <w:ins w:id="3933" w:author="Changxin LIU" w:date="2015-03-19T10:55:00Z"/>
              </w:rPr>
            </w:pPr>
            <w:ins w:id="3934" w:author="Changxin LIU" w:date="2015-03-19T11:04:00Z">
              <w:r>
                <w:rPr>
                  <w:rFonts w:hint="eastAsia"/>
                </w:rPr>
                <w:t>&lt;</w:t>
              </w:r>
              <w:r>
                <w:t>0</w:t>
              </w:r>
            </w:ins>
            <w:ins w:id="3935" w:author="Changxin LIU" w:date="2015-03-19T10:55:00Z">
              <w:r w:rsidR="00CD65BF">
                <w:t xml:space="preserve"> </w:t>
              </w:r>
              <w:r w:rsidR="00CD65BF">
                <w:t>系统记录</w:t>
              </w:r>
              <w:r w:rsidR="0019238A">
                <w:t>不</w:t>
              </w:r>
            </w:ins>
            <w:ins w:id="3936" w:author="Changxin LIU" w:date="2015-03-19T10:56:00Z">
              <w:r w:rsidR="0019238A">
                <w:t>显示</w:t>
              </w:r>
            </w:ins>
          </w:p>
          <w:p w14:paraId="1B2D5EDD" w14:textId="77777777" w:rsidR="00D66F13" w:rsidRDefault="00300B5C" w:rsidP="00C26A13">
            <w:pPr>
              <w:rPr>
                <w:ins w:id="3937" w:author="Changxin LIU" w:date="2015-01-26T12:39:00Z"/>
              </w:rPr>
            </w:pPr>
            <w:ins w:id="3938" w:author="Changxin LIU" w:date="2015-01-24T11:44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系统</w:t>
              </w:r>
            </w:ins>
            <w:ins w:id="3939" w:author="Changxin LIU" w:date="2015-01-26T12:39:00Z">
              <w:r w:rsidR="00F55D2E">
                <w:rPr>
                  <w:rFonts w:hint="eastAsia"/>
                </w:rPr>
                <w:t>账户</w:t>
              </w:r>
              <w:r w:rsidR="007E2B92">
                <w:rPr>
                  <w:rFonts w:hint="eastAsia"/>
                </w:rPr>
                <w:t>相关</w:t>
              </w:r>
            </w:ins>
          </w:p>
          <w:p w14:paraId="369D0B8B" w14:textId="77777777" w:rsidR="00F55D2E" w:rsidRDefault="00F55D2E" w:rsidP="00C26A13">
            <w:pPr>
              <w:rPr>
                <w:ins w:id="3940" w:author="Changxin LIU" w:date="2015-01-26T12:39:00Z"/>
              </w:rPr>
            </w:pPr>
            <w:ins w:id="3941" w:author="Changxin LIU" w:date="2015-01-26T12:39:00Z"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订单</w:t>
              </w:r>
              <w:r w:rsidR="00030FB6">
                <w:rPr>
                  <w:rFonts w:hint="eastAsia"/>
                </w:rPr>
                <w:t>相关</w:t>
              </w:r>
            </w:ins>
          </w:p>
          <w:p w14:paraId="41D0A35F" w14:textId="77777777" w:rsidR="00300B5C" w:rsidRDefault="00C828C9">
            <w:pPr>
              <w:rPr>
                <w:ins w:id="3942" w:author="Changxin LIU" w:date="2015-01-24T11:08:00Z"/>
              </w:rPr>
            </w:pPr>
            <w:ins w:id="3943" w:author="Changxin LIU" w:date="2015-01-26T12:39:00Z">
              <w:r>
                <w:rPr>
                  <w:rFonts w:hint="eastAsia"/>
                </w:rPr>
                <w:t>2</w:t>
              </w:r>
            </w:ins>
            <w:ins w:id="3944" w:author="Changxin LIU" w:date="2015-01-24T11:45:00Z">
              <w:r w:rsidR="00300B5C">
                <w:rPr>
                  <w:rFonts w:hint="eastAsia"/>
                </w:rPr>
                <w:t xml:space="preserve"> </w:t>
              </w:r>
              <w:r w:rsidR="00832578">
                <w:rPr>
                  <w:rFonts w:hint="eastAsia"/>
                </w:rPr>
                <w:t>车行</w:t>
              </w:r>
              <w:r w:rsidR="00D9075F">
                <w:rPr>
                  <w:rFonts w:hint="eastAsia"/>
                </w:rPr>
                <w:t>促销</w:t>
              </w:r>
            </w:ins>
          </w:p>
        </w:tc>
      </w:tr>
      <w:tr w:rsidR="00D66F13" w14:paraId="49F0011A" w14:textId="77777777" w:rsidTr="00C26A13">
        <w:trPr>
          <w:ins w:id="3945" w:author="Changxin LIU" w:date="2015-01-24T11:08:00Z"/>
        </w:trPr>
        <w:tc>
          <w:tcPr>
            <w:tcW w:w="2074" w:type="dxa"/>
          </w:tcPr>
          <w:p w14:paraId="493A1FF0" w14:textId="77777777" w:rsidR="00D66F13" w:rsidRDefault="00BC5427" w:rsidP="00C26A13">
            <w:pPr>
              <w:rPr>
                <w:ins w:id="3946" w:author="Changxin LIU" w:date="2015-01-24T11:08:00Z"/>
              </w:rPr>
            </w:pPr>
            <w:ins w:id="3947" w:author="Changxin LIU" w:date="2015-01-24T11:44:00Z">
              <w:r>
                <w:t>M_src_user_id</w:t>
              </w:r>
            </w:ins>
          </w:p>
        </w:tc>
        <w:tc>
          <w:tcPr>
            <w:tcW w:w="2074" w:type="dxa"/>
          </w:tcPr>
          <w:p w14:paraId="55E82350" w14:textId="77777777" w:rsidR="00D66F13" w:rsidRDefault="00BC5427" w:rsidP="00C26A13">
            <w:pPr>
              <w:rPr>
                <w:ins w:id="3948" w:author="Changxin LIU" w:date="2015-01-24T11:08:00Z"/>
              </w:rPr>
            </w:pPr>
            <w:ins w:id="3949" w:author="Changxin LIU" w:date="2015-01-24T11:44:00Z">
              <w:r>
                <w:rPr>
                  <w:rFonts w:hint="eastAsia"/>
                </w:rPr>
                <w:t>来源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459F87D5" w14:textId="77777777" w:rsidR="00D66F13" w:rsidRDefault="00521A89" w:rsidP="00C26A13">
            <w:pPr>
              <w:rPr>
                <w:ins w:id="3950" w:author="Changxin LIU" w:date="2015-01-24T11:08:00Z"/>
              </w:rPr>
            </w:pPr>
            <w:ins w:id="3951" w:author="Changxin LIU" w:date="2015-01-24T11:44:00Z">
              <w:r>
                <w:t>通知发送者</w:t>
              </w:r>
              <w:r>
                <w:t>id</w:t>
              </w:r>
            </w:ins>
          </w:p>
        </w:tc>
        <w:tc>
          <w:tcPr>
            <w:tcW w:w="2074" w:type="dxa"/>
          </w:tcPr>
          <w:p w14:paraId="142AD311" w14:textId="77777777" w:rsidR="00D66F13" w:rsidRDefault="00D66F13" w:rsidP="00C26A13">
            <w:pPr>
              <w:rPr>
                <w:ins w:id="3952" w:author="Changxin LIU" w:date="2015-01-24T11:08:00Z"/>
              </w:rPr>
            </w:pPr>
          </w:p>
        </w:tc>
      </w:tr>
    </w:tbl>
    <w:p w14:paraId="176718B1" w14:textId="77777777" w:rsidR="00D66F13" w:rsidRDefault="00D66F13">
      <w:pPr>
        <w:rPr>
          <w:ins w:id="3953" w:author="Changxin LIU" w:date="2015-01-24T11:08:00Z"/>
        </w:rPr>
      </w:pPr>
    </w:p>
    <w:p w14:paraId="692AF466" w14:textId="77777777" w:rsidR="00AD159F" w:rsidRDefault="00AD159F">
      <w:pPr>
        <w:rPr>
          <w:ins w:id="3954" w:author="Changxin LIU" w:date="2015-01-24T11:08:00Z"/>
        </w:rPr>
      </w:pPr>
    </w:p>
    <w:p w14:paraId="2FEECC71" w14:textId="77777777" w:rsidR="009C358F" w:rsidRPr="004B2827" w:rsidRDefault="009C358F" w:rsidP="009C358F">
      <w:pPr>
        <w:pStyle w:val="1"/>
        <w:rPr>
          <w:ins w:id="3955" w:author="Changxin LIU" w:date="2015-02-01T08:45:00Z"/>
          <w:color w:val="FF0000"/>
          <w:rPrChange w:id="3956" w:author="Changxin LIU" w:date="2015-02-14T12:16:00Z">
            <w:rPr>
              <w:ins w:id="3957" w:author="Changxin LIU" w:date="2015-02-01T08:45:00Z"/>
            </w:rPr>
          </w:rPrChange>
        </w:rPr>
      </w:pPr>
      <w:ins w:id="3958" w:author="Changxin LIU" w:date="2015-02-01T08:45:00Z">
        <w:r w:rsidRPr="004B2827">
          <w:rPr>
            <w:rFonts w:hint="eastAsia"/>
            <w:color w:val="FF0000"/>
            <w:rPrChange w:id="3959" w:author="Changxin LIU" w:date="2015-02-14T12:16:00Z">
              <w:rPr>
                <w:rFonts w:hint="eastAsia"/>
              </w:rPr>
            </w:rPrChange>
          </w:rPr>
          <w:t>消息通知</w:t>
        </w:r>
        <w:r w:rsidR="00D04C85" w:rsidRPr="004B2827">
          <w:rPr>
            <w:color w:val="FF0000"/>
            <w:rPrChange w:id="3960" w:author="Changxin LIU" w:date="2015-02-14T12:16:00Z">
              <w:rPr/>
            </w:rPrChange>
          </w:rPr>
          <w:t>Open</w:t>
        </w:r>
        <w:r w:rsidRPr="004B2827">
          <w:rPr>
            <w:color w:val="FF0000"/>
            <w:rPrChange w:id="3961" w:author="Changxin LIU" w:date="2015-02-14T12:16:00Z">
              <w:rPr/>
            </w:rPrChange>
          </w:rPr>
          <w:t>Message</w:t>
        </w:r>
      </w:ins>
    </w:p>
    <w:p w14:paraId="7725C74A" w14:textId="77777777" w:rsidR="009C358F" w:rsidRDefault="00BE551D" w:rsidP="009C358F">
      <w:pPr>
        <w:rPr>
          <w:ins w:id="3962" w:author="Changxin LIU" w:date="2015-02-01T08:45:00Z"/>
        </w:rPr>
      </w:pPr>
      <w:ins w:id="3963" w:author="Changxin LIU" w:date="2015-02-01T08:45:00Z">
        <w:r>
          <w:t>open</w:t>
        </w:r>
        <w:r w:rsidR="009C358F">
          <w:t>Message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358F" w14:paraId="324CAA01" w14:textId="77777777" w:rsidTr="00C26A13">
        <w:trPr>
          <w:ins w:id="3964" w:author="Changxin LIU" w:date="2015-02-01T08:45:00Z"/>
        </w:trPr>
        <w:tc>
          <w:tcPr>
            <w:tcW w:w="2074" w:type="dxa"/>
          </w:tcPr>
          <w:p w14:paraId="7F5B6395" w14:textId="77777777" w:rsidR="009C358F" w:rsidRDefault="009C358F" w:rsidP="00C26A13">
            <w:pPr>
              <w:rPr>
                <w:ins w:id="3965" w:author="Changxin LIU" w:date="2015-02-01T08:45:00Z"/>
              </w:rPr>
            </w:pPr>
            <w:ins w:id="3966" w:author="Changxin LIU" w:date="2015-02-01T08:45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70083526" w14:textId="77777777" w:rsidR="009C358F" w:rsidRDefault="009C358F" w:rsidP="00C26A13">
            <w:pPr>
              <w:rPr>
                <w:ins w:id="3967" w:author="Changxin LIU" w:date="2015-02-01T08:45:00Z"/>
              </w:rPr>
            </w:pPr>
            <w:ins w:id="3968" w:author="Changxin LIU" w:date="2015-02-01T08:45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05EBF3E9" w14:textId="77777777" w:rsidR="009C358F" w:rsidRDefault="009C358F" w:rsidP="00C26A13">
            <w:pPr>
              <w:rPr>
                <w:ins w:id="3969" w:author="Changxin LIU" w:date="2015-02-01T08:45:00Z"/>
              </w:rPr>
            </w:pPr>
            <w:ins w:id="3970" w:author="Changxin LIU" w:date="2015-02-01T08:45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47F8E3EC" w14:textId="77777777" w:rsidR="009C358F" w:rsidRDefault="009C358F" w:rsidP="00C26A13">
            <w:pPr>
              <w:rPr>
                <w:ins w:id="3971" w:author="Changxin LIU" w:date="2015-02-01T08:45:00Z"/>
              </w:rPr>
            </w:pPr>
          </w:p>
        </w:tc>
      </w:tr>
      <w:tr w:rsidR="009C358F" w14:paraId="791995CC" w14:textId="77777777" w:rsidTr="00C26A13">
        <w:trPr>
          <w:ins w:id="3972" w:author="Changxin LIU" w:date="2015-02-01T08:45:00Z"/>
        </w:trPr>
        <w:tc>
          <w:tcPr>
            <w:tcW w:w="2074" w:type="dxa"/>
          </w:tcPr>
          <w:p w14:paraId="4222B6F7" w14:textId="77777777" w:rsidR="009C358F" w:rsidRDefault="00C26A13" w:rsidP="00C26A13">
            <w:pPr>
              <w:rPr>
                <w:ins w:id="3973" w:author="Changxin LIU" w:date="2015-02-01T08:45:00Z"/>
              </w:rPr>
            </w:pPr>
            <w:ins w:id="3974" w:author="Changxin LIU" w:date="2015-02-01T08:46:00Z">
              <w:r>
                <w:t>o</w:t>
              </w:r>
            </w:ins>
            <w:ins w:id="3975" w:author="Changxin LIU" w:date="2015-02-01T08:45:00Z">
              <w:r w:rsidR="009C358F">
                <w:t>M</w:t>
              </w:r>
              <w:r w:rsidR="009C358F">
                <w:rPr>
                  <w:rFonts w:hint="eastAsia"/>
                </w:rPr>
                <w:t>_</w:t>
              </w:r>
              <w:r w:rsidR="009C358F">
                <w:t>datetime</w:t>
              </w:r>
            </w:ins>
          </w:p>
        </w:tc>
        <w:tc>
          <w:tcPr>
            <w:tcW w:w="2074" w:type="dxa"/>
          </w:tcPr>
          <w:p w14:paraId="48D1E9F6" w14:textId="77777777" w:rsidR="009C358F" w:rsidRDefault="009C358F" w:rsidP="00C26A13">
            <w:pPr>
              <w:rPr>
                <w:ins w:id="3976" w:author="Changxin LIU" w:date="2015-02-01T08:45:00Z"/>
              </w:rPr>
            </w:pPr>
            <w:ins w:id="3977" w:author="Changxin LIU" w:date="2015-02-01T08:45:00Z">
              <w:r>
                <w:t>Datetime</w:t>
              </w:r>
            </w:ins>
          </w:p>
        </w:tc>
        <w:tc>
          <w:tcPr>
            <w:tcW w:w="2074" w:type="dxa"/>
          </w:tcPr>
          <w:p w14:paraId="3809601A" w14:textId="77777777" w:rsidR="009C358F" w:rsidRDefault="009C358F" w:rsidP="00C26A13">
            <w:pPr>
              <w:rPr>
                <w:ins w:id="3978" w:author="Changxin LIU" w:date="2015-02-01T08:45:00Z"/>
              </w:rPr>
            </w:pPr>
            <w:ins w:id="3979" w:author="Changxin LIU" w:date="2015-02-01T08:45:00Z">
              <w:r>
                <w:rPr>
                  <w:rFonts w:hint="eastAsia"/>
                </w:rPr>
                <w:t>通知时间</w:t>
              </w:r>
            </w:ins>
          </w:p>
        </w:tc>
        <w:tc>
          <w:tcPr>
            <w:tcW w:w="2074" w:type="dxa"/>
          </w:tcPr>
          <w:p w14:paraId="5AB8A833" w14:textId="77777777" w:rsidR="009C358F" w:rsidRDefault="009C358F" w:rsidP="00C26A13">
            <w:pPr>
              <w:rPr>
                <w:ins w:id="3980" w:author="Changxin LIU" w:date="2015-02-01T08:45:00Z"/>
              </w:rPr>
            </w:pPr>
          </w:p>
        </w:tc>
      </w:tr>
      <w:tr w:rsidR="009C358F" w14:paraId="5732D02C" w14:textId="77777777" w:rsidTr="00C26A13">
        <w:trPr>
          <w:ins w:id="3981" w:author="Changxin LIU" w:date="2015-02-01T08:45:00Z"/>
        </w:trPr>
        <w:tc>
          <w:tcPr>
            <w:tcW w:w="2074" w:type="dxa"/>
          </w:tcPr>
          <w:p w14:paraId="6594BB2D" w14:textId="77777777" w:rsidR="009C358F" w:rsidRDefault="00C26A13" w:rsidP="00C26A13">
            <w:pPr>
              <w:rPr>
                <w:ins w:id="3982" w:author="Changxin LIU" w:date="2015-02-01T08:45:00Z"/>
              </w:rPr>
            </w:pPr>
            <w:ins w:id="3983" w:author="Changxin LIU" w:date="2015-02-01T08:46:00Z">
              <w:r>
                <w:t>o</w:t>
              </w:r>
            </w:ins>
            <w:ins w:id="3984" w:author="Changxin LIU" w:date="2015-02-01T08:45:00Z">
              <w:r w:rsidR="009C358F">
                <w:t>m_status</w:t>
              </w:r>
            </w:ins>
          </w:p>
        </w:tc>
        <w:tc>
          <w:tcPr>
            <w:tcW w:w="2074" w:type="dxa"/>
          </w:tcPr>
          <w:p w14:paraId="15DDA828" w14:textId="77777777" w:rsidR="009C358F" w:rsidRDefault="009C358F" w:rsidP="00C26A13">
            <w:pPr>
              <w:rPr>
                <w:ins w:id="3985" w:author="Changxin LIU" w:date="2015-02-01T08:45:00Z"/>
              </w:rPr>
            </w:pPr>
            <w:ins w:id="3986" w:author="Changxin LIU" w:date="2015-02-01T08:45:00Z">
              <w:r>
                <w:t>tinyint</w:t>
              </w:r>
            </w:ins>
          </w:p>
        </w:tc>
        <w:tc>
          <w:tcPr>
            <w:tcW w:w="2074" w:type="dxa"/>
          </w:tcPr>
          <w:p w14:paraId="7388D534" w14:textId="77777777" w:rsidR="009C358F" w:rsidRDefault="009C358F" w:rsidP="00C26A13">
            <w:pPr>
              <w:rPr>
                <w:ins w:id="3987" w:author="Changxin LIU" w:date="2015-02-01T08:45:00Z"/>
              </w:rPr>
            </w:pPr>
            <w:ins w:id="3988" w:author="Changxin LIU" w:date="2015-02-01T08:45:00Z">
              <w:r>
                <w:rPr>
                  <w:rFonts w:hint="eastAsia"/>
                </w:rPr>
                <w:t>通知状态</w:t>
              </w:r>
            </w:ins>
          </w:p>
        </w:tc>
        <w:tc>
          <w:tcPr>
            <w:tcW w:w="2074" w:type="dxa"/>
          </w:tcPr>
          <w:p w14:paraId="63682174" w14:textId="77777777" w:rsidR="009C358F" w:rsidRDefault="009C358F" w:rsidP="00C26A13">
            <w:pPr>
              <w:rPr>
                <w:ins w:id="3989" w:author="Changxin LIU" w:date="2015-02-01T08:45:00Z"/>
              </w:rPr>
            </w:pPr>
            <w:ins w:id="3990" w:author="Changxin LIU" w:date="2015-02-01T08:45:00Z"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t>未读</w:t>
              </w:r>
            </w:ins>
          </w:p>
          <w:p w14:paraId="2CD838D5" w14:textId="77777777" w:rsidR="009C358F" w:rsidRDefault="009C358F" w:rsidP="00C26A13">
            <w:pPr>
              <w:rPr>
                <w:ins w:id="3991" w:author="Changxin LIU" w:date="2015-02-01T08:45:00Z"/>
              </w:rPr>
            </w:pPr>
            <w:ins w:id="3992" w:author="Changxin LIU" w:date="2015-02-01T08:45:00Z">
              <w:r>
                <w:t xml:space="preserve">1 </w:t>
              </w:r>
              <w:r>
                <w:t>已读</w:t>
              </w:r>
            </w:ins>
          </w:p>
          <w:p w14:paraId="7E09071C" w14:textId="77777777" w:rsidR="009C358F" w:rsidRDefault="009C358F" w:rsidP="00C26A13">
            <w:pPr>
              <w:rPr>
                <w:ins w:id="3993" w:author="Changxin LIU" w:date="2015-02-01T08:45:00Z"/>
              </w:rPr>
            </w:pPr>
            <w:ins w:id="3994" w:author="Changxin LIU" w:date="2015-02-01T08:45:00Z">
              <w:r>
                <w:t xml:space="preserve">2 </w:t>
              </w:r>
            </w:ins>
          </w:p>
          <w:p w14:paraId="3B62C52B" w14:textId="77777777" w:rsidR="009C358F" w:rsidRDefault="009C358F" w:rsidP="00C26A13">
            <w:pPr>
              <w:rPr>
                <w:ins w:id="3995" w:author="Changxin LIU" w:date="2015-02-01T08:45:00Z"/>
              </w:rPr>
            </w:pPr>
            <w:ins w:id="3996" w:author="Changxin LIU" w:date="2015-02-01T08:45:00Z">
              <w:r>
                <w:t>3</w:t>
              </w:r>
            </w:ins>
          </w:p>
        </w:tc>
      </w:tr>
      <w:tr w:rsidR="009C358F" w14:paraId="5E09D997" w14:textId="77777777" w:rsidTr="00C26A13">
        <w:trPr>
          <w:ins w:id="3997" w:author="Changxin LIU" w:date="2015-02-01T08:45:00Z"/>
        </w:trPr>
        <w:tc>
          <w:tcPr>
            <w:tcW w:w="2074" w:type="dxa"/>
          </w:tcPr>
          <w:p w14:paraId="536901BF" w14:textId="77777777" w:rsidR="009C358F" w:rsidRDefault="00C26A13" w:rsidP="00C26A13">
            <w:pPr>
              <w:rPr>
                <w:ins w:id="3998" w:author="Changxin LIU" w:date="2015-02-01T08:45:00Z"/>
              </w:rPr>
            </w:pPr>
            <w:ins w:id="3999" w:author="Changxin LIU" w:date="2015-02-01T08:46:00Z">
              <w:r>
                <w:t>o</w:t>
              </w:r>
            </w:ins>
            <w:ins w:id="4000" w:author="Changxin LIU" w:date="2015-02-01T08:45:00Z">
              <w:r w:rsidR="009C358F">
                <w:t>M</w:t>
              </w:r>
              <w:r w:rsidR="009C358F">
                <w:rPr>
                  <w:rFonts w:hint="eastAsia"/>
                </w:rPr>
                <w:t>_content</w:t>
              </w:r>
            </w:ins>
          </w:p>
        </w:tc>
        <w:tc>
          <w:tcPr>
            <w:tcW w:w="2074" w:type="dxa"/>
          </w:tcPr>
          <w:p w14:paraId="7E74ED73" w14:textId="77777777" w:rsidR="009C358F" w:rsidRDefault="009C358F" w:rsidP="00C26A13">
            <w:pPr>
              <w:rPr>
                <w:ins w:id="4001" w:author="Changxin LIU" w:date="2015-02-01T08:45:00Z"/>
              </w:rPr>
            </w:pPr>
            <w:ins w:id="4002" w:author="Changxin LIU" w:date="2015-02-01T08:45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1000)</w:t>
              </w:r>
            </w:ins>
          </w:p>
        </w:tc>
        <w:tc>
          <w:tcPr>
            <w:tcW w:w="2074" w:type="dxa"/>
          </w:tcPr>
          <w:p w14:paraId="66C658A6" w14:textId="77777777" w:rsidR="009C358F" w:rsidRDefault="009C358F" w:rsidP="00C26A13">
            <w:pPr>
              <w:rPr>
                <w:ins w:id="4003" w:author="Changxin LIU" w:date="2015-02-01T08:45:00Z"/>
              </w:rPr>
            </w:pPr>
            <w:ins w:id="4004" w:author="Changxin LIU" w:date="2015-02-01T08:45:00Z">
              <w:r>
                <w:rPr>
                  <w:rFonts w:hint="eastAsia"/>
                </w:rPr>
                <w:t>通知内容</w:t>
              </w:r>
            </w:ins>
          </w:p>
        </w:tc>
        <w:tc>
          <w:tcPr>
            <w:tcW w:w="2074" w:type="dxa"/>
          </w:tcPr>
          <w:p w14:paraId="6243CC84" w14:textId="77777777" w:rsidR="009C358F" w:rsidRDefault="009C358F" w:rsidP="00C26A13">
            <w:pPr>
              <w:rPr>
                <w:ins w:id="4005" w:author="Changxin LIU" w:date="2015-02-01T08:45:00Z"/>
              </w:rPr>
            </w:pPr>
          </w:p>
        </w:tc>
      </w:tr>
      <w:tr w:rsidR="009C358F" w14:paraId="45F876D4" w14:textId="77777777" w:rsidTr="00C26A13">
        <w:trPr>
          <w:ins w:id="4006" w:author="Changxin LIU" w:date="2015-02-01T08:45:00Z"/>
        </w:trPr>
        <w:tc>
          <w:tcPr>
            <w:tcW w:w="2074" w:type="dxa"/>
          </w:tcPr>
          <w:p w14:paraId="3AED5670" w14:textId="77777777" w:rsidR="009C358F" w:rsidRDefault="00C26A13" w:rsidP="00C26A13">
            <w:pPr>
              <w:rPr>
                <w:ins w:id="4007" w:author="Changxin LIU" w:date="2015-02-01T08:45:00Z"/>
              </w:rPr>
            </w:pPr>
            <w:ins w:id="4008" w:author="Changxin LIU" w:date="2015-02-01T08:46:00Z">
              <w:r>
                <w:t>o</w:t>
              </w:r>
            </w:ins>
            <w:ins w:id="4009" w:author="Changxin LIU" w:date="2015-02-01T08:45:00Z">
              <w:r w:rsidR="009C358F">
                <w:t>m_type</w:t>
              </w:r>
            </w:ins>
          </w:p>
        </w:tc>
        <w:tc>
          <w:tcPr>
            <w:tcW w:w="2074" w:type="dxa"/>
          </w:tcPr>
          <w:p w14:paraId="3E19E5B2" w14:textId="77777777" w:rsidR="009C358F" w:rsidRDefault="009C358F" w:rsidP="00C26A13">
            <w:pPr>
              <w:rPr>
                <w:ins w:id="4010" w:author="Changxin LIU" w:date="2015-02-01T08:45:00Z"/>
              </w:rPr>
            </w:pPr>
            <w:ins w:id="4011" w:author="Changxin LIU" w:date="2015-02-01T08:45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028DC3CC" w14:textId="77777777" w:rsidR="009C358F" w:rsidRDefault="009C358F" w:rsidP="00C26A13">
            <w:pPr>
              <w:rPr>
                <w:ins w:id="4012" w:author="Changxin LIU" w:date="2015-02-01T08:45:00Z"/>
              </w:rPr>
            </w:pPr>
            <w:ins w:id="4013" w:author="Changxin LIU" w:date="2015-02-01T08:45:00Z">
              <w:r>
                <w:t>通知类型</w:t>
              </w:r>
            </w:ins>
          </w:p>
        </w:tc>
        <w:tc>
          <w:tcPr>
            <w:tcW w:w="2074" w:type="dxa"/>
          </w:tcPr>
          <w:p w14:paraId="139D0C54" w14:textId="77777777" w:rsidR="009C358F" w:rsidRDefault="009C358F" w:rsidP="00C26A13">
            <w:pPr>
              <w:rPr>
                <w:ins w:id="4014" w:author="Changxin LIU" w:date="2015-02-01T08:45:00Z"/>
              </w:rPr>
            </w:pPr>
            <w:ins w:id="4015" w:author="Changxin LIU" w:date="2015-02-01T08:45:00Z">
              <w:r>
                <w:rPr>
                  <w:rFonts w:hint="eastAsia"/>
                </w:rPr>
                <w:t xml:space="preserve">0 </w:t>
              </w:r>
            </w:ins>
            <w:ins w:id="4016" w:author="Changxin LIU" w:date="2015-02-01T08:47:00Z">
              <w:r w:rsidR="00C26A13">
                <w:rPr>
                  <w:rFonts w:hint="eastAsia"/>
                </w:rPr>
                <w:t>网站</w:t>
              </w:r>
            </w:ins>
          </w:p>
          <w:p w14:paraId="0AEEB43C" w14:textId="77777777" w:rsidR="009C358F" w:rsidRDefault="009C358F" w:rsidP="00C26A13">
            <w:pPr>
              <w:rPr>
                <w:ins w:id="4017" w:author="Changxin LIU" w:date="2015-02-01T08:45:00Z"/>
              </w:rPr>
            </w:pPr>
            <w:ins w:id="4018" w:author="Changxin LIU" w:date="2015-02-01T08:45:00Z">
              <w:r>
                <w:rPr>
                  <w:rFonts w:hint="eastAsia"/>
                </w:rPr>
                <w:t xml:space="preserve">1 </w:t>
              </w:r>
            </w:ins>
            <w:ins w:id="4019" w:author="Changxin LIU" w:date="2015-02-01T10:16:00Z">
              <w:r w:rsidR="009E0886">
                <w:rPr>
                  <w:rFonts w:hint="eastAsia"/>
                </w:rPr>
                <w:t>手机</w:t>
              </w:r>
            </w:ins>
          </w:p>
          <w:p w14:paraId="02851161" w14:textId="77777777" w:rsidR="009C358F" w:rsidRDefault="009C358F" w:rsidP="00C26A13">
            <w:pPr>
              <w:rPr>
                <w:ins w:id="4020" w:author="Changxin LIU" w:date="2015-02-01T08:45:00Z"/>
              </w:rPr>
            </w:pPr>
            <w:ins w:id="4021" w:author="Changxin LIU" w:date="2015-02-01T08:45:00Z">
              <w:r>
                <w:rPr>
                  <w:rFonts w:hint="eastAsia"/>
                </w:rPr>
                <w:t xml:space="preserve">2 </w:t>
              </w:r>
            </w:ins>
          </w:p>
        </w:tc>
      </w:tr>
      <w:tr w:rsidR="00C26A13" w14:paraId="55C62DC3" w14:textId="77777777" w:rsidTr="00C26A13">
        <w:trPr>
          <w:ins w:id="4022" w:author="Changxin LIU" w:date="2015-02-01T08:47:00Z"/>
        </w:trPr>
        <w:tc>
          <w:tcPr>
            <w:tcW w:w="2074" w:type="dxa"/>
          </w:tcPr>
          <w:p w14:paraId="67F36C85" w14:textId="77777777" w:rsidR="00C26A13" w:rsidRDefault="00C26A13" w:rsidP="00C26A13">
            <w:pPr>
              <w:rPr>
                <w:ins w:id="4023" w:author="Changxin LIU" w:date="2015-02-01T08:47:00Z"/>
              </w:rPr>
            </w:pPr>
          </w:p>
        </w:tc>
        <w:tc>
          <w:tcPr>
            <w:tcW w:w="2074" w:type="dxa"/>
          </w:tcPr>
          <w:p w14:paraId="0097226E" w14:textId="77777777" w:rsidR="00C26A13" w:rsidRDefault="00C26A13" w:rsidP="00C26A13">
            <w:pPr>
              <w:rPr>
                <w:ins w:id="4024" w:author="Changxin LIU" w:date="2015-02-01T08:47:00Z"/>
              </w:rPr>
            </w:pPr>
          </w:p>
        </w:tc>
        <w:tc>
          <w:tcPr>
            <w:tcW w:w="2074" w:type="dxa"/>
          </w:tcPr>
          <w:p w14:paraId="41108FF5" w14:textId="77777777" w:rsidR="00C26A13" w:rsidRDefault="00C26A13" w:rsidP="00C26A13">
            <w:pPr>
              <w:rPr>
                <w:ins w:id="4025" w:author="Changxin LIU" w:date="2015-02-01T08:47:00Z"/>
              </w:rPr>
            </w:pPr>
          </w:p>
        </w:tc>
        <w:tc>
          <w:tcPr>
            <w:tcW w:w="2074" w:type="dxa"/>
          </w:tcPr>
          <w:p w14:paraId="336F741C" w14:textId="77777777" w:rsidR="00C26A13" w:rsidRDefault="00C26A13" w:rsidP="00C26A13">
            <w:pPr>
              <w:rPr>
                <w:ins w:id="4026" w:author="Changxin LIU" w:date="2015-02-01T08:47:00Z"/>
              </w:rPr>
            </w:pPr>
          </w:p>
        </w:tc>
      </w:tr>
    </w:tbl>
    <w:p w14:paraId="2ED678A5" w14:textId="77777777" w:rsidR="009C358F" w:rsidRDefault="009C358F" w:rsidP="009C358F">
      <w:pPr>
        <w:rPr>
          <w:ins w:id="4027" w:author="Changxin LIU" w:date="2015-02-01T08:45:00Z"/>
        </w:rPr>
      </w:pPr>
    </w:p>
    <w:p w14:paraId="74DF0D82" w14:textId="77777777" w:rsidR="00DA774D" w:rsidRDefault="00DA774D">
      <w:pPr>
        <w:rPr>
          <w:ins w:id="4028" w:author="Changxin LIU" w:date="2015-01-24T11:08:00Z"/>
        </w:rPr>
      </w:pPr>
    </w:p>
    <w:p w14:paraId="2C161D94" w14:textId="77777777" w:rsidR="007A2E29" w:rsidRDefault="007A2E29" w:rsidP="007A2E29">
      <w:pPr>
        <w:pStyle w:val="1"/>
        <w:rPr>
          <w:ins w:id="4029" w:author="Changxin LIU" w:date="2015-02-04T21:16:00Z"/>
        </w:rPr>
      </w:pPr>
      <w:ins w:id="4030" w:author="Changxin LIU" w:date="2015-02-04T21:16:00Z">
        <w:r>
          <w:t>消息通知</w:t>
        </w:r>
        <w:r>
          <w:t>OpenMessage</w:t>
        </w:r>
      </w:ins>
    </w:p>
    <w:p w14:paraId="6779793A" w14:textId="77777777" w:rsidR="007A2E29" w:rsidRDefault="007A2E29" w:rsidP="007A2E29">
      <w:pPr>
        <w:rPr>
          <w:ins w:id="4031" w:author="Changxin LIU" w:date="2015-02-04T21:16:00Z"/>
        </w:rPr>
      </w:pPr>
      <w:ins w:id="4032" w:author="Changxin LIU" w:date="2015-02-04T21:16:00Z">
        <w:r>
          <w:t>openMessage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2E29" w14:paraId="56D11DB1" w14:textId="77777777" w:rsidTr="00346D73">
        <w:trPr>
          <w:ins w:id="4033" w:author="Changxin LIU" w:date="2015-02-04T21:16:00Z"/>
        </w:trPr>
        <w:tc>
          <w:tcPr>
            <w:tcW w:w="2074" w:type="dxa"/>
          </w:tcPr>
          <w:p w14:paraId="3A2C8455" w14:textId="77777777" w:rsidR="007A2E29" w:rsidRDefault="007A2E29" w:rsidP="00346D73">
            <w:pPr>
              <w:rPr>
                <w:ins w:id="4034" w:author="Changxin LIU" w:date="2015-02-04T21:16:00Z"/>
              </w:rPr>
            </w:pPr>
            <w:ins w:id="4035" w:author="Changxin LIU" w:date="2015-02-04T21:16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58DD77AF" w14:textId="77777777" w:rsidR="007A2E29" w:rsidRDefault="007A2E29" w:rsidP="00346D73">
            <w:pPr>
              <w:rPr>
                <w:ins w:id="4036" w:author="Changxin LIU" w:date="2015-02-04T21:16:00Z"/>
              </w:rPr>
            </w:pPr>
            <w:ins w:id="4037" w:author="Changxin LIU" w:date="2015-02-04T21:16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4345675D" w14:textId="77777777" w:rsidR="007A2E29" w:rsidRDefault="007A2E29" w:rsidP="00346D73">
            <w:pPr>
              <w:rPr>
                <w:ins w:id="4038" w:author="Changxin LIU" w:date="2015-02-04T21:16:00Z"/>
              </w:rPr>
            </w:pPr>
            <w:ins w:id="4039" w:author="Changxin LIU" w:date="2015-02-04T21:16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589B3F1D" w14:textId="77777777" w:rsidR="007A2E29" w:rsidRDefault="007A2E29" w:rsidP="00346D73">
            <w:pPr>
              <w:rPr>
                <w:ins w:id="4040" w:author="Changxin LIU" w:date="2015-02-04T21:16:00Z"/>
              </w:rPr>
            </w:pPr>
          </w:p>
        </w:tc>
      </w:tr>
      <w:tr w:rsidR="007A2E29" w14:paraId="14392171" w14:textId="77777777" w:rsidTr="00346D73">
        <w:trPr>
          <w:ins w:id="4041" w:author="Changxin LIU" w:date="2015-02-04T21:16:00Z"/>
        </w:trPr>
        <w:tc>
          <w:tcPr>
            <w:tcW w:w="2074" w:type="dxa"/>
          </w:tcPr>
          <w:p w14:paraId="2F6CE731" w14:textId="77777777" w:rsidR="007A2E29" w:rsidRDefault="007A2E29" w:rsidP="00346D73">
            <w:pPr>
              <w:rPr>
                <w:ins w:id="4042" w:author="Changxin LIU" w:date="2015-02-04T21:16:00Z"/>
              </w:rPr>
            </w:pPr>
            <w:ins w:id="4043" w:author="Changxin LIU" w:date="2015-02-04T21:16:00Z">
              <w:r>
                <w:t>oM</w:t>
              </w:r>
              <w:r>
                <w:rPr>
                  <w:rFonts w:hint="eastAsia"/>
                </w:rPr>
                <w:t>_</w:t>
              </w:r>
              <w:r>
                <w:t>datetime</w:t>
              </w:r>
            </w:ins>
          </w:p>
        </w:tc>
        <w:tc>
          <w:tcPr>
            <w:tcW w:w="2074" w:type="dxa"/>
          </w:tcPr>
          <w:p w14:paraId="7FEE1F1C" w14:textId="77777777" w:rsidR="007A2E29" w:rsidRDefault="007A2E29" w:rsidP="00346D73">
            <w:pPr>
              <w:rPr>
                <w:ins w:id="4044" w:author="Changxin LIU" w:date="2015-02-04T21:16:00Z"/>
              </w:rPr>
            </w:pPr>
            <w:ins w:id="4045" w:author="Changxin LIU" w:date="2015-02-04T21:16:00Z">
              <w:r>
                <w:t>Datetime</w:t>
              </w:r>
            </w:ins>
          </w:p>
        </w:tc>
        <w:tc>
          <w:tcPr>
            <w:tcW w:w="2074" w:type="dxa"/>
          </w:tcPr>
          <w:p w14:paraId="6D2C6CFB" w14:textId="77777777" w:rsidR="007A2E29" w:rsidRDefault="007A2E29" w:rsidP="00346D73">
            <w:pPr>
              <w:rPr>
                <w:ins w:id="4046" w:author="Changxin LIU" w:date="2015-02-04T21:16:00Z"/>
              </w:rPr>
            </w:pPr>
            <w:ins w:id="4047" w:author="Changxin LIU" w:date="2015-02-04T21:16:00Z">
              <w:r>
                <w:rPr>
                  <w:rFonts w:hint="eastAsia"/>
                </w:rPr>
                <w:t>通知时间</w:t>
              </w:r>
            </w:ins>
          </w:p>
        </w:tc>
        <w:tc>
          <w:tcPr>
            <w:tcW w:w="2074" w:type="dxa"/>
          </w:tcPr>
          <w:p w14:paraId="5C5DC41B" w14:textId="77777777" w:rsidR="007A2E29" w:rsidRDefault="007A2E29" w:rsidP="00346D73">
            <w:pPr>
              <w:rPr>
                <w:ins w:id="4048" w:author="Changxin LIU" w:date="2015-02-04T21:16:00Z"/>
              </w:rPr>
            </w:pPr>
          </w:p>
        </w:tc>
      </w:tr>
      <w:tr w:rsidR="007A2E29" w14:paraId="06775373" w14:textId="77777777" w:rsidTr="00346D73">
        <w:trPr>
          <w:ins w:id="4049" w:author="Changxin LIU" w:date="2015-02-04T21:16:00Z"/>
        </w:trPr>
        <w:tc>
          <w:tcPr>
            <w:tcW w:w="2074" w:type="dxa"/>
          </w:tcPr>
          <w:p w14:paraId="6EC4B986" w14:textId="77777777" w:rsidR="007A2E29" w:rsidRDefault="007A2E29" w:rsidP="00346D73">
            <w:pPr>
              <w:rPr>
                <w:ins w:id="4050" w:author="Changxin LIU" w:date="2015-02-04T21:16:00Z"/>
              </w:rPr>
            </w:pPr>
            <w:ins w:id="4051" w:author="Changxin LIU" w:date="2015-02-04T21:16:00Z">
              <w:r>
                <w:t>om_status</w:t>
              </w:r>
            </w:ins>
          </w:p>
        </w:tc>
        <w:tc>
          <w:tcPr>
            <w:tcW w:w="2074" w:type="dxa"/>
          </w:tcPr>
          <w:p w14:paraId="0C0E42D8" w14:textId="77777777" w:rsidR="007A2E29" w:rsidRDefault="007A2E29" w:rsidP="00346D73">
            <w:pPr>
              <w:rPr>
                <w:ins w:id="4052" w:author="Changxin LIU" w:date="2015-02-04T21:16:00Z"/>
              </w:rPr>
            </w:pPr>
            <w:ins w:id="4053" w:author="Changxin LIU" w:date="2015-02-04T21:16:00Z">
              <w:r>
                <w:t>tinyint</w:t>
              </w:r>
            </w:ins>
          </w:p>
        </w:tc>
        <w:tc>
          <w:tcPr>
            <w:tcW w:w="2074" w:type="dxa"/>
          </w:tcPr>
          <w:p w14:paraId="1A270102" w14:textId="77777777" w:rsidR="007A2E29" w:rsidRDefault="007A2E29" w:rsidP="00346D73">
            <w:pPr>
              <w:rPr>
                <w:ins w:id="4054" w:author="Changxin LIU" w:date="2015-02-04T21:16:00Z"/>
              </w:rPr>
            </w:pPr>
            <w:ins w:id="4055" w:author="Changxin LIU" w:date="2015-02-04T21:16:00Z">
              <w:r>
                <w:rPr>
                  <w:rFonts w:hint="eastAsia"/>
                </w:rPr>
                <w:t>通知状态</w:t>
              </w:r>
            </w:ins>
          </w:p>
        </w:tc>
        <w:tc>
          <w:tcPr>
            <w:tcW w:w="2074" w:type="dxa"/>
          </w:tcPr>
          <w:p w14:paraId="655E6777" w14:textId="77777777" w:rsidR="007A2E29" w:rsidRDefault="007A2E29" w:rsidP="00346D73">
            <w:pPr>
              <w:rPr>
                <w:ins w:id="4056" w:author="Changxin LIU" w:date="2015-02-04T21:16:00Z"/>
              </w:rPr>
            </w:pPr>
            <w:ins w:id="4057" w:author="Changxin LIU" w:date="2015-02-04T21:16:00Z"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t>未读</w:t>
              </w:r>
            </w:ins>
          </w:p>
          <w:p w14:paraId="71B433D8" w14:textId="77777777" w:rsidR="007A2E29" w:rsidRDefault="007A2E29" w:rsidP="00346D73">
            <w:pPr>
              <w:rPr>
                <w:ins w:id="4058" w:author="Changxin LIU" w:date="2015-02-04T21:16:00Z"/>
              </w:rPr>
            </w:pPr>
            <w:ins w:id="4059" w:author="Changxin LIU" w:date="2015-02-04T21:16:00Z">
              <w:r>
                <w:t xml:space="preserve">1 </w:t>
              </w:r>
              <w:r>
                <w:t>已读</w:t>
              </w:r>
            </w:ins>
          </w:p>
          <w:p w14:paraId="2935C9B9" w14:textId="77777777" w:rsidR="007A2E29" w:rsidRDefault="007A2E29" w:rsidP="00346D73">
            <w:pPr>
              <w:rPr>
                <w:ins w:id="4060" w:author="Changxin LIU" w:date="2015-02-04T21:16:00Z"/>
              </w:rPr>
            </w:pPr>
            <w:ins w:id="4061" w:author="Changxin LIU" w:date="2015-02-04T21:16:00Z">
              <w:r>
                <w:t xml:space="preserve">2 </w:t>
              </w:r>
            </w:ins>
          </w:p>
          <w:p w14:paraId="0F88998C" w14:textId="77777777" w:rsidR="007A2E29" w:rsidRDefault="007A2E29" w:rsidP="00346D73">
            <w:pPr>
              <w:rPr>
                <w:ins w:id="4062" w:author="Changxin LIU" w:date="2015-02-04T21:16:00Z"/>
              </w:rPr>
            </w:pPr>
            <w:ins w:id="4063" w:author="Changxin LIU" w:date="2015-02-04T21:16:00Z">
              <w:r>
                <w:t>3</w:t>
              </w:r>
            </w:ins>
          </w:p>
        </w:tc>
      </w:tr>
      <w:tr w:rsidR="007A2E29" w14:paraId="57918473" w14:textId="77777777" w:rsidTr="00346D73">
        <w:trPr>
          <w:ins w:id="4064" w:author="Changxin LIU" w:date="2015-02-04T21:16:00Z"/>
        </w:trPr>
        <w:tc>
          <w:tcPr>
            <w:tcW w:w="2074" w:type="dxa"/>
          </w:tcPr>
          <w:p w14:paraId="2AC9101C" w14:textId="77777777" w:rsidR="007A2E29" w:rsidRDefault="007A2E29" w:rsidP="00346D73">
            <w:pPr>
              <w:rPr>
                <w:ins w:id="4065" w:author="Changxin LIU" w:date="2015-02-04T21:16:00Z"/>
              </w:rPr>
            </w:pPr>
            <w:ins w:id="4066" w:author="Changxin LIU" w:date="2015-02-04T21:16:00Z">
              <w:r>
                <w:t>oM</w:t>
              </w:r>
              <w:r>
                <w:rPr>
                  <w:rFonts w:hint="eastAsia"/>
                </w:rPr>
                <w:t>_content</w:t>
              </w:r>
            </w:ins>
          </w:p>
        </w:tc>
        <w:tc>
          <w:tcPr>
            <w:tcW w:w="2074" w:type="dxa"/>
          </w:tcPr>
          <w:p w14:paraId="7E7BD7E3" w14:textId="77777777" w:rsidR="007A2E29" w:rsidRDefault="007A2E29" w:rsidP="00346D73">
            <w:pPr>
              <w:rPr>
                <w:ins w:id="4067" w:author="Changxin LIU" w:date="2015-02-04T21:16:00Z"/>
              </w:rPr>
            </w:pPr>
            <w:ins w:id="4068" w:author="Changxin LIU" w:date="2015-02-04T21:16:00Z">
              <w:r>
                <w:t>V</w:t>
              </w:r>
              <w:r>
                <w:rPr>
                  <w:rFonts w:hint="eastAsia"/>
                </w:rPr>
                <w:t>archar(</w:t>
              </w:r>
              <w:r>
                <w:t>1000)</w:t>
              </w:r>
            </w:ins>
          </w:p>
        </w:tc>
        <w:tc>
          <w:tcPr>
            <w:tcW w:w="2074" w:type="dxa"/>
          </w:tcPr>
          <w:p w14:paraId="701617DF" w14:textId="77777777" w:rsidR="007A2E29" w:rsidRDefault="007A2E29" w:rsidP="00346D73">
            <w:pPr>
              <w:rPr>
                <w:ins w:id="4069" w:author="Changxin LIU" w:date="2015-02-04T21:16:00Z"/>
              </w:rPr>
            </w:pPr>
            <w:ins w:id="4070" w:author="Changxin LIU" w:date="2015-02-04T21:16:00Z">
              <w:r>
                <w:rPr>
                  <w:rFonts w:hint="eastAsia"/>
                </w:rPr>
                <w:t>通知内容</w:t>
              </w:r>
            </w:ins>
          </w:p>
        </w:tc>
        <w:tc>
          <w:tcPr>
            <w:tcW w:w="2074" w:type="dxa"/>
          </w:tcPr>
          <w:p w14:paraId="1A9EC252" w14:textId="77777777" w:rsidR="007A2E29" w:rsidRDefault="007A2E29" w:rsidP="00346D73">
            <w:pPr>
              <w:rPr>
                <w:ins w:id="4071" w:author="Changxin LIU" w:date="2015-02-04T21:16:00Z"/>
              </w:rPr>
            </w:pPr>
          </w:p>
        </w:tc>
      </w:tr>
      <w:tr w:rsidR="007A2E29" w14:paraId="7BBA3E56" w14:textId="77777777" w:rsidTr="00346D73">
        <w:trPr>
          <w:ins w:id="4072" w:author="Changxin LIU" w:date="2015-02-04T21:16:00Z"/>
        </w:trPr>
        <w:tc>
          <w:tcPr>
            <w:tcW w:w="2074" w:type="dxa"/>
          </w:tcPr>
          <w:p w14:paraId="0493269E" w14:textId="77777777" w:rsidR="007A2E29" w:rsidRDefault="007A2E29" w:rsidP="00346D73">
            <w:pPr>
              <w:rPr>
                <w:ins w:id="4073" w:author="Changxin LIU" w:date="2015-02-04T21:16:00Z"/>
              </w:rPr>
            </w:pPr>
            <w:ins w:id="4074" w:author="Changxin LIU" w:date="2015-02-04T21:16:00Z">
              <w:r>
                <w:t>om_type</w:t>
              </w:r>
            </w:ins>
          </w:p>
        </w:tc>
        <w:tc>
          <w:tcPr>
            <w:tcW w:w="2074" w:type="dxa"/>
          </w:tcPr>
          <w:p w14:paraId="1C3D3206" w14:textId="77777777" w:rsidR="007A2E29" w:rsidRDefault="007A2E29" w:rsidP="00346D73">
            <w:pPr>
              <w:rPr>
                <w:ins w:id="4075" w:author="Changxin LIU" w:date="2015-02-04T21:16:00Z"/>
              </w:rPr>
            </w:pPr>
            <w:ins w:id="4076" w:author="Changxin LIU" w:date="2015-02-04T21:16:00Z">
              <w:r>
                <w:t>T</w:t>
              </w:r>
              <w:r>
                <w:rPr>
                  <w:rFonts w:hint="eastAsia"/>
                </w:rPr>
                <w:t>inyint</w:t>
              </w:r>
            </w:ins>
          </w:p>
        </w:tc>
        <w:tc>
          <w:tcPr>
            <w:tcW w:w="2074" w:type="dxa"/>
          </w:tcPr>
          <w:p w14:paraId="72B4D39D" w14:textId="77777777" w:rsidR="007A2E29" w:rsidRDefault="007A2E29" w:rsidP="00346D73">
            <w:pPr>
              <w:rPr>
                <w:ins w:id="4077" w:author="Changxin LIU" w:date="2015-02-04T21:16:00Z"/>
              </w:rPr>
            </w:pPr>
            <w:ins w:id="4078" w:author="Changxin LIU" w:date="2015-02-04T21:16:00Z">
              <w:r>
                <w:t>通知类型</w:t>
              </w:r>
            </w:ins>
          </w:p>
        </w:tc>
        <w:tc>
          <w:tcPr>
            <w:tcW w:w="2074" w:type="dxa"/>
          </w:tcPr>
          <w:p w14:paraId="1E271A29" w14:textId="77777777" w:rsidR="007A2E29" w:rsidRDefault="007A2E29" w:rsidP="00346D73">
            <w:pPr>
              <w:rPr>
                <w:ins w:id="4079" w:author="Changxin LIU" w:date="2015-02-04T21:16:00Z"/>
              </w:rPr>
            </w:pPr>
            <w:ins w:id="4080" w:author="Changxin LIU" w:date="2015-02-04T21:16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网站</w:t>
              </w:r>
            </w:ins>
          </w:p>
          <w:p w14:paraId="5D234E91" w14:textId="77777777" w:rsidR="007A2E29" w:rsidRDefault="007A2E29" w:rsidP="00346D73">
            <w:pPr>
              <w:rPr>
                <w:ins w:id="4081" w:author="Changxin LIU" w:date="2015-02-04T21:16:00Z"/>
              </w:rPr>
            </w:pPr>
            <w:ins w:id="4082" w:author="Changxin LIU" w:date="2015-02-04T21:16:00Z"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手机</w:t>
              </w:r>
            </w:ins>
          </w:p>
          <w:p w14:paraId="2E89E8F1" w14:textId="77777777" w:rsidR="007A2E29" w:rsidRDefault="007A2E29" w:rsidP="00346D73">
            <w:pPr>
              <w:rPr>
                <w:ins w:id="4083" w:author="Changxin LIU" w:date="2015-02-04T21:16:00Z"/>
              </w:rPr>
            </w:pPr>
            <w:ins w:id="4084" w:author="Changxin LIU" w:date="2015-02-04T21:16:00Z">
              <w:r>
                <w:rPr>
                  <w:rFonts w:hint="eastAsia"/>
                </w:rPr>
                <w:t xml:space="preserve">2 </w:t>
              </w:r>
            </w:ins>
          </w:p>
        </w:tc>
      </w:tr>
      <w:tr w:rsidR="007A2E29" w14:paraId="33B66BE5" w14:textId="77777777" w:rsidTr="00346D73">
        <w:trPr>
          <w:ins w:id="4085" w:author="Changxin LIU" w:date="2015-02-04T21:16:00Z"/>
        </w:trPr>
        <w:tc>
          <w:tcPr>
            <w:tcW w:w="2074" w:type="dxa"/>
          </w:tcPr>
          <w:p w14:paraId="32F672D0" w14:textId="77777777" w:rsidR="007A2E29" w:rsidRDefault="007A2E29" w:rsidP="00346D73">
            <w:pPr>
              <w:rPr>
                <w:ins w:id="4086" w:author="Changxin LIU" w:date="2015-02-04T21:16:00Z"/>
              </w:rPr>
            </w:pPr>
          </w:p>
        </w:tc>
        <w:tc>
          <w:tcPr>
            <w:tcW w:w="2074" w:type="dxa"/>
          </w:tcPr>
          <w:p w14:paraId="339F5BEC" w14:textId="77777777" w:rsidR="007A2E29" w:rsidRDefault="007A2E29" w:rsidP="00346D73">
            <w:pPr>
              <w:rPr>
                <w:ins w:id="4087" w:author="Changxin LIU" w:date="2015-02-04T21:16:00Z"/>
              </w:rPr>
            </w:pPr>
          </w:p>
        </w:tc>
        <w:tc>
          <w:tcPr>
            <w:tcW w:w="2074" w:type="dxa"/>
          </w:tcPr>
          <w:p w14:paraId="039635B8" w14:textId="77777777" w:rsidR="007A2E29" w:rsidRDefault="007A2E29" w:rsidP="00346D73">
            <w:pPr>
              <w:rPr>
                <w:ins w:id="4088" w:author="Changxin LIU" w:date="2015-02-04T21:16:00Z"/>
              </w:rPr>
            </w:pPr>
          </w:p>
        </w:tc>
        <w:tc>
          <w:tcPr>
            <w:tcW w:w="2074" w:type="dxa"/>
          </w:tcPr>
          <w:p w14:paraId="3497842C" w14:textId="77777777" w:rsidR="007A2E29" w:rsidRDefault="007A2E29" w:rsidP="00346D73">
            <w:pPr>
              <w:rPr>
                <w:ins w:id="4089" w:author="Changxin LIU" w:date="2015-02-04T21:16:00Z"/>
              </w:rPr>
            </w:pPr>
          </w:p>
        </w:tc>
      </w:tr>
    </w:tbl>
    <w:p w14:paraId="7855F6D8" w14:textId="77777777" w:rsidR="007A2E29" w:rsidRDefault="007A2E29" w:rsidP="007A2E29">
      <w:pPr>
        <w:rPr>
          <w:ins w:id="4090" w:author="Changxin LIU" w:date="2015-02-04T21:16:00Z"/>
        </w:rPr>
      </w:pPr>
    </w:p>
    <w:p w14:paraId="14EBC7B0" w14:textId="77777777" w:rsidR="00514112" w:rsidRPr="00FD5853" w:rsidRDefault="00822287" w:rsidP="00514112">
      <w:pPr>
        <w:pStyle w:val="1"/>
        <w:rPr>
          <w:ins w:id="4091" w:author="Changxin LIU" w:date="2015-02-04T21:17:00Z"/>
          <w:color w:val="FF0000"/>
          <w:rPrChange w:id="4092" w:author="Changxin LIU" w:date="2015-02-14T12:32:00Z">
            <w:rPr>
              <w:ins w:id="4093" w:author="Changxin LIU" w:date="2015-02-04T21:17:00Z"/>
            </w:rPr>
          </w:rPrChange>
        </w:rPr>
      </w:pPr>
      <w:ins w:id="4094" w:author="Changxin LIU" w:date="2015-02-04T21:17:00Z">
        <w:r w:rsidRPr="00FD5853">
          <w:rPr>
            <w:rFonts w:hint="eastAsia"/>
            <w:color w:val="FF0000"/>
            <w:rPrChange w:id="4095" w:author="Changxin LIU" w:date="2015-02-14T12:32:00Z">
              <w:rPr>
                <w:rFonts w:hint="eastAsia"/>
              </w:rPr>
            </w:rPrChange>
          </w:rPr>
          <w:t>积分</w:t>
        </w:r>
        <w:r w:rsidRPr="00FD5853">
          <w:rPr>
            <w:color w:val="FF0000"/>
            <w:rPrChange w:id="4096" w:author="Changxin LIU" w:date="2015-02-14T12:32:00Z">
              <w:rPr/>
            </w:rPrChange>
          </w:rPr>
          <w:t>Score</w:t>
        </w:r>
      </w:ins>
      <w:ins w:id="4097" w:author="Changxin LIU" w:date="2015-02-04T21:18:00Z">
        <w:r w:rsidR="00592A49" w:rsidRPr="00FD5853">
          <w:rPr>
            <w:color w:val="FF0000"/>
            <w:rPrChange w:id="4098" w:author="Changxin LIU" w:date="2015-02-14T12:32:00Z">
              <w:rPr/>
            </w:rPrChange>
          </w:rPr>
          <w:t>History</w:t>
        </w:r>
      </w:ins>
    </w:p>
    <w:p w14:paraId="3458714C" w14:textId="77777777" w:rsidR="00514112" w:rsidRDefault="00822287" w:rsidP="00514112">
      <w:pPr>
        <w:rPr>
          <w:ins w:id="4099" w:author="Changxin LIU" w:date="2015-02-04T21:17:00Z"/>
        </w:rPr>
      </w:pPr>
      <w:ins w:id="4100" w:author="Changxin LIU" w:date="2015-02-04T21:18:00Z">
        <w:r>
          <w:t>S</w:t>
        </w:r>
        <w:r>
          <w:rPr>
            <w:rFonts w:hint="eastAsia"/>
          </w:rPr>
          <w:t>core</w:t>
        </w:r>
        <w:r w:rsidR="00592A49">
          <w:rPr>
            <w:rFonts w:hint="eastAsia"/>
          </w:rPr>
          <w:t>History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4112" w14:paraId="133711A3" w14:textId="77777777" w:rsidTr="00346D73">
        <w:trPr>
          <w:ins w:id="4101" w:author="Changxin LIU" w:date="2015-02-04T21:17:00Z"/>
        </w:trPr>
        <w:tc>
          <w:tcPr>
            <w:tcW w:w="2074" w:type="dxa"/>
          </w:tcPr>
          <w:p w14:paraId="3FFF3997" w14:textId="77777777" w:rsidR="00514112" w:rsidRDefault="00514112" w:rsidP="00346D73">
            <w:pPr>
              <w:rPr>
                <w:ins w:id="4102" w:author="Changxin LIU" w:date="2015-02-04T21:17:00Z"/>
              </w:rPr>
            </w:pPr>
            <w:ins w:id="4103" w:author="Changxin LIU" w:date="2015-02-04T21:17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3D512C8C" w14:textId="77777777" w:rsidR="00514112" w:rsidRDefault="00514112" w:rsidP="00346D73">
            <w:pPr>
              <w:rPr>
                <w:ins w:id="4104" w:author="Changxin LIU" w:date="2015-02-04T21:17:00Z"/>
              </w:rPr>
            </w:pPr>
            <w:ins w:id="4105" w:author="Changxin LIU" w:date="2015-02-04T21:17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6E26D6C4" w14:textId="77777777" w:rsidR="00514112" w:rsidRDefault="00514112" w:rsidP="00346D73">
            <w:pPr>
              <w:rPr>
                <w:ins w:id="4106" w:author="Changxin LIU" w:date="2015-02-04T21:17:00Z"/>
              </w:rPr>
            </w:pPr>
            <w:ins w:id="4107" w:author="Changxin LIU" w:date="2015-02-04T21:17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630A0A39" w14:textId="77777777" w:rsidR="00514112" w:rsidRDefault="00514112" w:rsidP="00346D73">
            <w:pPr>
              <w:rPr>
                <w:ins w:id="4108" w:author="Changxin LIU" w:date="2015-02-04T21:17:00Z"/>
              </w:rPr>
            </w:pPr>
          </w:p>
        </w:tc>
      </w:tr>
      <w:tr w:rsidR="00514112" w14:paraId="6A6282C4" w14:textId="77777777" w:rsidTr="00346D73">
        <w:trPr>
          <w:ins w:id="4109" w:author="Changxin LIU" w:date="2015-02-04T21:17:00Z"/>
        </w:trPr>
        <w:tc>
          <w:tcPr>
            <w:tcW w:w="2074" w:type="dxa"/>
          </w:tcPr>
          <w:p w14:paraId="42AC6764" w14:textId="77777777" w:rsidR="00514112" w:rsidRDefault="00592A49" w:rsidP="00346D73">
            <w:pPr>
              <w:rPr>
                <w:ins w:id="4110" w:author="Changxin LIU" w:date="2015-02-04T21:17:00Z"/>
              </w:rPr>
            </w:pPr>
            <w:ins w:id="4111" w:author="Changxin LIU" w:date="2015-02-04T21:18:00Z">
              <w:r>
                <w:rPr>
                  <w:rFonts w:hint="eastAsia"/>
                </w:rPr>
                <w:t>sh</w:t>
              </w:r>
            </w:ins>
            <w:ins w:id="4112" w:author="Changxin LIU" w:date="2015-02-04T21:17:00Z">
              <w:r w:rsidR="00514112">
                <w:rPr>
                  <w:rFonts w:hint="eastAsia"/>
                </w:rPr>
                <w:t>_</w:t>
              </w:r>
              <w:r w:rsidR="00514112">
                <w:t>datetime</w:t>
              </w:r>
            </w:ins>
          </w:p>
        </w:tc>
        <w:tc>
          <w:tcPr>
            <w:tcW w:w="2074" w:type="dxa"/>
          </w:tcPr>
          <w:p w14:paraId="6B07449D" w14:textId="77777777" w:rsidR="00514112" w:rsidRDefault="00514112" w:rsidP="00346D73">
            <w:pPr>
              <w:rPr>
                <w:ins w:id="4113" w:author="Changxin LIU" w:date="2015-02-04T21:17:00Z"/>
              </w:rPr>
            </w:pPr>
            <w:ins w:id="4114" w:author="Changxin LIU" w:date="2015-02-04T21:17:00Z">
              <w:r>
                <w:t>Datetime</w:t>
              </w:r>
            </w:ins>
          </w:p>
        </w:tc>
        <w:tc>
          <w:tcPr>
            <w:tcW w:w="2074" w:type="dxa"/>
          </w:tcPr>
          <w:p w14:paraId="10E01A59" w14:textId="77777777" w:rsidR="00514112" w:rsidRDefault="00592A49" w:rsidP="00346D73">
            <w:pPr>
              <w:rPr>
                <w:ins w:id="4115" w:author="Changxin LIU" w:date="2015-02-04T21:17:00Z"/>
              </w:rPr>
            </w:pPr>
            <w:ins w:id="4116" w:author="Changxin LIU" w:date="2015-02-04T21:18:00Z">
              <w:r>
                <w:rPr>
                  <w:rFonts w:hint="eastAsia"/>
                </w:rPr>
                <w:t>积分变更</w:t>
              </w:r>
            </w:ins>
            <w:ins w:id="4117" w:author="Changxin LIU" w:date="2015-02-04T21:17:00Z">
              <w:r w:rsidR="00514112">
                <w:rPr>
                  <w:rFonts w:hint="eastAsia"/>
                </w:rPr>
                <w:t>时间</w:t>
              </w:r>
            </w:ins>
          </w:p>
        </w:tc>
        <w:tc>
          <w:tcPr>
            <w:tcW w:w="2074" w:type="dxa"/>
          </w:tcPr>
          <w:p w14:paraId="005F7D9C" w14:textId="77777777" w:rsidR="00514112" w:rsidRDefault="00514112" w:rsidP="00346D73">
            <w:pPr>
              <w:rPr>
                <w:ins w:id="4118" w:author="Changxin LIU" w:date="2015-02-04T21:17:00Z"/>
              </w:rPr>
            </w:pPr>
          </w:p>
        </w:tc>
      </w:tr>
      <w:tr w:rsidR="00514112" w14:paraId="137A59F9" w14:textId="77777777" w:rsidTr="00346D73">
        <w:trPr>
          <w:ins w:id="4119" w:author="Changxin LIU" w:date="2015-02-04T21:17:00Z"/>
        </w:trPr>
        <w:tc>
          <w:tcPr>
            <w:tcW w:w="2074" w:type="dxa"/>
          </w:tcPr>
          <w:p w14:paraId="603F82C7" w14:textId="77777777" w:rsidR="00514112" w:rsidRDefault="00503BFE" w:rsidP="00346D73">
            <w:pPr>
              <w:rPr>
                <w:ins w:id="4120" w:author="Changxin LIU" w:date="2015-02-04T21:17:00Z"/>
              </w:rPr>
            </w:pPr>
            <w:ins w:id="4121" w:author="Changxin LIU" w:date="2015-02-04T21:19:00Z">
              <w:r>
                <w:t>S</w:t>
              </w:r>
              <w:r>
                <w:rPr>
                  <w:rFonts w:hint="eastAsia"/>
                </w:rPr>
                <w:t>h</w:t>
              </w:r>
              <w:r>
                <w:t>_order_history_id</w:t>
              </w:r>
            </w:ins>
          </w:p>
        </w:tc>
        <w:tc>
          <w:tcPr>
            <w:tcW w:w="2074" w:type="dxa"/>
          </w:tcPr>
          <w:p w14:paraId="7F88F1E4" w14:textId="77777777" w:rsidR="00514112" w:rsidRDefault="00503BFE" w:rsidP="00346D73">
            <w:pPr>
              <w:rPr>
                <w:ins w:id="4122" w:author="Changxin LIU" w:date="2015-02-04T21:17:00Z"/>
              </w:rPr>
            </w:pPr>
            <w:ins w:id="4123" w:author="Changxin LIU" w:date="2015-02-04T21:19:00Z">
              <w:r>
                <w:t>Integer</w:t>
              </w:r>
            </w:ins>
          </w:p>
        </w:tc>
        <w:tc>
          <w:tcPr>
            <w:tcW w:w="2074" w:type="dxa"/>
          </w:tcPr>
          <w:p w14:paraId="43B4C3B8" w14:textId="77777777" w:rsidR="00514112" w:rsidRDefault="00503BFE" w:rsidP="00346D73">
            <w:pPr>
              <w:rPr>
                <w:ins w:id="4124" w:author="Changxin LIU" w:date="2015-02-04T21:17:00Z"/>
              </w:rPr>
            </w:pPr>
            <w:ins w:id="4125" w:author="Changxin LIU" w:date="2015-02-04T21:20:00Z">
              <w:r>
                <w:rPr>
                  <w:rFonts w:hint="eastAsia"/>
                </w:rPr>
                <w:t>订单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08C5487B" w14:textId="77777777" w:rsidR="00514112" w:rsidRDefault="00514112" w:rsidP="00346D73">
            <w:pPr>
              <w:rPr>
                <w:ins w:id="4126" w:author="Changxin LIU" w:date="2015-02-04T21:17:00Z"/>
              </w:rPr>
            </w:pPr>
          </w:p>
        </w:tc>
      </w:tr>
      <w:tr w:rsidR="00514112" w14:paraId="3132BE18" w14:textId="77777777" w:rsidTr="00346D73">
        <w:trPr>
          <w:ins w:id="4127" w:author="Changxin LIU" w:date="2015-02-04T21:17:00Z"/>
        </w:trPr>
        <w:tc>
          <w:tcPr>
            <w:tcW w:w="2074" w:type="dxa"/>
          </w:tcPr>
          <w:p w14:paraId="57DA5D47" w14:textId="77777777" w:rsidR="00514112" w:rsidRDefault="00503BFE" w:rsidP="00346D73">
            <w:pPr>
              <w:rPr>
                <w:ins w:id="4128" w:author="Changxin LIU" w:date="2015-02-04T21:17:00Z"/>
              </w:rPr>
            </w:pPr>
            <w:ins w:id="4129" w:author="Changxin LIU" w:date="2015-02-04T21:20:00Z">
              <w:r>
                <w:t>S</w:t>
              </w:r>
              <w:r>
                <w:rPr>
                  <w:rFonts w:hint="eastAsia"/>
                </w:rPr>
                <w:t>h</w:t>
              </w:r>
              <w:r>
                <w:t>_user_id</w:t>
              </w:r>
            </w:ins>
          </w:p>
        </w:tc>
        <w:tc>
          <w:tcPr>
            <w:tcW w:w="2074" w:type="dxa"/>
          </w:tcPr>
          <w:p w14:paraId="6F3952FE" w14:textId="77777777" w:rsidR="00514112" w:rsidRDefault="00503BFE" w:rsidP="00346D73">
            <w:pPr>
              <w:rPr>
                <w:ins w:id="4130" w:author="Changxin LIU" w:date="2015-02-04T21:17:00Z"/>
              </w:rPr>
            </w:pPr>
            <w:ins w:id="4131" w:author="Changxin LIU" w:date="2015-02-04T21:20:00Z">
              <w:r>
                <w:t>Integer</w:t>
              </w:r>
            </w:ins>
          </w:p>
        </w:tc>
        <w:tc>
          <w:tcPr>
            <w:tcW w:w="2074" w:type="dxa"/>
          </w:tcPr>
          <w:p w14:paraId="0531D130" w14:textId="77777777" w:rsidR="00514112" w:rsidRDefault="00503BFE" w:rsidP="00346D73">
            <w:pPr>
              <w:rPr>
                <w:ins w:id="4132" w:author="Changxin LIU" w:date="2015-02-04T21:17:00Z"/>
              </w:rPr>
            </w:pPr>
            <w:ins w:id="4133" w:author="Changxin LIU" w:date="2015-02-04T21:20:00Z">
              <w:r>
                <w:rPr>
                  <w:rFonts w:hint="eastAsia"/>
                </w:rPr>
                <w:t>用户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074" w:type="dxa"/>
          </w:tcPr>
          <w:p w14:paraId="6332DC1A" w14:textId="77777777" w:rsidR="00514112" w:rsidRDefault="00514112" w:rsidP="00346D73">
            <w:pPr>
              <w:rPr>
                <w:ins w:id="4134" w:author="Changxin LIU" w:date="2015-02-04T21:17:00Z"/>
              </w:rPr>
            </w:pPr>
          </w:p>
        </w:tc>
      </w:tr>
      <w:tr w:rsidR="00514112" w14:paraId="13623567" w14:textId="77777777" w:rsidTr="00346D73">
        <w:trPr>
          <w:ins w:id="4135" w:author="Changxin LIU" w:date="2015-02-04T21:17:00Z"/>
        </w:trPr>
        <w:tc>
          <w:tcPr>
            <w:tcW w:w="2074" w:type="dxa"/>
          </w:tcPr>
          <w:p w14:paraId="02B360BC" w14:textId="77777777" w:rsidR="00514112" w:rsidRDefault="00503BFE" w:rsidP="00346D73">
            <w:pPr>
              <w:rPr>
                <w:ins w:id="4136" w:author="Changxin LIU" w:date="2015-02-04T21:17:00Z"/>
              </w:rPr>
            </w:pPr>
            <w:ins w:id="4137" w:author="Changxin LIU" w:date="2015-02-04T21:20:00Z">
              <w:r>
                <w:t>S</w:t>
              </w:r>
              <w:r>
                <w:rPr>
                  <w:rFonts w:hint="eastAsia"/>
                </w:rPr>
                <w:t>h</w:t>
              </w:r>
              <w:r>
                <w:t>_desc</w:t>
              </w:r>
            </w:ins>
          </w:p>
        </w:tc>
        <w:tc>
          <w:tcPr>
            <w:tcW w:w="2074" w:type="dxa"/>
          </w:tcPr>
          <w:p w14:paraId="3692C0BF" w14:textId="77777777" w:rsidR="00514112" w:rsidRDefault="00503BFE" w:rsidP="00346D73">
            <w:pPr>
              <w:rPr>
                <w:ins w:id="4138" w:author="Changxin LIU" w:date="2015-02-04T21:17:00Z"/>
              </w:rPr>
            </w:pPr>
            <w:ins w:id="4139" w:author="Changxin LIU" w:date="2015-02-04T21:20:00Z">
              <w:r>
                <w:t>Varchar(200)</w:t>
              </w:r>
            </w:ins>
          </w:p>
        </w:tc>
        <w:tc>
          <w:tcPr>
            <w:tcW w:w="2074" w:type="dxa"/>
          </w:tcPr>
          <w:p w14:paraId="36F93EEC" w14:textId="77777777" w:rsidR="00514112" w:rsidRDefault="00503BFE" w:rsidP="00346D73">
            <w:pPr>
              <w:rPr>
                <w:ins w:id="4140" w:author="Changxin LIU" w:date="2015-02-04T21:17:00Z"/>
              </w:rPr>
            </w:pPr>
            <w:ins w:id="4141" w:author="Changxin LIU" w:date="2015-02-04T21:20:00Z">
              <w:r>
                <w:rPr>
                  <w:rFonts w:hint="eastAsia"/>
                </w:rPr>
                <w:t>积分说明</w:t>
              </w:r>
            </w:ins>
          </w:p>
        </w:tc>
        <w:tc>
          <w:tcPr>
            <w:tcW w:w="2074" w:type="dxa"/>
          </w:tcPr>
          <w:p w14:paraId="12EFC4EB" w14:textId="77777777" w:rsidR="00514112" w:rsidRDefault="00514112" w:rsidP="00346D73">
            <w:pPr>
              <w:rPr>
                <w:ins w:id="4142" w:author="Changxin LIU" w:date="2015-02-04T21:17:00Z"/>
              </w:rPr>
            </w:pPr>
            <w:ins w:id="4143" w:author="Changxin LIU" w:date="2015-02-04T21:17:00Z">
              <w:r>
                <w:rPr>
                  <w:rFonts w:hint="eastAsia"/>
                </w:rPr>
                <w:t xml:space="preserve"> </w:t>
              </w:r>
            </w:ins>
          </w:p>
        </w:tc>
      </w:tr>
      <w:tr w:rsidR="00514112" w14:paraId="0E948ABE" w14:textId="77777777" w:rsidTr="00346D73">
        <w:trPr>
          <w:ins w:id="4144" w:author="Changxin LIU" w:date="2015-02-04T21:17:00Z"/>
        </w:trPr>
        <w:tc>
          <w:tcPr>
            <w:tcW w:w="2074" w:type="dxa"/>
          </w:tcPr>
          <w:p w14:paraId="39A77594" w14:textId="77777777" w:rsidR="00514112" w:rsidRDefault="00514112" w:rsidP="00346D73">
            <w:pPr>
              <w:rPr>
                <w:ins w:id="4145" w:author="Changxin LIU" w:date="2015-02-04T21:17:00Z"/>
              </w:rPr>
            </w:pPr>
          </w:p>
        </w:tc>
        <w:tc>
          <w:tcPr>
            <w:tcW w:w="2074" w:type="dxa"/>
          </w:tcPr>
          <w:p w14:paraId="68567B57" w14:textId="77777777" w:rsidR="00514112" w:rsidRDefault="00514112" w:rsidP="00346D73">
            <w:pPr>
              <w:rPr>
                <w:ins w:id="4146" w:author="Changxin LIU" w:date="2015-02-04T21:17:00Z"/>
              </w:rPr>
            </w:pPr>
          </w:p>
        </w:tc>
        <w:tc>
          <w:tcPr>
            <w:tcW w:w="2074" w:type="dxa"/>
          </w:tcPr>
          <w:p w14:paraId="58C6AADF" w14:textId="77777777" w:rsidR="00514112" w:rsidRDefault="00514112" w:rsidP="00346D73">
            <w:pPr>
              <w:rPr>
                <w:ins w:id="4147" w:author="Changxin LIU" w:date="2015-02-04T21:17:00Z"/>
              </w:rPr>
            </w:pPr>
          </w:p>
        </w:tc>
        <w:tc>
          <w:tcPr>
            <w:tcW w:w="2074" w:type="dxa"/>
          </w:tcPr>
          <w:p w14:paraId="589606ED" w14:textId="77777777" w:rsidR="00514112" w:rsidRDefault="00514112" w:rsidP="00346D73">
            <w:pPr>
              <w:rPr>
                <w:ins w:id="4148" w:author="Changxin LIU" w:date="2015-02-04T21:17:00Z"/>
              </w:rPr>
            </w:pPr>
          </w:p>
        </w:tc>
      </w:tr>
    </w:tbl>
    <w:p w14:paraId="739B49ED" w14:textId="77777777" w:rsidR="007A2E29" w:rsidRDefault="007A2E29" w:rsidP="007A2E29">
      <w:pPr>
        <w:rPr>
          <w:ins w:id="4149" w:author="Changxin LIU" w:date="2015-02-04T21:16:00Z"/>
        </w:rPr>
      </w:pPr>
    </w:p>
    <w:p w14:paraId="276FFE10" w14:textId="77777777" w:rsidR="00F72875" w:rsidRPr="007F32E0" w:rsidRDefault="00EB4C8D" w:rsidP="00F72875">
      <w:pPr>
        <w:pStyle w:val="1"/>
        <w:rPr>
          <w:ins w:id="4150" w:author="Changxin LIU" w:date="2015-02-14T12:18:00Z"/>
          <w:color w:val="FF0000"/>
          <w:rPrChange w:id="4151" w:author="Changxin LIU" w:date="2015-02-14T12:21:00Z">
            <w:rPr>
              <w:ins w:id="4152" w:author="Changxin LIU" w:date="2015-02-14T12:18:00Z"/>
            </w:rPr>
          </w:rPrChange>
        </w:rPr>
      </w:pPr>
      <w:ins w:id="4153" w:author="Changxin LIU" w:date="2015-02-14T12:18:00Z">
        <w:r w:rsidRPr="007F32E0">
          <w:rPr>
            <w:rFonts w:hint="eastAsia"/>
            <w:color w:val="FF0000"/>
            <w:rPrChange w:id="4154" w:author="Changxin LIU" w:date="2015-02-14T12:21:00Z">
              <w:rPr>
                <w:rFonts w:hint="eastAsia"/>
              </w:rPr>
            </w:rPrChange>
          </w:rPr>
          <w:t>临时订单</w:t>
        </w:r>
        <w:r w:rsidRPr="007F32E0">
          <w:rPr>
            <w:color w:val="FF0000"/>
            <w:rPrChange w:id="4155" w:author="Changxin LIU" w:date="2015-02-14T12:21:00Z">
              <w:rPr/>
            </w:rPrChange>
          </w:rPr>
          <w:t>OrderTemp</w:t>
        </w:r>
      </w:ins>
    </w:p>
    <w:p w14:paraId="0E72741F" w14:textId="77777777" w:rsidR="00F72875" w:rsidRDefault="00EB4C8D" w:rsidP="00F72875">
      <w:pPr>
        <w:rPr>
          <w:ins w:id="4156" w:author="Changxin LIU" w:date="2015-02-14T12:18:00Z"/>
        </w:rPr>
      </w:pPr>
      <w:ins w:id="4157" w:author="Changxin LIU" w:date="2015-02-14T12:18:00Z">
        <w:r>
          <w:t>OrderTemp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2875" w14:paraId="68912C80" w14:textId="77777777" w:rsidTr="00346D73">
        <w:trPr>
          <w:ins w:id="4158" w:author="Changxin LIU" w:date="2015-02-14T12:18:00Z"/>
        </w:trPr>
        <w:tc>
          <w:tcPr>
            <w:tcW w:w="2074" w:type="dxa"/>
          </w:tcPr>
          <w:p w14:paraId="57DD879A" w14:textId="77777777" w:rsidR="00F72875" w:rsidRDefault="00F72875" w:rsidP="00346D73">
            <w:pPr>
              <w:rPr>
                <w:ins w:id="4159" w:author="Changxin LIU" w:date="2015-02-14T12:18:00Z"/>
              </w:rPr>
            </w:pPr>
            <w:ins w:id="4160" w:author="Changxin LIU" w:date="2015-02-14T12:18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68A7FD94" w14:textId="77777777" w:rsidR="00F72875" w:rsidRDefault="00F72875" w:rsidP="00346D73">
            <w:pPr>
              <w:rPr>
                <w:ins w:id="4161" w:author="Changxin LIU" w:date="2015-02-14T12:18:00Z"/>
              </w:rPr>
            </w:pPr>
            <w:ins w:id="4162" w:author="Changxin LIU" w:date="2015-02-14T12:18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0FB8006B" w14:textId="77777777" w:rsidR="00F72875" w:rsidRDefault="00F72875" w:rsidP="00346D73">
            <w:pPr>
              <w:rPr>
                <w:ins w:id="4163" w:author="Changxin LIU" w:date="2015-02-14T12:18:00Z"/>
              </w:rPr>
            </w:pPr>
            <w:ins w:id="4164" w:author="Changxin LIU" w:date="2015-02-14T12:18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20F4C0B2" w14:textId="77777777" w:rsidR="00F72875" w:rsidRDefault="00F72875" w:rsidP="00346D73">
            <w:pPr>
              <w:rPr>
                <w:ins w:id="4165" w:author="Changxin LIU" w:date="2015-02-14T12:18:00Z"/>
              </w:rPr>
            </w:pPr>
          </w:p>
        </w:tc>
      </w:tr>
      <w:tr w:rsidR="00F72875" w14:paraId="65B245E5" w14:textId="77777777" w:rsidTr="00346D73">
        <w:trPr>
          <w:ins w:id="4166" w:author="Changxin LIU" w:date="2015-02-14T12:18:00Z"/>
        </w:trPr>
        <w:tc>
          <w:tcPr>
            <w:tcW w:w="2074" w:type="dxa"/>
          </w:tcPr>
          <w:p w14:paraId="2465216A" w14:textId="77777777" w:rsidR="00F72875" w:rsidRDefault="00D74642">
            <w:pPr>
              <w:rPr>
                <w:ins w:id="4167" w:author="Changxin LIU" w:date="2015-02-14T12:18:00Z"/>
              </w:rPr>
            </w:pPr>
            <w:ins w:id="4168" w:author="Changxin LIU" w:date="2015-02-14T12:18:00Z">
              <w:r>
                <w:t>ot</w:t>
              </w:r>
              <w:r w:rsidR="00F72875">
                <w:rPr>
                  <w:rFonts w:hint="eastAsia"/>
                </w:rPr>
                <w:t>_</w:t>
              </w:r>
              <w:r>
                <w:rPr>
                  <w:rFonts w:hint="eastAsia"/>
                </w:rPr>
                <w:t>wash</w:t>
              </w:r>
            </w:ins>
            <w:ins w:id="4169" w:author="Changxin LIU" w:date="2015-02-14T12:19:00Z">
              <w:r>
                <w:t>_</w:t>
              </w:r>
            </w:ins>
            <w:ins w:id="4170" w:author="Changxin LIU" w:date="2015-02-14T12:18:00Z">
              <w:r>
                <w:rPr>
                  <w:rFonts w:hint="eastAsia"/>
                </w:rPr>
                <w:t>shop_id</w:t>
              </w:r>
            </w:ins>
          </w:p>
        </w:tc>
        <w:tc>
          <w:tcPr>
            <w:tcW w:w="2074" w:type="dxa"/>
          </w:tcPr>
          <w:p w14:paraId="56BF9D19" w14:textId="77777777" w:rsidR="00F72875" w:rsidRDefault="00D74642" w:rsidP="00346D73">
            <w:pPr>
              <w:rPr>
                <w:ins w:id="4171" w:author="Changxin LIU" w:date="2015-02-14T12:18:00Z"/>
              </w:rPr>
            </w:pPr>
            <w:ins w:id="4172" w:author="Changxin LIU" w:date="2015-02-14T12:19:00Z">
              <w:r>
                <w:t>Integer</w:t>
              </w:r>
            </w:ins>
          </w:p>
        </w:tc>
        <w:tc>
          <w:tcPr>
            <w:tcW w:w="2074" w:type="dxa"/>
          </w:tcPr>
          <w:p w14:paraId="0FFAADC3" w14:textId="77777777" w:rsidR="00F72875" w:rsidRDefault="00090870" w:rsidP="00346D73">
            <w:pPr>
              <w:rPr>
                <w:ins w:id="4173" w:author="Changxin LIU" w:date="2015-02-14T12:18:00Z"/>
              </w:rPr>
            </w:pPr>
            <w:ins w:id="4174" w:author="Changxin LIU" w:date="2015-02-14T12:19:00Z">
              <w:r>
                <w:rPr>
                  <w:rFonts w:hint="eastAsia"/>
                </w:rPr>
                <w:t>车行</w:t>
              </w:r>
              <w:r>
                <w:rPr>
                  <w:rFonts w:hint="eastAsia"/>
                </w:rPr>
                <w:t>i</w:t>
              </w:r>
              <w:r w:rsidR="00D74642">
                <w:rPr>
                  <w:rFonts w:hint="eastAsia"/>
                </w:rPr>
                <w:t>d</w:t>
              </w:r>
            </w:ins>
          </w:p>
        </w:tc>
        <w:tc>
          <w:tcPr>
            <w:tcW w:w="2074" w:type="dxa"/>
          </w:tcPr>
          <w:p w14:paraId="1EE8D7FA" w14:textId="77777777" w:rsidR="00F72875" w:rsidRDefault="00F72875" w:rsidP="00346D73">
            <w:pPr>
              <w:rPr>
                <w:ins w:id="4175" w:author="Changxin LIU" w:date="2015-02-14T12:18:00Z"/>
              </w:rPr>
            </w:pPr>
          </w:p>
        </w:tc>
      </w:tr>
      <w:tr w:rsidR="00F72875" w14:paraId="1A995BC9" w14:textId="77777777" w:rsidTr="00346D73">
        <w:trPr>
          <w:ins w:id="4176" w:author="Changxin LIU" w:date="2015-02-14T12:18:00Z"/>
        </w:trPr>
        <w:tc>
          <w:tcPr>
            <w:tcW w:w="2074" w:type="dxa"/>
          </w:tcPr>
          <w:p w14:paraId="03304540" w14:textId="77777777" w:rsidR="00F72875" w:rsidRDefault="00485AA2" w:rsidP="00346D73">
            <w:pPr>
              <w:rPr>
                <w:ins w:id="4177" w:author="Changxin LIU" w:date="2015-02-14T12:18:00Z"/>
              </w:rPr>
            </w:pPr>
            <w:ins w:id="4178" w:author="Changxin LIU" w:date="2015-02-14T12:19:00Z">
              <w:r>
                <w:t>Ot_date_time</w:t>
              </w:r>
            </w:ins>
          </w:p>
        </w:tc>
        <w:tc>
          <w:tcPr>
            <w:tcW w:w="2074" w:type="dxa"/>
          </w:tcPr>
          <w:p w14:paraId="6DDD60AB" w14:textId="77777777" w:rsidR="00F72875" w:rsidRDefault="00F72875" w:rsidP="00346D73">
            <w:pPr>
              <w:rPr>
                <w:ins w:id="4179" w:author="Changxin LIU" w:date="2015-02-14T12:18:00Z"/>
              </w:rPr>
            </w:pPr>
          </w:p>
        </w:tc>
        <w:tc>
          <w:tcPr>
            <w:tcW w:w="2074" w:type="dxa"/>
          </w:tcPr>
          <w:p w14:paraId="60D277B5" w14:textId="77777777" w:rsidR="00F72875" w:rsidRDefault="00485AA2" w:rsidP="00346D73">
            <w:pPr>
              <w:rPr>
                <w:ins w:id="4180" w:author="Changxin LIU" w:date="2015-02-14T12:18:00Z"/>
              </w:rPr>
            </w:pPr>
            <w:ins w:id="4181" w:author="Changxin LIU" w:date="2015-02-14T12:19:00Z">
              <w:r>
                <w:t>开始时间</w:t>
              </w:r>
            </w:ins>
          </w:p>
        </w:tc>
        <w:tc>
          <w:tcPr>
            <w:tcW w:w="2074" w:type="dxa"/>
          </w:tcPr>
          <w:p w14:paraId="054747C7" w14:textId="77777777" w:rsidR="00F72875" w:rsidRDefault="00F72875" w:rsidP="00346D73">
            <w:pPr>
              <w:rPr>
                <w:ins w:id="4182" w:author="Changxin LIU" w:date="2015-02-14T12:18:00Z"/>
              </w:rPr>
            </w:pPr>
          </w:p>
        </w:tc>
      </w:tr>
      <w:tr w:rsidR="00F72875" w14:paraId="123AD2A2" w14:textId="77777777" w:rsidTr="00346D73">
        <w:trPr>
          <w:ins w:id="4183" w:author="Changxin LIU" w:date="2015-02-14T12:18:00Z"/>
        </w:trPr>
        <w:tc>
          <w:tcPr>
            <w:tcW w:w="2074" w:type="dxa"/>
          </w:tcPr>
          <w:p w14:paraId="0862F43B" w14:textId="77777777" w:rsidR="00F72875" w:rsidRDefault="00485AA2" w:rsidP="00346D73">
            <w:pPr>
              <w:rPr>
                <w:ins w:id="4184" w:author="Changxin LIU" w:date="2015-02-14T12:18:00Z"/>
              </w:rPr>
            </w:pPr>
            <w:ins w:id="4185" w:author="Changxin LIU" w:date="2015-02-14T12:19:00Z">
              <w:r>
                <w:t>O</w:t>
              </w:r>
              <w:r>
                <w:rPr>
                  <w:rFonts w:hint="eastAsia"/>
                </w:rPr>
                <w:t>t_</w:t>
              </w:r>
              <w:r>
                <w:t>date_time_end</w:t>
              </w:r>
            </w:ins>
          </w:p>
        </w:tc>
        <w:tc>
          <w:tcPr>
            <w:tcW w:w="2074" w:type="dxa"/>
          </w:tcPr>
          <w:p w14:paraId="5740367A" w14:textId="77777777" w:rsidR="00F72875" w:rsidRDefault="00F72875" w:rsidP="00346D73">
            <w:pPr>
              <w:rPr>
                <w:ins w:id="4186" w:author="Changxin LIU" w:date="2015-02-14T12:18:00Z"/>
              </w:rPr>
            </w:pPr>
          </w:p>
        </w:tc>
        <w:tc>
          <w:tcPr>
            <w:tcW w:w="2074" w:type="dxa"/>
          </w:tcPr>
          <w:p w14:paraId="5576C541" w14:textId="77777777" w:rsidR="00F72875" w:rsidRDefault="00485AA2" w:rsidP="00346D73">
            <w:pPr>
              <w:rPr>
                <w:ins w:id="4187" w:author="Changxin LIU" w:date="2015-02-14T12:18:00Z"/>
              </w:rPr>
            </w:pPr>
            <w:ins w:id="4188" w:author="Changxin LIU" w:date="2015-02-14T12:19:00Z">
              <w:r>
                <w:t>结束时间</w:t>
              </w:r>
            </w:ins>
          </w:p>
        </w:tc>
        <w:tc>
          <w:tcPr>
            <w:tcW w:w="2074" w:type="dxa"/>
          </w:tcPr>
          <w:p w14:paraId="487A2DC6" w14:textId="77777777" w:rsidR="00F72875" w:rsidRDefault="00F72875" w:rsidP="00346D73">
            <w:pPr>
              <w:rPr>
                <w:ins w:id="4189" w:author="Changxin LIU" w:date="2015-02-14T12:18:00Z"/>
              </w:rPr>
            </w:pPr>
          </w:p>
        </w:tc>
      </w:tr>
      <w:tr w:rsidR="00F72875" w14:paraId="05EAF096" w14:textId="77777777" w:rsidTr="00346D73">
        <w:trPr>
          <w:ins w:id="4190" w:author="Changxin LIU" w:date="2015-02-14T12:18:00Z"/>
        </w:trPr>
        <w:tc>
          <w:tcPr>
            <w:tcW w:w="2074" w:type="dxa"/>
          </w:tcPr>
          <w:p w14:paraId="75AF5230" w14:textId="77777777" w:rsidR="00F72875" w:rsidRDefault="00485AA2" w:rsidP="00346D73">
            <w:pPr>
              <w:rPr>
                <w:ins w:id="4191" w:author="Changxin LIU" w:date="2015-02-14T12:18:00Z"/>
              </w:rPr>
            </w:pPr>
            <w:ins w:id="4192" w:author="Changxin LIU" w:date="2015-02-14T12:19:00Z">
              <w:r>
                <w:t>Ot_state</w:t>
              </w:r>
            </w:ins>
          </w:p>
        </w:tc>
        <w:tc>
          <w:tcPr>
            <w:tcW w:w="2074" w:type="dxa"/>
          </w:tcPr>
          <w:p w14:paraId="61F0E443" w14:textId="77777777" w:rsidR="00F72875" w:rsidRDefault="00F72875" w:rsidP="00346D73">
            <w:pPr>
              <w:rPr>
                <w:ins w:id="4193" w:author="Changxin LIU" w:date="2015-02-14T12:18:00Z"/>
              </w:rPr>
            </w:pPr>
          </w:p>
        </w:tc>
        <w:tc>
          <w:tcPr>
            <w:tcW w:w="2074" w:type="dxa"/>
          </w:tcPr>
          <w:p w14:paraId="7171BCAC" w14:textId="77777777" w:rsidR="00F72875" w:rsidRDefault="00485AA2" w:rsidP="00346D73">
            <w:pPr>
              <w:rPr>
                <w:ins w:id="4194" w:author="Changxin LIU" w:date="2015-02-14T12:18:00Z"/>
              </w:rPr>
            </w:pPr>
            <w:ins w:id="4195" w:author="Changxin LIU" w:date="2015-02-14T12:20:00Z">
              <w:r>
                <w:rPr>
                  <w:rFonts w:hint="eastAsia"/>
                </w:rPr>
                <w:t>预定状态</w:t>
              </w:r>
            </w:ins>
          </w:p>
        </w:tc>
        <w:tc>
          <w:tcPr>
            <w:tcW w:w="2074" w:type="dxa"/>
          </w:tcPr>
          <w:p w14:paraId="336006A0" w14:textId="77777777" w:rsidR="00F72875" w:rsidRDefault="00F72875" w:rsidP="00346D73">
            <w:pPr>
              <w:rPr>
                <w:ins w:id="4196" w:author="Changxin LIU" w:date="2015-02-14T12:18:00Z"/>
              </w:rPr>
            </w:pPr>
            <w:ins w:id="4197" w:author="Changxin LIU" w:date="2015-02-14T12:18:00Z">
              <w:r>
                <w:rPr>
                  <w:rFonts w:hint="eastAsia"/>
                </w:rPr>
                <w:t xml:space="preserve"> </w:t>
              </w:r>
            </w:ins>
          </w:p>
        </w:tc>
      </w:tr>
      <w:tr w:rsidR="00F72875" w14:paraId="5D938860" w14:textId="77777777" w:rsidTr="00346D73">
        <w:trPr>
          <w:ins w:id="4198" w:author="Changxin LIU" w:date="2015-02-14T12:18:00Z"/>
        </w:trPr>
        <w:tc>
          <w:tcPr>
            <w:tcW w:w="2074" w:type="dxa"/>
          </w:tcPr>
          <w:p w14:paraId="211C5068" w14:textId="77777777" w:rsidR="00F72875" w:rsidRDefault="00382D67" w:rsidP="00346D73">
            <w:pPr>
              <w:rPr>
                <w:ins w:id="4199" w:author="Changxin LIU" w:date="2015-02-14T12:18:00Z"/>
              </w:rPr>
            </w:pPr>
            <w:ins w:id="4200" w:author="Changxin LIU" w:date="2015-02-14T12:20:00Z">
              <w:r>
                <w:lastRenderedPageBreak/>
                <w:t>Ot_user_id</w:t>
              </w:r>
            </w:ins>
          </w:p>
        </w:tc>
        <w:tc>
          <w:tcPr>
            <w:tcW w:w="2074" w:type="dxa"/>
          </w:tcPr>
          <w:p w14:paraId="56457C2C" w14:textId="77777777" w:rsidR="00F72875" w:rsidRDefault="00F72875" w:rsidP="00346D73">
            <w:pPr>
              <w:rPr>
                <w:ins w:id="4201" w:author="Changxin LIU" w:date="2015-02-14T12:18:00Z"/>
              </w:rPr>
            </w:pPr>
          </w:p>
        </w:tc>
        <w:tc>
          <w:tcPr>
            <w:tcW w:w="2074" w:type="dxa"/>
          </w:tcPr>
          <w:p w14:paraId="42B98E62" w14:textId="77777777" w:rsidR="00F72875" w:rsidRDefault="00F72875" w:rsidP="00346D73">
            <w:pPr>
              <w:rPr>
                <w:ins w:id="4202" w:author="Changxin LIU" w:date="2015-02-14T12:18:00Z"/>
              </w:rPr>
            </w:pPr>
          </w:p>
        </w:tc>
        <w:tc>
          <w:tcPr>
            <w:tcW w:w="2074" w:type="dxa"/>
          </w:tcPr>
          <w:p w14:paraId="63981CBE" w14:textId="77777777" w:rsidR="00F72875" w:rsidRDefault="00F72875" w:rsidP="00346D73">
            <w:pPr>
              <w:rPr>
                <w:ins w:id="4203" w:author="Changxin LIU" w:date="2015-02-14T12:18:00Z"/>
              </w:rPr>
            </w:pPr>
          </w:p>
        </w:tc>
      </w:tr>
      <w:tr w:rsidR="00A67140" w14:paraId="1203E4E0" w14:textId="77777777" w:rsidTr="00346D73">
        <w:trPr>
          <w:ins w:id="4204" w:author="Changxin LIU" w:date="2015-02-14T12:20:00Z"/>
        </w:trPr>
        <w:tc>
          <w:tcPr>
            <w:tcW w:w="2074" w:type="dxa"/>
          </w:tcPr>
          <w:p w14:paraId="7FE3C587" w14:textId="77777777" w:rsidR="00A67140" w:rsidRDefault="00A67140" w:rsidP="00346D73">
            <w:pPr>
              <w:rPr>
                <w:ins w:id="4205" w:author="Changxin LIU" w:date="2015-02-14T12:20:00Z"/>
              </w:rPr>
            </w:pPr>
            <w:ins w:id="4206" w:author="Changxin LIU" w:date="2015-02-14T12:20:00Z">
              <w:r>
                <w:t>O</w:t>
              </w:r>
              <w:r>
                <w:rPr>
                  <w:rFonts w:hint="eastAsia"/>
                </w:rPr>
                <w:t>t_</w:t>
              </w:r>
              <w:r>
                <w:t>position</w:t>
              </w:r>
            </w:ins>
          </w:p>
        </w:tc>
        <w:tc>
          <w:tcPr>
            <w:tcW w:w="2074" w:type="dxa"/>
          </w:tcPr>
          <w:p w14:paraId="601DD982" w14:textId="77777777" w:rsidR="00A67140" w:rsidRDefault="00A67140" w:rsidP="00346D73">
            <w:pPr>
              <w:rPr>
                <w:ins w:id="4207" w:author="Changxin LIU" w:date="2015-02-14T12:20:00Z"/>
              </w:rPr>
            </w:pPr>
          </w:p>
        </w:tc>
        <w:tc>
          <w:tcPr>
            <w:tcW w:w="2074" w:type="dxa"/>
          </w:tcPr>
          <w:p w14:paraId="742E27AA" w14:textId="77777777" w:rsidR="00A67140" w:rsidRDefault="00A67140" w:rsidP="00346D73">
            <w:pPr>
              <w:rPr>
                <w:ins w:id="4208" w:author="Changxin LIU" w:date="2015-02-14T12:20:00Z"/>
              </w:rPr>
            </w:pPr>
          </w:p>
        </w:tc>
        <w:tc>
          <w:tcPr>
            <w:tcW w:w="2074" w:type="dxa"/>
          </w:tcPr>
          <w:p w14:paraId="29B4A3FD" w14:textId="77777777" w:rsidR="00A67140" w:rsidRDefault="00A67140" w:rsidP="00346D73">
            <w:pPr>
              <w:rPr>
                <w:ins w:id="4209" w:author="Changxin LIU" w:date="2015-02-14T12:20:00Z"/>
              </w:rPr>
            </w:pPr>
          </w:p>
        </w:tc>
      </w:tr>
      <w:tr w:rsidR="00A67140" w14:paraId="110BC814" w14:textId="77777777" w:rsidTr="00346D73">
        <w:trPr>
          <w:ins w:id="4210" w:author="Changxin LIU" w:date="2015-02-14T12:20:00Z"/>
        </w:trPr>
        <w:tc>
          <w:tcPr>
            <w:tcW w:w="2074" w:type="dxa"/>
          </w:tcPr>
          <w:p w14:paraId="3A700F30" w14:textId="77777777" w:rsidR="00A67140" w:rsidRDefault="00A67140" w:rsidP="00346D73">
            <w:pPr>
              <w:rPr>
                <w:ins w:id="4211" w:author="Changxin LIU" w:date="2015-02-14T12:20:00Z"/>
              </w:rPr>
            </w:pPr>
            <w:ins w:id="4212" w:author="Changxin LIU" w:date="2015-02-14T12:20:00Z">
              <w:r>
                <w:t>O</w:t>
              </w:r>
              <w:r>
                <w:rPr>
                  <w:rFonts w:hint="eastAsia"/>
                </w:rPr>
                <w:t>t_</w:t>
              </w:r>
              <w:r>
                <w:t>type</w:t>
              </w:r>
            </w:ins>
          </w:p>
        </w:tc>
        <w:tc>
          <w:tcPr>
            <w:tcW w:w="2074" w:type="dxa"/>
          </w:tcPr>
          <w:p w14:paraId="7803658C" w14:textId="77777777" w:rsidR="00A67140" w:rsidRDefault="00A67140" w:rsidP="00346D73">
            <w:pPr>
              <w:rPr>
                <w:ins w:id="4213" w:author="Changxin LIU" w:date="2015-02-14T12:20:00Z"/>
              </w:rPr>
            </w:pPr>
          </w:p>
        </w:tc>
        <w:tc>
          <w:tcPr>
            <w:tcW w:w="2074" w:type="dxa"/>
          </w:tcPr>
          <w:p w14:paraId="355BA625" w14:textId="77777777" w:rsidR="00A67140" w:rsidRDefault="00A67140" w:rsidP="00346D73">
            <w:pPr>
              <w:rPr>
                <w:ins w:id="4214" w:author="Changxin LIU" w:date="2015-02-14T12:20:00Z"/>
              </w:rPr>
            </w:pPr>
          </w:p>
        </w:tc>
        <w:tc>
          <w:tcPr>
            <w:tcW w:w="2074" w:type="dxa"/>
          </w:tcPr>
          <w:p w14:paraId="18019DB4" w14:textId="77777777" w:rsidR="00A67140" w:rsidRDefault="00A67140" w:rsidP="00346D73">
            <w:pPr>
              <w:rPr>
                <w:ins w:id="4215" w:author="Changxin LIU" w:date="2015-02-14T12:20:00Z"/>
              </w:rPr>
            </w:pPr>
          </w:p>
        </w:tc>
      </w:tr>
      <w:tr w:rsidR="00A67140" w14:paraId="72B7DDCA" w14:textId="77777777" w:rsidTr="00346D73">
        <w:trPr>
          <w:ins w:id="4216" w:author="Changxin LIU" w:date="2015-02-14T12:20:00Z"/>
        </w:trPr>
        <w:tc>
          <w:tcPr>
            <w:tcW w:w="2074" w:type="dxa"/>
          </w:tcPr>
          <w:p w14:paraId="0C0757E6" w14:textId="77777777" w:rsidR="00A67140" w:rsidRDefault="00A67140" w:rsidP="00346D73">
            <w:pPr>
              <w:rPr>
                <w:ins w:id="4217" w:author="Changxin LIU" w:date="2015-02-14T12:20:00Z"/>
              </w:rPr>
            </w:pPr>
            <w:ins w:id="4218" w:author="Changxin LIU" w:date="2015-02-14T12:20:00Z">
              <w:r>
                <w:t>O</w:t>
              </w:r>
              <w:r>
                <w:rPr>
                  <w:rFonts w:hint="eastAsia"/>
                </w:rPr>
                <w:t>t_</w:t>
              </w:r>
              <w:r>
                <w:t>bias</w:t>
              </w:r>
            </w:ins>
          </w:p>
        </w:tc>
        <w:tc>
          <w:tcPr>
            <w:tcW w:w="2074" w:type="dxa"/>
          </w:tcPr>
          <w:p w14:paraId="10C3C19D" w14:textId="77777777" w:rsidR="00A67140" w:rsidRDefault="00A67140" w:rsidP="00346D73">
            <w:pPr>
              <w:rPr>
                <w:ins w:id="4219" w:author="Changxin LIU" w:date="2015-02-14T12:20:00Z"/>
              </w:rPr>
            </w:pPr>
          </w:p>
        </w:tc>
        <w:tc>
          <w:tcPr>
            <w:tcW w:w="2074" w:type="dxa"/>
          </w:tcPr>
          <w:p w14:paraId="40E75A35" w14:textId="77777777" w:rsidR="00A67140" w:rsidRDefault="00A67140" w:rsidP="00346D73">
            <w:pPr>
              <w:rPr>
                <w:ins w:id="4220" w:author="Changxin LIU" w:date="2015-02-14T12:20:00Z"/>
              </w:rPr>
            </w:pPr>
          </w:p>
        </w:tc>
        <w:tc>
          <w:tcPr>
            <w:tcW w:w="2074" w:type="dxa"/>
          </w:tcPr>
          <w:p w14:paraId="067C899C" w14:textId="77777777" w:rsidR="00A67140" w:rsidRDefault="00A67140" w:rsidP="00346D73">
            <w:pPr>
              <w:rPr>
                <w:ins w:id="4221" w:author="Changxin LIU" w:date="2015-02-14T12:20:00Z"/>
              </w:rPr>
            </w:pPr>
          </w:p>
        </w:tc>
      </w:tr>
      <w:tr w:rsidR="00A67140" w14:paraId="5BA01962" w14:textId="77777777" w:rsidTr="00346D73">
        <w:trPr>
          <w:ins w:id="4222" w:author="Changxin LIU" w:date="2015-02-14T12:20:00Z"/>
        </w:trPr>
        <w:tc>
          <w:tcPr>
            <w:tcW w:w="2074" w:type="dxa"/>
          </w:tcPr>
          <w:p w14:paraId="12C49076" w14:textId="77777777" w:rsidR="00A67140" w:rsidRDefault="00A67140" w:rsidP="00346D73">
            <w:pPr>
              <w:rPr>
                <w:ins w:id="4223" w:author="Changxin LIU" w:date="2015-02-14T12:20:00Z"/>
              </w:rPr>
            </w:pPr>
            <w:ins w:id="4224" w:author="Changxin LIU" w:date="2015-02-14T12:20:00Z">
              <w:r>
                <w:t>O</w:t>
              </w:r>
              <w:r>
                <w:rPr>
                  <w:rFonts w:hint="eastAsia"/>
                </w:rPr>
                <w:t>t_</w:t>
              </w:r>
              <w:r>
                <w:t>value1</w:t>
              </w:r>
            </w:ins>
          </w:p>
        </w:tc>
        <w:tc>
          <w:tcPr>
            <w:tcW w:w="2074" w:type="dxa"/>
          </w:tcPr>
          <w:p w14:paraId="19E6BEEF" w14:textId="77777777" w:rsidR="00A67140" w:rsidRDefault="00A67140" w:rsidP="00346D73">
            <w:pPr>
              <w:rPr>
                <w:ins w:id="4225" w:author="Changxin LIU" w:date="2015-02-14T12:20:00Z"/>
              </w:rPr>
            </w:pPr>
          </w:p>
        </w:tc>
        <w:tc>
          <w:tcPr>
            <w:tcW w:w="2074" w:type="dxa"/>
          </w:tcPr>
          <w:p w14:paraId="443795EA" w14:textId="77777777" w:rsidR="00A67140" w:rsidRDefault="00A67140" w:rsidP="00346D73">
            <w:pPr>
              <w:rPr>
                <w:ins w:id="4226" w:author="Changxin LIU" w:date="2015-02-14T12:20:00Z"/>
              </w:rPr>
            </w:pPr>
          </w:p>
        </w:tc>
        <w:tc>
          <w:tcPr>
            <w:tcW w:w="2074" w:type="dxa"/>
          </w:tcPr>
          <w:p w14:paraId="237F099A" w14:textId="77777777" w:rsidR="00A67140" w:rsidRDefault="00A67140" w:rsidP="00346D73">
            <w:pPr>
              <w:rPr>
                <w:ins w:id="4227" w:author="Changxin LIU" w:date="2015-02-14T12:20:00Z"/>
              </w:rPr>
            </w:pPr>
          </w:p>
        </w:tc>
      </w:tr>
      <w:tr w:rsidR="00A67140" w14:paraId="0429FBCF" w14:textId="77777777" w:rsidTr="00346D73">
        <w:trPr>
          <w:ins w:id="4228" w:author="Changxin LIU" w:date="2015-02-14T12:20:00Z"/>
        </w:trPr>
        <w:tc>
          <w:tcPr>
            <w:tcW w:w="2074" w:type="dxa"/>
          </w:tcPr>
          <w:p w14:paraId="27FAA689" w14:textId="77777777" w:rsidR="00A67140" w:rsidRDefault="00A67140" w:rsidP="00346D73">
            <w:pPr>
              <w:rPr>
                <w:ins w:id="4229" w:author="Changxin LIU" w:date="2015-02-14T12:20:00Z"/>
              </w:rPr>
            </w:pPr>
            <w:ins w:id="4230" w:author="Changxin LIU" w:date="2015-02-14T12:20:00Z">
              <w:r>
                <w:t>O</w:t>
              </w:r>
              <w:r>
                <w:rPr>
                  <w:rFonts w:hint="eastAsia"/>
                </w:rPr>
                <w:t>t_</w:t>
              </w:r>
              <w:r>
                <w:t>value2</w:t>
              </w:r>
            </w:ins>
          </w:p>
        </w:tc>
        <w:tc>
          <w:tcPr>
            <w:tcW w:w="2074" w:type="dxa"/>
          </w:tcPr>
          <w:p w14:paraId="55D398C1" w14:textId="77777777" w:rsidR="00A67140" w:rsidRDefault="00A67140" w:rsidP="00346D73">
            <w:pPr>
              <w:rPr>
                <w:ins w:id="4231" w:author="Changxin LIU" w:date="2015-02-14T12:20:00Z"/>
              </w:rPr>
            </w:pPr>
          </w:p>
        </w:tc>
        <w:tc>
          <w:tcPr>
            <w:tcW w:w="2074" w:type="dxa"/>
          </w:tcPr>
          <w:p w14:paraId="31980CCA" w14:textId="77777777" w:rsidR="00A67140" w:rsidRDefault="00A67140" w:rsidP="00346D73">
            <w:pPr>
              <w:rPr>
                <w:ins w:id="4232" w:author="Changxin LIU" w:date="2015-02-14T12:20:00Z"/>
              </w:rPr>
            </w:pPr>
          </w:p>
        </w:tc>
        <w:tc>
          <w:tcPr>
            <w:tcW w:w="2074" w:type="dxa"/>
          </w:tcPr>
          <w:p w14:paraId="312F71B5" w14:textId="77777777" w:rsidR="00A67140" w:rsidRDefault="00A67140" w:rsidP="00346D73">
            <w:pPr>
              <w:rPr>
                <w:ins w:id="4233" w:author="Changxin LIU" w:date="2015-02-14T12:20:00Z"/>
              </w:rPr>
            </w:pPr>
          </w:p>
        </w:tc>
      </w:tr>
      <w:tr w:rsidR="00F17202" w14:paraId="6EE60D45" w14:textId="77777777" w:rsidTr="00346D73">
        <w:trPr>
          <w:ins w:id="4234" w:author="Changxin LIU" w:date="2015-02-14T12:21:00Z"/>
        </w:trPr>
        <w:tc>
          <w:tcPr>
            <w:tcW w:w="2074" w:type="dxa"/>
          </w:tcPr>
          <w:p w14:paraId="59ADD983" w14:textId="77777777" w:rsidR="00F17202" w:rsidRDefault="00F17202" w:rsidP="00346D73">
            <w:pPr>
              <w:rPr>
                <w:ins w:id="4235" w:author="Changxin LIU" w:date="2015-02-14T12:21:00Z"/>
              </w:rPr>
            </w:pPr>
            <w:ins w:id="4236" w:author="Changxin LIU" w:date="2015-02-14T12:21:00Z">
              <w:r>
                <w:t>O</w:t>
              </w:r>
              <w:r>
                <w:rPr>
                  <w:rFonts w:hint="eastAsia"/>
                </w:rPr>
                <w:t>t_</w:t>
              </w:r>
              <w:r>
                <w:t>value1_discount</w:t>
              </w:r>
            </w:ins>
          </w:p>
        </w:tc>
        <w:tc>
          <w:tcPr>
            <w:tcW w:w="2074" w:type="dxa"/>
          </w:tcPr>
          <w:p w14:paraId="7D7E61F5" w14:textId="77777777" w:rsidR="00F17202" w:rsidRDefault="00F17202" w:rsidP="00346D73">
            <w:pPr>
              <w:rPr>
                <w:ins w:id="4237" w:author="Changxin LIU" w:date="2015-02-14T12:21:00Z"/>
              </w:rPr>
            </w:pPr>
          </w:p>
        </w:tc>
        <w:tc>
          <w:tcPr>
            <w:tcW w:w="2074" w:type="dxa"/>
          </w:tcPr>
          <w:p w14:paraId="7480FF5E" w14:textId="77777777" w:rsidR="00F17202" w:rsidRDefault="00F17202" w:rsidP="00346D73">
            <w:pPr>
              <w:rPr>
                <w:ins w:id="4238" w:author="Changxin LIU" w:date="2015-02-14T12:21:00Z"/>
              </w:rPr>
            </w:pPr>
          </w:p>
        </w:tc>
        <w:tc>
          <w:tcPr>
            <w:tcW w:w="2074" w:type="dxa"/>
          </w:tcPr>
          <w:p w14:paraId="13D1B3A9" w14:textId="77777777" w:rsidR="00F17202" w:rsidRDefault="00F17202" w:rsidP="00346D73">
            <w:pPr>
              <w:rPr>
                <w:ins w:id="4239" w:author="Changxin LIU" w:date="2015-02-14T12:21:00Z"/>
              </w:rPr>
            </w:pPr>
          </w:p>
        </w:tc>
      </w:tr>
      <w:tr w:rsidR="00F17202" w14:paraId="4A7F309A" w14:textId="77777777" w:rsidTr="00346D73">
        <w:trPr>
          <w:ins w:id="4240" w:author="Changxin LIU" w:date="2015-02-14T12:21:00Z"/>
        </w:trPr>
        <w:tc>
          <w:tcPr>
            <w:tcW w:w="2074" w:type="dxa"/>
          </w:tcPr>
          <w:p w14:paraId="0A97F6B9" w14:textId="77777777" w:rsidR="00F17202" w:rsidRDefault="00F17202" w:rsidP="00346D73">
            <w:pPr>
              <w:rPr>
                <w:ins w:id="4241" w:author="Changxin LIU" w:date="2015-02-14T12:21:00Z"/>
              </w:rPr>
            </w:pPr>
            <w:ins w:id="4242" w:author="Changxin LIU" w:date="2015-02-14T12:21:00Z">
              <w:r>
                <w:t>O</w:t>
              </w:r>
              <w:r>
                <w:rPr>
                  <w:rFonts w:hint="eastAsia"/>
                </w:rPr>
                <w:t>t_</w:t>
              </w:r>
              <w:r>
                <w:t>value2_discount</w:t>
              </w:r>
            </w:ins>
          </w:p>
        </w:tc>
        <w:tc>
          <w:tcPr>
            <w:tcW w:w="2074" w:type="dxa"/>
          </w:tcPr>
          <w:p w14:paraId="02E0C4FE" w14:textId="77777777" w:rsidR="00F17202" w:rsidRDefault="00F17202" w:rsidP="00346D73">
            <w:pPr>
              <w:rPr>
                <w:ins w:id="4243" w:author="Changxin LIU" w:date="2015-02-14T12:21:00Z"/>
              </w:rPr>
            </w:pPr>
          </w:p>
        </w:tc>
        <w:tc>
          <w:tcPr>
            <w:tcW w:w="2074" w:type="dxa"/>
          </w:tcPr>
          <w:p w14:paraId="03F1F714" w14:textId="77777777" w:rsidR="00F17202" w:rsidRDefault="00F17202" w:rsidP="00346D73">
            <w:pPr>
              <w:rPr>
                <w:ins w:id="4244" w:author="Changxin LIU" w:date="2015-02-14T12:21:00Z"/>
              </w:rPr>
            </w:pPr>
          </w:p>
        </w:tc>
        <w:tc>
          <w:tcPr>
            <w:tcW w:w="2074" w:type="dxa"/>
          </w:tcPr>
          <w:p w14:paraId="74A07396" w14:textId="77777777" w:rsidR="00F17202" w:rsidRDefault="00F17202" w:rsidP="00346D73">
            <w:pPr>
              <w:rPr>
                <w:ins w:id="4245" w:author="Changxin LIU" w:date="2015-02-14T12:21:00Z"/>
              </w:rPr>
            </w:pPr>
          </w:p>
        </w:tc>
      </w:tr>
      <w:tr w:rsidR="002871CE" w14:paraId="626AB1D4" w14:textId="77777777" w:rsidTr="00346D73">
        <w:trPr>
          <w:ins w:id="4246" w:author="Changxin LIU" w:date="2015-02-14T12:21:00Z"/>
        </w:trPr>
        <w:tc>
          <w:tcPr>
            <w:tcW w:w="2074" w:type="dxa"/>
          </w:tcPr>
          <w:p w14:paraId="0C785CE3" w14:textId="77777777" w:rsidR="002871CE" w:rsidRDefault="002871CE" w:rsidP="00346D73">
            <w:pPr>
              <w:rPr>
                <w:ins w:id="4247" w:author="Changxin LIU" w:date="2015-02-14T12:21:00Z"/>
              </w:rPr>
            </w:pPr>
            <w:ins w:id="4248" w:author="Changxin LIU" w:date="2015-02-14T12:21:00Z">
              <w:r>
                <w:t>O</w:t>
              </w:r>
              <w:r>
                <w:rPr>
                  <w:rFonts w:hint="eastAsia"/>
                </w:rPr>
                <w:t>t_</w:t>
              </w:r>
              <w:r>
                <w:t>car_type</w:t>
              </w:r>
            </w:ins>
          </w:p>
        </w:tc>
        <w:tc>
          <w:tcPr>
            <w:tcW w:w="2074" w:type="dxa"/>
          </w:tcPr>
          <w:p w14:paraId="00903B3F" w14:textId="77777777" w:rsidR="002871CE" w:rsidRDefault="002871CE" w:rsidP="00346D73">
            <w:pPr>
              <w:rPr>
                <w:ins w:id="4249" w:author="Changxin LIU" w:date="2015-02-14T12:21:00Z"/>
              </w:rPr>
            </w:pPr>
          </w:p>
        </w:tc>
        <w:tc>
          <w:tcPr>
            <w:tcW w:w="2074" w:type="dxa"/>
          </w:tcPr>
          <w:p w14:paraId="383D9E01" w14:textId="77777777" w:rsidR="002871CE" w:rsidRDefault="002871CE" w:rsidP="00346D73">
            <w:pPr>
              <w:rPr>
                <w:ins w:id="4250" w:author="Changxin LIU" w:date="2015-02-14T12:21:00Z"/>
              </w:rPr>
            </w:pPr>
          </w:p>
        </w:tc>
        <w:tc>
          <w:tcPr>
            <w:tcW w:w="2074" w:type="dxa"/>
          </w:tcPr>
          <w:p w14:paraId="2EE35618" w14:textId="77777777" w:rsidR="002871CE" w:rsidRDefault="002871CE" w:rsidP="00346D73">
            <w:pPr>
              <w:rPr>
                <w:ins w:id="4251" w:author="Changxin LIU" w:date="2015-02-14T12:21:00Z"/>
              </w:rPr>
            </w:pPr>
          </w:p>
        </w:tc>
      </w:tr>
    </w:tbl>
    <w:p w14:paraId="32350D6C" w14:textId="77777777" w:rsidR="00F72875" w:rsidRDefault="00F72875" w:rsidP="00F72875">
      <w:pPr>
        <w:rPr>
          <w:ins w:id="4252" w:author="Changxin LIU" w:date="2015-02-14T12:18:00Z"/>
        </w:rPr>
      </w:pPr>
    </w:p>
    <w:p w14:paraId="3850C84B" w14:textId="77777777" w:rsidR="0017648C" w:rsidRPr="00FE67BA" w:rsidRDefault="00BA7C08" w:rsidP="0017648C">
      <w:pPr>
        <w:pStyle w:val="1"/>
        <w:rPr>
          <w:ins w:id="4253" w:author="Changxin LIU" w:date="2015-02-14T12:25:00Z"/>
          <w:color w:val="FF0000"/>
        </w:rPr>
      </w:pPr>
      <w:ins w:id="4254" w:author="Changxin LIU" w:date="2015-02-14T12:25:00Z">
        <w:r>
          <w:rPr>
            <w:rFonts w:hint="eastAsia"/>
            <w:color w:val="FF0000"/>
          </w:rPr>
          <w:t>积分历史</w:t>
        </w:r>
        <w:r>
          <w:rPr>
            <w:rFonts w:hint="eastAsia"/>
            <w:color w:val="FF0000"/>
          </w:rPr>
          <w:t>ScoreHistory</w:t>
        </w:r>
      </w:ins>
    </w:p>
    <w:p w14:paraId="0E20B9D8" w14:textId="77777777" w:rsidR="0017648C" w:rsidRDefault="00BA7C08" w:rsidP="0017648C">
      <w:pPr>
        <w:rPr>
          <w:ins w:id="4255" w:author="Changxin LIU" w:date="2015-02-14T12:25:00Z"/>
        </w:rPr>
      </w:pPr>
      <w:ins w:id="4256" w:author="Changxin LIU" w:date="2015-02-14T12:25:00Z">
        <w:r>
          <w:t>ScoreHistory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648C" w14:paraId="290478AA" w14:textId="77777777" w:rsidTr="00FE67BA">
        <w:trPr>
          <w:ins w:id="4257" w:author="Changxin LIU" w:date="2015-02-14T12:25:00Z"/>
        </w:trPr>
        <w:tc>
          <w:tcPr>
            <w:tcW w:w="2074" w:type="dxa"/>
          </w:tcPr>
          <w:p w14:paraId="188649B8" w14:textId="77777777" w:rsidR="0017648C" w:rsidRDefault="0017648C" w:rsidP="00FE67BA">
            <w:pPr>
              <w:rPr>
                <w:ins w:id="4258" w:author="Changxin LIU" w:date="2015-02-14T12:25:00Z"/>
              </w:rPr>
            </w:pPr>
            <w:ins w:id="4259" w:author="Changxin LIU" w:date="2015-02-14T12:25:00Z">
              <w:r>
                <w:rPr>
                  <w:rFonts w:hint="eastAsia"/>
                </w:rPr>
                <w:t>字段名称</w:t>
              </w:r>
            </w:ins>
          </w:p>
        </w:tc>
        <w:tc>
          <w:tcPr>
            <w:tcW w:w="2074" w:type="dxa"/>
          </w:tcPr>
          <w:p w14:paraId="72C6DECC" w14:textId="77777777" w:rsidR="0017648C" w:rsidRDefault="0017648C" w:rsidP="00FE67BA">
            <w:pPr>
              <w:rPr>
                <w:ins w:id="4260" w:author="Changxin LIU" w:date="2015-02-14T12:25:00Z"/>
              </w:rPr>
            </w:pPr>
            <w:ins w:id="4261" w:author="Changxin LIU" w:date="2015-02-14T12:25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074" w:type="dxa"/>
          </w:tcPr>
          <w:p w14:paraId="525E38D6" w14:textId="77777777" w:rsidR="0017648C" w:rsidRDefault="0017648C" w:rsidP="00FE67BA">
            <w:pPr>
              <w:rPr>
                <w:ins w:id="4262" w:author="Changxin LIU" w:date="2015-02-14T12:25:00Z"/>
              </w:rPr>
            </w:pPr>
            <w:ins w:id="4263" w:author="Changxin LIU" w:date="2015-02-14T12:25:00Z">
              <w:r>
                <w:rPr>
                  <w:rFonts w:hint="eastAsia"/>
                </w:rPr>
                <w:t>说明</w:t>
              </w:r>
            </w:ins>
          </w:p>
        </w:tc>
        <w:tc>
          <w:tcPr>
            <w:tcW w:w="2074" w:type="dxa"/>
          </w:tcPr>
          <w:p w14:paraId="03B745FC" w14:textId="77777777" w:rsidR="0017648C" w:rsidRDefault="0017648C" w:rsidP="00FE67BA">
            <w:pPr>
              <w:rPr>
                <w:ins w:id="4264" w:author="Changxin LIU" w:date="2015-02-14T12:25:00Z"/>
              </w:rPr>
            </w:pPr>
          </w:p>
        </w:tc>
      </w:tr>
      <w:tr w:rsidR="0017648C" w14:paraId="2AA2B6E4" w14:textId="77777777" w:rsidTr="00FE67BA">
        <w:trPr>
          <w:ins w:id="4265" w:author="Changxin LIU" w:date="2015-02-14T12:25:00Z"/>
        </w:trPr>
        <w:tc>
          <w:tcPr>
            <w:tcW w:w="2074" w:type="dxa"/>
          </w:tcPr>
          <w:p w14:paraId="2B95DA5D" w14:textId="77777777" w:rsidR="0017648C" w:rsidRDefault="0017648C" w:rsidP="00FE67BA">
            <w:pPr>
              <w:rPr>
                <w:ins w:id="4266" w:author="Changxin LIU" w:date="2015-02-14T12:25:00Z"/>
              </w:rPr>
            </w:pPr>
          </w:p>
        </w:tc>
        <w:tc>
          <w:tcPr>
            <w:tcW w:w="2074" w:type="dxa"/>
          </w:tcPr>
          <w:p w14:paraId="2EE6FC00" w14:textId="77777777" w:rsidR="0017648C" w:rsidRDefault="0017648C" w:rsidP="00FE67BA">
            <w:pPr>
              <w:rPr>
                <w:ins w:id="4267" w:author="Changxin LIU" w:date="2015-02-14T12:25:00Z"/>
              </w:rPr>
            </w:pPr>
          </w:p>
        </w:tc>
        <w:tc>
          <w:tcPr>
            <w:tcW w:w="2074" w:type="dxa"/>
          </w:tcPr>
          <w:p w14:paraId="6E5E5A26" w14:textId="77777777" w:rsidR="0017648C" w:rsidRDefault="0017648C" w:rsidP="00FE67BA">
            <w:pPr>
              <w:rPr>
                <w:ins w:id="4268" w:author="Changxin LIU" w:date="2015-02-14T12:25:00Z"/>
              </w:rPr>
            </w:pPr>
          </w:p>
        </w:tc>
        <w:tc>
          <w:tcPr>
            <w:tcW w:w="2074" w:type="dxa"/>
          </w:tcPr>
          <w:p w14:paraId="34B54EF4" w14:textId="77777777" w:rsidR="0017648C" w:rsidRDefault="0017648C" w:rsidP="00FE67BA">
            <w:pPr>
              <w:rPr>
                <w:ins w:id="4269" w:author="Changxin LIU" w:date="2015-02-14T12:25:00Z"/>
              </w:rPr>
            </w:pPr>
          </w:p>
        </w:tc>
      </w:tr>
      <w:tr w:rsidR="0017648C" w14:paraId="36DB06DA" w14:textId="77777777" w:rsidTr="00FE67BA">
        <w:trPr>
          <w:ins w:id="4270" w:author="Changxin LIU" w:date="2015-02-14T12:25:00Z"/>
        </w:trPr>
        <w:tc>
          <w:tcPr>
            <w:tcW w:w="2074" w:type="dxa"/>
          </w:tcPr>
          <w:p w14:paraId="3F4F10E9" w14:textId="77777777" w:rsidR="0017648C" w:rsidRDefault="0018103E" w:rsidP="00FE67BA">
            <w:pPr>
              <w:rPr>
                <w:ins w:id="4271" w:author="Changxin LIU" w:date="2015-02-14T12:25:00Z"/>
              </w:rPr>
            </w:pPr>
            <w:ins w:id="4272" w:author="Changxin LIU" w:date="2015-02-14T12:25:00Z">
              <w:r>
                <w:t>sh</w:t>
              </w:r>
              <w:r w:rsidR="0017648C">
                <w:t>_date_time</w:t>
              </w:r>
            </w:ins>
          </w:p>
        </w:tc>
        <w:tc>
          <w:tcPr>
            <w:tcW w:w="2074" w:type="dxa"/>
          </w:tcPr>
          <w:p w14:paraId="57488A71" w14:textId="77777777" w:rsidR="0017648C" w:rsidRDefault="0017648C" w:rsidP="00FE67BA">
            <w:pPr>
              <w:rPr>
                <w:ins w:id="4273" w:author="Changxin LIU" w:date="2015-02-14T12:25:00Z"/>
              </w:rPr>
            </w:pPr>
          </w:p>
        </w:tc>
        <w:tc>
          <w:tcPr>
            <w:tcW w:w="2074" w:type="dxa"/>
          </w:tcPr>
          <w:p w14:paraId="14F3FC0D" w14:textId="77777777" w:rsidR="0017648C" w:rsidRDefault="0017648C" w:rsidP="00FE67BA">
            <w:pPr>
              <w:rPr>
                <w:ins w:id="4274" w:author="Changxin LIU" w:date="2015-02-14T12:25:00Z"/>
              </w:rPr>
            </w:pPr>
          </w:p>
        </w:tc>
        <w:tc>
          <w:tcPr>
            <w:tcW w:w="2074" w:type="dxa"/>
          </w:tcPr>
          <w:p w14:paraId="6F1940E2" w14:textId="77777777" w:rsidR="0017648C" w:rsidRDefault="0017648C" w:rsidP="00FE67BA">
            <w:pPr>
              <w:rPr>
                <w:ins w:id="4275" w:author="Changxin LIU" w:date="2015-02-14T12:25:00Z"/>
              </w:rPr>
            </w:pPr>
          </w:p>
        </w:tc>
      </w:tr>
      <w:tr w:rsidR="0017648C" w14:paraId="7FB90C1B" w14:textId="77777777" w:rsidTr="00FE67BA">
        <w:trPr>
          <w:ins w:id="4276" w:author="Changxin LIU" w:date="2015-02-14T12:25:00Z"/>
        </w:trPr>
        <w:tc>
          <w:tcPr>
            <w:tcW w:w="2074" w:type="dxa"/>
          </w:tcPr>
          <w:p w14:paraId="0BA2B0A4" w14:textId="77777777" w:rsidR="0017648C" w:rsidRDefault="00CD23B0" w:rsidP="00FE67BA">
            <w:pPr>
              <w:rPr>
                <w:ins w:id="4277" w:author="Changxin LIU" w:date="2015-02-14T12:25:00Z"/>
              </w:rPr>
            </w:pPr>
            <w:ins w:id="4278" w:author="Changxin LIU" w:date="2015-02-14T12:25:00Z">
              <w:r>
                <w:t>Sh</w:t>
              </w:r>
              <w:r>
                <w:rPr>
                  <w:rFonts w:hint="eastAsia"/>
                </w:rPr>
                <w:t>_score</w:t>
              </w:r>
            </w:ins>
          </w:p>
        </w:tc>
        <w:tc>
          <w:tcPr>
            <w:tcW w:w="2074" w:type="dxa"/>
          </w:tcPr>
          <w:p w14:paraId="7B5F3614" w14:textId="77777777" w:rsidR="0017648C" w:rsidRDefault="0017648C" w:rsidP="00FE67BA">
            <w:pPr>
              <w:rPr>
                <w:ins w:id="4279" w:author="Changxin LIU" w:date="2015-02-14T12:25:00Z"/>
              </w:rPr>
            </w:pPr>
          </w:p>
        </w:tc>
        <w:tc>
          <w:tcPr>
            <w:tcW w:w="2074" w:type="dxa"/>
          </w:tcPr>
          <w:p w14:paraId="0EAA8771" w14:textId="77777777" w:rsidR="0017648C" w:rsidRDefault="0017648C" w:rsidP="00FE67BA">
            <w:pPr>
              <w:rPr>
                <w:ins w:id="4280" w:author="Changxin LIU" w:date="2015-02-14T12:25:00Z"/>
              </w:rPr>
            </w:pPr>
          </w:p>
        </w:tc>
        <w:tc>
          <w:tcPr>
            <w:tcW w:w="2074" w:type="dxa"/>
          </w:tcPr>
          <w:p w14:paraId="3F1ABC5D" w14:textId="77777777" w:rsidR="0017648C" w:rsidRDefault="0017648C" w:rsidP="00FE67BA">
            <w:pPr>
              <w:rPr>
                <w:ins w:id="4281" w:author="Changxin LIU" w:date="2015-02-14T12:25:00Z"/>
              </w:rPr>
            </w:pPr>
          </w:p>
        </w:tc>
      </w:tr>
      <w:tr w:rsidR="0017648C" w14:paraId="612E031A" w14:textId="77777777" w:rsidTr="00FE67BA">
        <w:trPr>
          <w:ins w:id="4282" w:author="Changxin LIU" w:date="2015-02-14T12:25:00Z"/>
        </w:trPr>
        <w:tc>
          <w:tcPr>
            <w:tcW w:w="2074" w:type="dxa"/>
          </w:tcPr>
          <w:p w14:paraId="79125D38" w14:textId="77777777" w:rsidR="0017648C" w:rsidRDefault="00006E93" w:rsidP="00FE67BA">
            <w:pPr>
              <w:rPr>
                <w:ins w:id="4283" w:author="Changxin LIU" w:date="2015-02-14T12:25:00Z"/>
              </w:rPr>
            </w:pPr>
            <w:ins w:id="4284" w:author="Changxin LIU" w:date="2015-02-14T12:25:00Z">
              <w:r>
                <w:t>Sh_</w:t>
              </w:r>
            </w:ins>
            <w:ins w:id="4285" w:author="Changxin LIU" w:date="2015-02-14T12:26:00Z">
              <w:r>
                <w:t>order_history_id</w:t>
              </w:r>
            </w:ins>
          </w:p>
        </w:tc>
        <w:tc>
          <w:tcPr>
            <w:tcW w:w="2074" w:type="dxa"/>
          </w:tcPr>
          <w:p w14:paraId="508F1F75" w14:textId="77777777" w:rsidR="0017648C" w:rsidRDefault="0017648C" w:rsidP="00FE67BA">
            <w:pPr>
              <w:rPr>
                <w:ins w:id="4286" w:author="Changxin LIU" w:date="2015-02-14T12:25:00Z"/>
              </w:rPr>
            </w:pPr>
          </w:p>
        </w:tc>
        <w:tc>
          <w:tcPr>
            <w:tcW w:w="2074" w:type="dxa"/>
          </w:tcPr>
          <w:p w14:paraId="1DB6BDEC" w14:textId="77777777" w:rsidR="0017648C" w:rsidRDefault="0017648C" w:rsidP="00FE67BA">
            <w:pPr>
              <w:rPr>
                <w:ins w:id="4287" w:author="Changxin LIU" w:date="2015-02-14T12:25:00Z"/>
              </w:rPr>
            </w:pPr>
          </w:p>
        </w:tc>
        <w:tc>
          <w:tcPr>
            <w:tcW w:w="2074" w:type="dxa"/>
          </w:tcPr>
          <w:p w14:paraId="06A0C83A" w14:textId="77777777" w:rsidR="0017648C" w:rsidRDefault="0017648C" w:rsidP="00FE67BA">
            <w:pPr>
              <w:rPr>
                <w:ins w:id="4288" w:author="Changxin LIU" w:date="2015-02-14T12:25:00Z"/>
              </w:rPr>
            </w:pPr>
            <w:ins w:id="4289" w:author="Changxin LIU" w:date="2015-02-14T12:25:00Z">
              <w:r>
                <w:rPr>
                  <w:rFonts w:hint="eastAsia"/>
                </w:rPr>
                <w:t xml:space="preserve"> </w:t>
              </w:r>
            </w:ins>
          </w:p>
        </w:tc>
      </w:tr>
      <w:tr w:rsidR="0017648C" w14:paraId="170D3439" w14:textId="77777777" w:rsidTr="00FE67BA">
        <w:trPr>
          <w:ins w:id="4290" w:author="Changxin LIU" w:date="2015-02-14T12:25:00Z"/>
        </w:trPr>
        <w:tc>
          <w:tcPr>
            <w:tcW w:w="2074" w:type="dxa"/>
          </w:tcPr>
          <w:p w14:paraId="3D39F8D4" w14:textId="77777777" w:rsidR="0017648C" w:rsidRDefault="00006E93" w:rsidP="00FE67BA">
            <w:pPr>
              <w:rPr>
                <w:ins w:id="4291" w:author="Changxin LIU" w:date="2015-02-14T12:25:00Z"/>
              </w:rPr>
            </w:pPr>
            <w:ins w:id="4292" w:author="Changxin LIU" w:date="2015-02-14T12:25:00Z">
              <w:r>
                <w:t>Sh_</w:t>
              </w:r>
            </w:ins>
            <w:ins w:id="4293" w:author="Changxin LIU" w:date="2015-02-14T12:26:00Z">
              <w:r>
                <w:t>user_id</w:t>
              </w:r>
            </w:ins>
          </w:p>
        </w:tc>
        <w:tc>
          <w:tcPr>
            <w:tcW w:w="2074" w:type="dxa"/>
          </w:tcPr>
          <w:p w14:paraId="740BA492" w14:textId="77777777" w:rsidR="0017648C" w:rsidRDefault="0017648C" w:rsidP="00FE67BA">
            <w:pPr>
              <w:rPr>
                <w:ins w:id="4294" w:author="Changxin LIU" w:date="2015-02-14T12:25:00Z"/>
              </w:rPr>
            </w:pPr>
          </w:p>
        </w:tc>
        <w:tc>
          <w:tcPr>
            <w:tcW w:w="2074" w:type="dxa"/>
          </w:tcPr>
          <w:p w14:paraId="7DB560C8" w14:textId="77777777" w:rsidR="0017648C" w:rsidRDefault="0017648C" w:rsidP="00FE67BA">
            <w:pPr>
              <w:rPr>
                <w:ins w:id="4295" w:author="Changxin LIU" w:date="2015-02-14T12:25:00Z"/>
              </w:rPr>
            </w:pPr>
          </w:p>
        </w:tc>
        <w:tc>
          <w:tcPr>
            <w:tcW w:w="2074" w:type="dxa"/>
          </w:tcPr>
          <w:p w14:paraId="324EE0A7" w14:textId="77777777" w:rsidR="0017648C" w:rsidRDefault="0017648C" w:rsidP="00FE67BA">
            <w:pPr>
              <w:rPr>
                <w:ins w:id="4296" w:author="Changxin LIU" w:date="2015-02-14T12:25:00Z"/>
              </w:rPr>
            </w:pPr>
          </w:p>
        </w:tc>
      </w:tr>
      <w:tr w:rsidR="0017648C" w14:paraId="571FB297" w14:textId="77777777" w:rsidTr="00FE67BA">
        <w:trPr>
          <w:ins w:id="4297" w:author="Changxin LIU" w:date="2015-02-14T12:25:00Z"/>
        </w:trPr>
        <w:tc>
          <w:tcPr>
            <w:tcW w:w="2074" w:type="dxa"/>
          </w:tcPr>
          <w:p w14:paraId="7099221B" w14:textId="77777777" w:rsidR="0017648C" w:rsidRDefault="00006E93" w:rsidP="00FE67BA">
            <w:pPr>
              <w:rPr>
                <w:ins w:id="4298" w:author="Changxin LIU" w:date="2015-02-14T12:25:00Z"/>
              </w:rPr>
            </w:pPr>
            <w:ins w:id="4299" w:author="Changxin LIU" w:date="2015-02-14T12:26:00Z">
              <w:r>
                <w:t>Sh_desc</w:t>
              </w:r>
            </w:ins>
          </w:p>
        </w:tc>
        <w:tc>
          <w:tcPr>
            <w:tcW w:w="2074" w:type="dxa"/>
          </w:tcPr>
          <w:p w14:paraId="3DBE56E0" w14:textId="77777777" w:rsidR="0017648C" w:rsidRDefault="0017648C" w:rsidP="00FE67BA">
            <w:pPr>
              <w:rPr>
                <w:ins w:id="4300" w:author="Changxin LIU" w:date="2015-02-14T12:25:00Z"/>
              </w:rPr>
            </w:pPr>
          </w:p>
        </w:tc>
        <w:tc>
          <w:tcPr>
            <w:tcW w:w="2074" w:type="dxa"/>
          </w:tcPr>
          <w:p w14:paraId="4A17ACF6" w14:textId="77777777" w:rsidR="0017648C" w:rsidRDefault="0017648C" w:rsidP="00FE67BA">
            <w:pPr>
              <w:rPr>
                <w:ins w:id="4301" w:author="Changxin LIU" w:date="2015-02-14T12:25:00Z"/>
              </w:rPr>
            </w:pPr>
          </w:p>
        </w:tc>
        <w:tc>
          <w:tcPr>
            <w:tcW w:w="2074" w:type="dxa"/>
          </w:tcPr>
          <w:p w14:paraId="09532E31" w14:textId="77777777" w:rsidR="0017648C" w:rsidRDefault="0017648C" w:rsidP="00FE67BA">
            <w:pPr>
              <w:rPr>
                <w:ins w:id="4302" w:author="Changxin LIU" w:date="2015-02-14T12:25:00Z"/>
              </w:rPr>
            </w:pPr>
          </w:p>
        </w:tc>
      </w:tr>
      <w:tr w:rsidR="0017648C" w14:paraId="3CEF37F7" w14:textId="77777777" w:rsidTr="00FE67BA">
        <w:trPr>
          <w:ins w:id="4303" w:author="Changxin LIU" w:date="2015-02-14T12:25:00Z"/>
        </w:trPr>
        <w:tc>
          <w:tcPr>
            <w:tcW w:w="2074" w:type="dxa"/>
          </w:tcPr>
          <w:p w14:paraId="76132BCF" w14:textId="77777777" w:rsidR="0017648C" w:rsidRDefault="0017648C" w:rsidP="00FE67BA">
            <w:pPr>
              <w:rPr>
                <w:ins w:id="4304" w:author="Changxin LIU" w:date="2015-02-14T12:25:00Z"/>
              </w:rPr>
            </w:pPr>
          </w:p>
        </w:tc>
        <w:tc>
          <w:tcPr>
            <w:tcW w:w="2074" w:type="dxa"/>
          </w:tcPr>
          <w:p w14:paraId="5884A60C" w14:textId="77777777" w:rsidR="0017648C" w:rsidRDefault="0017648C" w:rsidP="00FE67BA">
            <w:pPr>
              <w:rPr>
                <w:ins w:id="4305" w:author="Changxin LIU" w:date="2015-02-14T12:25:00Z"/>
              </w:rPr>
            </w:pPr>
          </w:p>
        </w:tc>
        <w:tc>
          <w:tcPr>
            <w:tcW w:w="2074" w:type="dxa"/>
          </w:tcPr>
          <w:p w14:paraId="73E31251" w14:textId="77777777" w:rsidR="0017648C" w:rsidRDefault="0017648C" w:rsidP="00FE67BA">
            <w:pPr>
              <w:rPr>
                <w:ins w:id="4306" w:author="Changxin LIU" w:date="2015-02-14T12:25:00Z"/>
              </w:rPr>
            </w:pPr>
          </w:p>
        </w:tc>
        <w:tc>
          <w:tcPr>
            <w:tcW w:w="2074" w:type="dxa"/>
          </w:tcPr>
          <w:p w14:paraId="6942A635" w14:textId="77777777" w:rsidR="0017648C" w:rsidRDefault="0017648C" w:rsidP="00FE67BA">
            <w:pPr>
              <w:rPr>
                <w:ins w:id="4307" w:author="Changxin LIU" w:date="2015-02-14T12:25:00Z"/>
              </w:rPr>
            </w:pPr>
          </w:p>
        </w:tc>
      </w:tr>
      <w:tr w:rsidR="0017648C" w14:paraId="08077DC1" w14:textId="77777777" w:rsidTr="00FE67BA">
        <w:trPr>
          <w:ins w:id="4308" w:author="Changxin LIU" w:date="2015-02-14T12:25:00Z"/>
        </w:trPr>
        <w:tc>
          <w:tcPr>
            <w:tcW w:w="2074" w:type="dxa"/>
          </w:tcPr>
          <w:p w14:paraId="4042CA1C" w14:textId="77777777" w:rsidR="0017648C" w:rsidRDefault="0017648C" w:rsidP="00FE67BA">
            <w:pPr>
              <w:rPr>
                <w:ins w:id="4309" w:author="Changxin LIU" w:date="2015-02-14T12:25:00Z"/>
              </w:rPr>
            </w:pPr>
          </w:p>
        </w:tc>
        <w:tc>
          <w:tcPr>
            <w:tcW w:w="2074" w:type="dxa"/>
          </w:tcPr>
          <w:p w14:paraId="5D5063AB" w14:textId="77777777" w:rsidR="0017648C" w:rsidRDefault="0017648C" w:rsidP="00FE67BA">
            <w:pPr>
              <w:rPr>
                <w:ins w:id="4310" w:author="Changxin LIU" w:date="2015-02-14T12:25:00Z"/>
              </w:rPr>
            </w:pPr>
          </w:p>
        </w:tc>
        <w:tc>
          <w:tcPr>
            <w:tcW w:w="2074" w:type="dxa"/>
          </w:tcPr>
          <w:p w14:paraId="700C8C9B" w14:textId="77777777" w:rsidR="0017648C" w:rsidRDefault="0017648C" w:rsidP="00FE67BA">
            <w:pPr>
              <w:rPr>
                <w:ins w:id="4311" w:author="Changxin LIU" w:date="2015-02-14T12:25:00Z"/>
              </w:rPr>
            </w:pPr>
          </w:p>
        </w:tc>
        <w:tc>
          <w:tcPr>
            <w:tcW w:w="2074" w:type="dxa"/>
          </w:tcPr>
          <w:p w14:paraId="2C7B0F52" w14:textId="77777777" w:rsidR="0017648C" w:rsidRDefault="0017648C" w:rsidP="00FE67BA">
            <w:pPr>
              <w:rPr>
                <w:ins w:id="4312" w:author="Changxin LIU" w:date="2015-02-14T12:25:00Z"/>
              </w:rPr>
            </w:pPr>
          </w:p>
        </w:tc>
      </w:tr>
      <w:tr w:rsidR="0017648C" w14:paraId="3CCFDF1E" w14:textId="77777777" w:rsidTr="00FE67BA">
        <w:trPr>
          <w:ins w:id="4313" w:author="Changxin LIU" w:date="2015-02-14T12:25:00Z"/>
        </w:trPr>
        <w:tc>
          <w:tcPr>
            <w:tcW w:w="2074" w:type="dxa"/>
          </w:tcPr>
          <w:p w14:paraId="22701B19" w14:textId="77777777" w:rsidR="0017648C" w:rsidRDefault="0017648C" w:rsidP="00FE67BA">
            <w:pPr>
              <w:rPr>
                <w:ins w:id="4314" w:author="Changxin LIU" w:date="2015-02-14T12:25:00Z"/>
              </w:rPr>
            </w:pPr>
          </w:p>
        </w:tc>
        <w:tc>
          <w:tcPr>
            <w:tcW w:w="2074" w:type="dxa"/>
          </w:tcPr>
          <w:p w14:paraId="41CC5A96" w14:textId="77777777" w:rsidR="0017648C" w:rsidRDefault="0017648C" w:rsidP="00FE67BA">
            <w:pPr>
              <w:rPr>
                <w:ins w:id="4315" w:author="Changxin LIU" w:date="2015-02-14T12:25:00Z"/>
              </w:rPr>
            </w:pPr>
          </w:p>
        </w:tc>
        <w:tc>
          <w:tcPr>
            <w:tcW w:w="2074" w:type="dxa"/>
          </w:tcPr>
          <w:p w14:paraId="57BBF16D" w14:textId="77777777" w:rsidR="0017648C" w:rsidRDefault="0017648C" w:rsidP="00FE67BA">
            <w:pPr>
              <w:rPr>
                <w:ins w:id="4316" w:author="Changxin LIU" w:date="2015-02-14T12:25:00Z"/>
              </w:rPr>
            </w:pPr>
          </w:p>
        </w:tc>
        <w:tc>
          <w:tcPr>
            <w:tcW w:w="2074" w:type="dxa"/>
          </w:tcPr>
          <w:p w14:paraId="6029C0A2" w14:textId="77777777" w:rsidR="0017648C" w:rsidRDefault="0017648C" w:rsidP="00FE67BA">
            <w:pPr>
              <w:rPr>
                <w:ins w:id="4317" w:author="Changxin LIU" w:date="2015-02-14T12:25:00Z"/>
              </w:rPr>
            </w:pPr>
          </w:p>
        </w:tc>
      </w:tr>
      <w:tr w:rsidR="0017648C" w14:paraId="0BBB77D6" w14:textId="77777777" w:rsidTr="00FE67BA">
        <w:trPr>
          <w:ins w:id="4318" w:author="Changxin LIU" w:date="2015-02-14T12:25:00Z"/>
        </w:trPr>
        <w:tc>
          <w:tcPr>
            <w:tcW w:w="2074" w:type="dxa"/>
          </w:tcPr>
          <w:p w14:paraId="0DAF5AB1" w14:textId="77777777" w:rsidR="0017648C" w:rsidRDefault="0017648C" w:rsidP="00FE67BA">
            <w:pPr>
              <w:rPr>
                <w:ins w:id="4319" w:author="Changxin LIU" w:date="2015-02-14T12:25:00Z"/>
              </w:rPr>
            </w:pPr>
          </w:p>
        </w:tc>
        <w:tc>
          <w:tcPr>
            <w:tcW w:w="2074" w:type="dxa"/>
          </w:tcPr>
          <w:p w14:paraId="1B36F525" w14:textId="77777777" w:rsidR="0017648C" w:rsidRDefault="0017648C" w:rsidP="00FE67BA">
            <w:pPr>
              <w:rPr>
                <w:ins w:id="4320" w:author="Changxin LIU" w:date="2015-02-14T12:25:00Z"/>
              </w:rPr>
            </w:pPr>
          </w:p>
        </w:tc>
        <w:tc>
          <w:tcPr>
            <w:tcW w:w="2074" w:type="dxa"/>
          </w:tcPr>
          <w:p w14:paraId="266752CD" w14:textId="77777777" w:rsidR="0017648C" w:rsidRDefault="0017648C" w:rsidP="00FE67BA">
            <w:pPr>
              <w:rPr>
                <w:ins w:id="4321" w:author="Changxin LIU" w:date="2015-02-14T12:25:00Z"/>
              </w:rPr>
            </w:pPr>
          </w:p>
        </w:tc>
        <w:tc>
          <w:tcPr>
            <w:tcW w:w="2074" w:type="dxa"/>
          </w:tcPr>
          <w:p w14:paraId="64E04B73" w14:textId="77777777" w:rsidR="0017648C" w:rsidRDefault="0017648C" w:rsidP="00FE67BA">
            <w:pPr>
              <w:rPr>
                <w:ins w:id="4322" w:author="Changxin LIU" w:date="2015-02-14T12:25:00Z"/>
              </w:rPr>
            </w:pPr>
          </w:p>
        </w:tc>
      </w:tr>
      <w:tr w:rsidR="0017648C" w14:paraId="5910294E" w14:textId="77777777" w:rsidTr="00FE67BA">
        <w:trPr>
          <w:ins w:id="4323" w:author="Changxin LIU" w:date="2015-02-14T12:25:00Z"/>
        </w:trPr>
        <w:tc>
          <w:tcPr>
            <w:tcW w:w="2074" w:type="dxa"/>
          </w:tcPr>
          <w:p w14:paraId="31F1064A" w14:textId="77777777" w:rsidR="0017648C" w:rsidRDefault="0017648C" w:rsidP="00FE67BA">
            <w:pPr>
              <w:rPr>
                <w:ins w:id="4324" w:author="Changxin LIU" w:date="2015-02-14T12:25:00Z"/>
              </w:rPr>
            </w:pPr>
          </w:p>
        </w:tc>
        <w:tc>
          <w:tcPr>
            <w:tcW w:w="2074" w:type="dxa"/>
          </w:tcPr>
          <w:p w14:paraId="068B0B8B" w14:textId="77777777" w:rsidR="0017648C" w:rsidRDefault="0017648C" w:rsidP="00FE67BA">
            <w:pPr>
              <w:rPr>
                <w:ins w:id="4325" w:author="Changxin LIU" w:date="2015-02-14T12:25:00Z"/>
              </w:rPr>
            </w:pPr>
          </w:p>
        </w:tc>
        <w:tc>
          <w:tcPr>
            <w:tcW w:w="2074" w:type="dxa"/>
          </w:tcPr>
          <w:p w14:paraId="1F4691FD" w14:textId="77777777" w:rsidR="0017648C" w:rsidRDefault="0017648C" w:rsidP="00FE67BA">
            <w:pPr>
              <w:rPr>
                <w:ins w:id="4326" w:author="Changxin LIU" w:date="2015-02-14T12:25:00Z"/>
              </w:rPr>
            </w:pPr>
          </w:p>
        </w:tc>
        <w:tc>
          <w:tcPr>
            <w:tcW w:w="2074" w:type="dxa"/>
          </w:tcPr>
          <w:p w14:paraId="715B5D1E" w14:textId="77777777" w:rsidR="0017648C" w:rsidRDefault="0017648C" w:rsidP="00FE67BA">
            <w:pPr>
              <w:rPr>
                <w:ins w:id="4327" w:author="Changxin LIU" w:date="2015-02-14T12:25:00Z"/>
              </w:rPr>
            </w:pPr>
          </w:p>
        </w:tc>
      </w:tr>
      <w:tr w:rsidR="0017648C" w14:paraId="25E06288" w14:textId="77777777" w:rsidTr="00FE67BA">
        <w:trPr>
          <w:ins w:id="4328" w:author="Changxin LIU" w:date="2015-02-14T12:25:00Z"/>
        </w:trPr>
        <w:tc>
          <w:tcPr>
            <w:tcW w:w="2074" w:type="dxa"/>
          </w:tcPr>
          <w:p w14:paraId="5C0D7445" w14:textId="77777777" w:rsidR="0017648C" w:rsidRDefault="0017648C" w:rsidP="00FE67BA">
            <w:pPr>
              <w:rPr>
                <w:ins w:id="4329" w:author="Changxin LIU" w:date="2015-02-14T12:25:00Z"/>
              </w:rPr>
            </w:pPr>
          </w:p>
        </w:tc>
        <w:tc>
          <w:tcPr>
            <w:tcW w:w="2074" w:type="dxa"/>
          </w:tcPr>
          <w:p w14:paraId="0B325A3B" w14:textId="77777777" w:rsidR="0017648C" w:rsidRDefault="0017648C" w:rsidP="00FE67BA">
            <w:pPr>
              <w:rPr>
                <w:ins w:id="4330" w:author="Changxin LIU" w:date="2015-02-14T12:25:00Z"/>
              </w:rPr>
            </w:pPr>
          </w:p>
        </w:tc>
        <w:tc>
          <w:tcPr>
            <w:tcW w:w="2074" w:type="dxa"/>
          </w:tcPr>
          <w:p w14:paraId="25BC30C6" w14:textId="77777777" w:rsidR="0017648C" w:rsidRDefault="0017648C" w:rsidP="00FE67BA">
            <w:pPr>
              <w:rPr>
                <w:ins w:id="4331" w:author="Changxin LIU" w:date="2015-02-14T12:25:00Z"/>
              </w:rPr>
            </w:pPr>
          </w:p>
        </w:tc>
        <w:tc>
          <w:tcPr>
            <w:tcW w:w="2074" w:type="dxa"/>
          </w:tcPr>
          <w:p w14:paraId="3FA7DD44" w14:textId="77777777" w:rsidR="0017648C" w:rsidRDefault="0017648C" w:rsidP="00FE67BA">
            <w:pPr>
              <w:rPr>
                <w:ins w:id="4332" w:author="Changxin LIU" w:date="2015-02-14T12:25:00Z"/>
              </w:rPr>
            </w:pPr>
          </w:p>
        </w:tc>
      </w:tr>
      <w:tr w:rsidR="0017648C" w14:paraId="4EC1A5FA" w14:textId="77777777" w:rsidTr="00FE67BA">
        <w:trPr>
          <w:ins w:id="4333" w:author="Changxin LIU" w:date="2015-02-14T12:25:00Z"/>
        </w:trPr>
        <w:tc>
          <w:tcPr>
            <w:tcW w:w="2074" w:type="dxa"/>
          </w:tcPr>
          <w:p w14:paraId="2C30B34E" w14:textId="77777777" w:rsidR="0017648C" w:rsidRDefault="0017648C" w:rsidP="00FE67BA">
            <w:pPr>
              <w:rPr>
                <w:ins w:id="4334" w:author="Changxin LIU" w:date="2015-02-14T12:25:00Z"/>
              </w:rPr>
            </w:pPr>
          </w:p>
        </w:tc>
        <w:tc>
          <w:tcPr>
            <w:tcW w:w="2074" w:type="dxa"/>
          </w:tcPr>
          <w:p w14:paraId="635B7E24" w14:textId="77777777" w:rsidR="0017648C" w:rsidRDefault="0017648C" w:rsidP="00FE67BA">
            <w:pPr>
              <w:rPr>
                <w:ins w:id="4335" w:author="Changxin LIU" w:date="2015-02-14T12:25:00Z"/>
              </w:rPr>
            </w:pPr>
          </w:p>
        </w:tc>
        <w:tc>
          <w:tcPr>
            <w:tcW w:w="2074" w:type="dxa"/>
          </w:tcPr>
          <w:p w14:paraId="48031DDE" w14:textId="77777777" w:rsidR="0017648C" w:rsidRDefault="0017648C" w:rsidP="00FE67BA">
            <w:pPr>
              <w:rPr>
                <w:ins w:id="4336" w:author="Changxin LIU" w:date="2015-02-14T12:25:00Z"/>
              </w:rPr>
            </w:pPr>
          </w:p>
        </w:tc>
        <w:tc>
          <w:tcPr>
            <w:tcW w:w="2074" w:type="dxa"/>
          </w:tcPr>
          <w:p w14:paraId="3A9DB1FA" w14:textId="77777777" w:rsidR="0017648C" w:rsidRDefault="0017648C" w:rsidP="00FE67BA">
            <w:pPr>
              <w:rPr>
                <w:ins w:id="4337" w:author="Changxin LIU" w:date="2015-02-14T12:25:00Z"/>
              </w:rPr>
            </w:pPr>
          </w:p>
        </w:tc>
      </w:tr>
    </w:tbl>
    <w:p w14:paraId="76093FB5" w14:textId="77777777" w:rsidR="0017648C" w:rsidRDefault="0017648C" w:rsidP="0017648C">
      <w:pPr>
        <w:rPr>
          <w:ins w:id="4338" w:author="Changxin LIU" w:date="2015-02-14T12:25:00Z"/>
        </w:rPr>
      </w:pPr>
    </w:p>
    <w:p w14:paraId="5BDE056D" w14:textId="77777777" w:rsidR="00F72875" w:rsidRPr="00357983" w:rsidRDefault="00F72875" w:rsidP="00F72875">
      <w:pPr>
        <w:rPr>
          <w:ins w:id="4339" w:author="Changxin LIU" w:date="2015-02-14T12:18:00Z"/>
        </w:rPr>
      </w:pPr>
    </w:p>
    <w:p w14:paraId="6F831E68" w14:textId="77777777" w:rsidR="000247E3" w:rsidRPr="00FE67BA" w:rsidRDefault="00F87FA4" w:rsidP="000247E3">
      <w:pPr>
        <w:pStyle w:val="1"/>
        <w:rPr>
          <w:ins w:id="4340" w:author="Changxin LIU" w:date="2015-02-14T12:27:00Z"/>
          <w:color w:val="FF0000"/>
        </w:rPr>
      </w:pPr>
      <w:ins w:id="4341" w:author="Changxin LIU" w:date="2015-02-14T12:27:00Z">
        <w:r>
          <w:rPr>
            <w:rFonts w:hint="eastAsia"/>
            <w:color w:val="FF0000"/>
          </w:rPr>
          <w:t>服务类型</w:t>
        </w:r>
        <w:r w:rsidR="000247E3">
          <w:rPr>
            <w:rFonts w:hint="eastAsia"/>
            <w:color w:val="FF0000"/>
          </w:rPr>
          <w:t>S</w:t>
        </w:r>
        <w:r>
          <w:rPr>
            <w:rFonts w:hint="eastAsia"/>
            <w:color w:val="FF0000"/>
          </w:rPr>
          <w:t>ervice</w:t>
        </w:r>
        <w:r>
          <w:rPr>
            <w:color w:val="FF0000"/>
          </w:rPr>
          <w:t>Type</w:t>
        </w:r>
      </w:ins>
    </w:p>
    <w:p w14:paraId="143266A2" w14:textId="77777777" w:rsidR="00652835" w:rsidRDefault="00F9396F" w:rsidP="00652835">
      <w:pPr>
        <w:pStyle w:val="1"/>
        <w:rPr>
          <w:ins w:id="4342" w:author="Changxin LIU" w:date="2015-02-14T12:30:00Z"/>
          <w:color w:val="FF0000"/>
        </w:rPr>
      </w:pPr>
      <w:ins w:id="4343" w:author="Changxin LIU" w:date="2015-02-14T12:30:00Z">
        <w:r>
          <w:rPr>
            <w:rFonts w:hint="eastAsia"/>
            <w:color w:val="FF0000"/>
          </w:rPr>
          <w:t>车行新闻</w:t>
        </w:r>
        <w:r>
          <w:rPr>
            <w:rFonts w:hint="eastAsia"/>
            <w:color w:val="FF0000"/>
          </w:rPr>
          <w:t>ShopNews</w:t>
        </w:r>
      </w:ins>
    </w:p>
    <w:p w14:paraId="6C980939" w14:textId="77777777" w:rsidR="002A5EF4" w:rsidRDefault="002A5EF4">
      <w:pPr>
        <w:rPr>
          <w:ins w:id="4344" w:author="Changxin LIU" w:date="2015-02-14T12:30:00Z"/>
        </w:rPr>
        <w:pPrChange w:id="4345" w:author="Changxin LIU" w:date="2015-02-14T12:30:00Z">
          <w:pPr>
            <w:pStyle w:val="1"/>
          </w:pPr>
        </w:pPrChange>
      </w:pPr>
    </w:p>
    <w:p w14:paraId="1FA6CEA3" w14:textId="77777777" w:rsidR="00FD5853" w:rsidRDefault="00481F3B" w:rsidP="00FD5853">
      <w:pPr>
        <w:pStyle w:val="1"/>
        <w:rPr>
          <w:ins w:id="4346" w:author="Changxin LIU" w:date="2015-02-14T12:32:00Z"/>
          <w:color w:val="FF0000"/>
        </w:rPr>
      </w:pPr>
      <w:ins w:id="4347" w:author="Changxin LIU" w:date="2015-02-14T12:32:00Z">
        <w:r>
          <w:rPr>
            <w:rFonts w:hint="eastAsia"/>
            <w:color w:val="FF0000"/>
          </w:rPr>
          <w:lastRenderedPageBreak/>
          <w:t>车行特征</w:t>
        </w:r>
        <w:r>
          <w:rPr>
            <w:rFonts w:hint="eastAsia"/>
            <w:color w:val="FF0000"/>
          </w:rPr>
          <w:t>S</w:t>
        </w:r>
        <w:r w:rsidR="00FD5853">
          <w:rPr>
            <w:rFonts w:hint="eastAsia"/>
            <w:color w:val="FF0000"/>
          </w:rPr>
          <w:t>hop</w:t>
        </w:r>
        <w:r>
          <w:rPr>
            <w:rFonts w:hint="eastAsia"/>
            <w:color w:val="FF0000"/>
          </w:rPr>
          <w:t>Features</w:t>
        </w:r>
      </w:ins>
    </w:p>
    <w:p w14:paraId="5D5211AA" w14:textId="77777777" w:rsidR="00F70AA1" w:rsidRDefault="00F70AA1">
      <w:pPr>
        <w:rPr>
          <w:ins w:id="4348" w:author="Changxin LIU" w:date="2015-02-14T12:32:00Z"/>
        </w:rPr>
        <w:pPrChange w:id="4349" w:author="Changxin LIU" w:date="2015-02-14T12:32:00Z">
          <w:pPr>
            <w:pStyle w:val="1"/>
          </w:pPr>
        </w:pPrChange>
      </w:pPr>
    </w:p>
    <w:p w14:paraId="307C876B" w14:textId="77777777" w:rsidR="00F70AA1" w:rsidRPr="00F70AA1" w:rsidRDefault="00F70AA1">
      <w:pPr>
        <w:pStyle w:val="1"/>
        <w:rPr>
          <w:ins w:id="4350" w:author="Changxin LIU" w:date="2015-02-14T12:32:00Z"/>
          <w:rPrChange w:id="4351" w:author="Changxin LIU" w:date="2015-02-14T12:32:00Z">
            <w:rPr>
              <w:ins w:id="4352" w:author="Changxin LIU" w:date="2015-02-14T12:32:00Z"/>
              <w:color w:val="FF0000"/>
            </w:rPr>
          </w:rPrChange>
        </w:rPr>
      </w:pPr>
      <w:ins w:id="4353" w:author="Changxin LIU" w:date="2015-02-14T12:32:00Z">
        <w:r>
          <w:rPr>
            <w:rFonts w:hint="eastAsia"/>
            <w:color w:val="FF0000"/>
          </w:rPr>
          <w:t>车行</w:t>
        </w:r>
      </w:ins>
      <w:ins w:id="4354" w:author="Changxin LIU" w:date="2015-02-14T12:33:00Z">
        <w:r>
          <w:rPr>
            <w:rFonts w:hint="eastAsia"/>
            <w:color w:val="FF0000"/>
          </w:rPr>
          <w:t>服务</w:t>
        </w:r>
      </w:ins>
      <w:ins w:id="4355" w:author="Changxin LIU" w:date="2015-02-14T12:32:00Z">
        <w:r>
          <w:rPr>
            <w:rFonts w:hint="eastAsia"/>
            <w:color w:val="FF0000"/>
          </w:rPr>
          <w:t>Shop</w:t>
        </w:r>
      </w:ins>
      <w:ins w:id="4356" w:author="Changxin LIU" w:date="2015-02-14T12:33:00Z">
        <w:r w:rsidR="00A57173">
          <w:rPr>
            <w:rFonts w:hint="eastAsia"/>
            <w:color w:val="FF0000"/>
          </w:rPr>
          <w:t>Service</w:t>
        </w:r>
      </w:ins>
    </w:p>
    <w:p w14:paraId="3463D37C" w14:textId="77777777" w:rsidR="002A5EF4" w:rsidRPr="002A5EF4" w:rsidRDefault="002A5EF4">
      <w:pPr>
        <w:rPr>
          <w:ins w:id="4357" w:author="Changxin LIU" w:date="2015-02-14T12:30:00Z"/>
          <w:rPrChange w:id="4358" w:author="Changxin LIU" w:date="2015-02-14T12:30:00Z">
            <w:rPr>
              <w:ins w:id="4359" w:author="Changxin LIU" w:date="2015-02-14T12:30:00Z"/>
              <w:color w:val="FF0000"/>
            </w:rPr>
          </w:rPrChange>
        </w:rPr>
        <w:pPrChange w:id="4360" w:author="Changxin LIU" w:date="2015-02-14T12:30:00Z">
          <w:pPr>
            <w:pStyle w:val="1"/>
          </w:pPr>
        </w:pPrChange>
      </w:pPr>
    </w:p>
    <w:p w14:paraId="74B51E0D" w14:textId="77777777" w:rsidR="00DA774D" w:rsidRPr="00357983" w:rsidRDefault="00DA774D"/>
    <w:sectPr w:rsidR="00DA774D" w:rsidRPr="0035798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CA32D" w14:textId="77777777" w:rsidR="00264B95" w:rsidRDefault="00264B95" w:rsidP="002871D6">
      <w:r>
        <w:separator/>
      </w:r>
    </w:p>
  </w:endnote>
  <w:endnote w:type="continuationSeparator" w:id="0">
    <w:p w14:paraId="14F4CA4A" w14:textId="77777777" w:rsidR="00264B95" w:rsidRDefault="00264B95" w:rsidP="0028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E7222" w14:textId="77777777" w:rsidR="00264B95" w:rsidRDefault="00264B95" w:rsidP="002871D6">
      <w:r>
        <w:separator/>
      </w:r>
    </w:p>
  </w:footnote>
  <w:footnote w:type="continuationSeparator" w:id="0">
    <w:p w14:paraId="4168DE02" w14:textId="77777777" w:rsidR="00264B95" w:rsidRDefault="00264B95" w:rsidP="002871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4361" w:author="Changxin LIU" w:date="2014-11-08T18:34:00Z"/>
  <w:sdt>
    <w:sdtPr>
      <w:id w:val="-1318336367"/>
      <w:docPartObj>
        <w:docPartGallery w:val="Page Numbers (Top of Page)"/>
        <w:docPartUnique/>
      </w:docPartObj>
    </w:sdtPr>
    <w:sdtEndPr/>
    <w:sdtContent>
      <w:customXmlInsRangeEnd w:id="4361"/>
      <w:p w14:paraId="7C29AC3F" w14:textId="77777777" w:rsidR="00346D73" w:rsidRDefault="00346D73" w:rsidP="005F0FF8">
        <w:pPr>
          <w:pStyle w:val="a6"/>
          <w:wordWrap w:val="0"/>
          <w:jc w:val="right"/>
          <w:rPr>
            <w:ins w:id="4362" w:author="Changxin LIU" w:date="2014-11-08T18:34:00Z"/>
          </w:rPr>
        </w:pPr>
        <w:ins w:id="4363" w:author="Changxin LIU" w:date="2014-11-08T18:34:00Z">
          <w:r>
            <w:t>11/8/2014 6:34:52 PM</w:t>
          </w:r>
        </w:ins>
        <w:ins w:id="4364" w:author="Changxin LIU" w:date="2014-11-08T18:35:00Z">
          <w:r>
            <w:t xml:space="preserve">                                                                  </w:t>
          </w:r>
        </w:ins>
        <w:ins w:id="4365" w:author="Changxin LIU" w:date="2014-11-08T18:34:00Z">
          <w:r>
            <w:rPr>
              <w:lang w:val="zh-CN"/>
            </w:rPr>
            <w:t xml:space="preserve">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  <w:sz w:val="24"/>
              <w:szCs w:val="24"/>
            </w:rPr>
            <w:fldChar w:fldCharType="separate"/>
          </w:r>
        </w:ins>
        <w:r w:rsidR="0013206F">
          <w:rPr>
            <w:b/>
            <w:bCs/>
            <w:noProof/>
          </w:rPr>
          <w:t>3</w:t>
        </w:r>
        <w:ins w:id="4366" w:author="Changxin LIU" w:date="2014-11-08T18:34:00Z"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lang w:val="zh-CN"/>
            </w:rPr>
            <w:t xml:space="preserve"> /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  <w:sz w:val="24"/>
              <w:szCs w:val="24"/>
            </w:rPr>
            <w:fldChar w:fldCharType="separate"/>
          </w:r>
        </w:ins>
        <w:r w:rsidR="0013206F">
          <w:rPr>
            <w:b/>
            <w:bCs/>
            <w:noProof/>
          </w:rPr>
          <w:t>22</w:t>
        </w:r>
        <w:ins w:id="4367" w:author="Changxin LIU" w:date="2014-11-08T18:34:00Z">
          <w:r>
            <w:rPr>
              <w:b/>
              <w:bCs/>
              <w:sz w:val="24"/>
              <w:szCs w:val="24"/>
            </w:rPr>
            <w:fldChar w:fldCharType="end"/>
          </w:r>
        </w:ins>
      </w:p>
      <w:customXmlInsRangeStart w:id="4368" w:author="Changxin LIU" w:date="2014-11-08T18:34:00Z"/>
    </w:sdtContent>
  </w:sdt>
  <w:customXmlInsRangeEnd w:id="4368"/>
  <w:p w14:paraId="65C1D8C8" w14:textId="77777777" w:rsidR="00346D73" w:rsidRDefault="00346D73">
    <w:pPr>
      <w:pStyle w:val="a6"/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ngxin LIU">
    <w15:presenceInfo w15:providerId="Windows Live" w15:userId="825de83d3106e7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BD"/>
    <w:rsid w:val="00000BDC"/>
    <w:rsid w:val="00001698"/>
    <w:rsid w:val="00003FC0"/>
    <w:rsid w:val="00005788"/>
    <w:rsid w:val="00006819"/>
    <w:rsid w:val="00006E93"/>
    <w:rsid w:val="00014483"/>
    <w:rsid w:val="0001457C"/>
    <w:rsid w:val="000153A0"/>
    <w:rsid w:val="000157EE"/>
    <w:rsid w:val="000221E1"/>
    <w:rsid w:val="00022C33"/>
    <w:rsid w:val="000247E3"/>
    <w:rsid w:val="0002789E"/>
    <w:rsid w:val="00030FB6"/>
    <w:rsid w:val="0003229B"/>
    <w:rsid w:val="00036671"/>
    <w:rsid w:val="00036EB3"/>
    <w:rsid w:val="00036EB4"/>
    <w:rsid w:val="000401C0"/>
    <w:rsid w:val="00041F24"/>
    <w:rsid w:val="0004610E"/>
    <w:rsid w:val="00052D9F"/>
    <w:rsid w:val="00053638"/>
    <w:rsid w:val="0005386E"/>
    <w:rsid w:val="00056A67"/>
    <w:rsid w:val="0006682E"/>
    <w:rsid w:val="00066EA0"/>
    <w:rsid w:val="000710E0"/>
    <w:rsid w:val="00071655"/>
    <w:rsid w:val="00075B10"/>
    <w:rsid w:val="0007739A"/>
    <w:rsid w:val="00081F46"/>
    <w:rsid w:val="00082CB9"/>
    <w:rsid w:val="0008302E"/>
    <w:rsid w:val="00083415"/>
    <w:rsid w:val="000879EB"/>
    <w:rsid w:val="00090870"/>
    <w:rsid w:val="00090C3C"/>
    <w:rsid w:val="00091FD2"/>
    <w:rsid w:val="000969A2"/>
    <w:rsid w:val="0009728A"/>
    <w:rsid w:val="000A25D5"/>
    <w:rsid w:val="000A2982"/>
    <w:rsid w:val="000B0FDA"/>
    <w:rsid w:val="000B4310"/>
    <w:rsid w:val="000B505E"/>
    <w:rsid w:val="000C09E2"/>
    <w:rsid w:val="000C73B0"/>
    <w:rsid w:val="000D22B0"/>
    <w:rsid w:val="000D5CF2"/>
    <w:rsid w:val="000E05C6"/>
    <w:rsid w:val="000E0B46"/>
    <w:rsid w:val="000E1485"/>
    <w:rsid w:val="000E28E6"/>
    <w:rsid w:val="000E29BA"/>
    <w:rsid w:val="000E2FA1"/>
    <w:rsid w:val="000E5ECD"/>
    <w:rsid w:val="001012A0"/>
    <w:rsid w:val="00103261"/>
    <w:rsid w:val="001037A4"/>
    <w:rsid w:val="0010769A"/>
    <w:rsid w:val="00110D0B"/>
    <w:rsid w:val="00111F55"/>
    <w:rsid w:val="00113804"/>
    <w:rsid w:val="001201D9"/>
    <w:rsid w:val="001206A6"/>
    <w:rsid w:val="0013206F"/>
    <w:rsid w:val="00133B62"/>
    <w:rsid w:val="001377E3"/>
    <w:rsid w:val="00137DC1"/>
    <w:rsid w:val="0014157E"/>
    <w:rsid w:val="00142F46"/>
    <w:rsid w:val="001546CF"/>
    <w:rsid w:val="00155EE5"/>
    <w:rsid w:val="00156C16"/>
    <w:rsid w:val="00157896"/>
    <w:rsid w:val="001630CE"/>
    <w:rsid w:val="001664F9"/>
    <w:rsid w:val="00166B4B"/>
    <w:rsid w:val="00174561"/>
    <w:rsid w:val="0017648C"/>
    <w:rsid w:val="0018103E"/>
    <w:rsid w:val="00181BB3"/>
    <w:rsid w:val="0019238A"/>
    <w:rsid w:val="001937DB"/>
    <w:rsid w:val="001A35A3"/>
    <w:rsid w:val="001A58F1"/>
    <w:rsid w:val="001A763A"/>
    <w:rsid w:val="001B02FC"/>
    <w:rsid w:val="001B0490"/>
    <w:rsid w:val="001B0B63"/>
    <w:rsid w:val="001B11DB"/>
    <w:rsid w:val="001B25B9"/>
    <w:rsid w:val="001B4B5F"/>
    <w:rsid w:val="001B6C85"/>
    <w:rsid w:val="001C5B5F"/>
    <w:rsid w:val="001C5B6C"/>
    <w:rsid w:val="001C6095"/>
    <w:rsid w:val="001D1D85"/>
    <w:rsid w:val="001D262E"/>
    <w:rsid w:val="001E03DC"/>
    <w:rsid w:val="001E217A"/>
    <w:rsid w:val="001E5450"/>
    <w:rsid w:val="001E6C5C"/>
    <w:rsid w:val="001E73D5"/>
    <w:rsid w:val="001F1E60"/>
    <w:rsid w:val="001F36B6"/>
    <w:rsid w:val="001F5C4D"/>
    <w:rsid w:val="001F7EF1"/>
    <w:rsid w:val="002007B5"/>
    <w:rsid w:val="00200FA4"/>
    <w:rsid w:val="0020238D"/>
    <w:rsid w:val="00202F16"/>
    <w:rsid w:val="00203162"/>
    <w:rsid w:val="00210C05"/>
    <w:rsid w:val="0021314E"/>
    <w:rsid w:val="00213F7F"/>
    <w:rsid w:val="00220DDC"/>
    <w:rsid w:val="0023044C"/>
    <w:rsid w:val="00234393"/>
    <w:rsid w:val="00236C79"/>
    <w:rsid w:val="00241137"/>
    <w:rsid w:val="00241E5A"/>
    <w:rsid w:val="00243552"/>
    <w:rsid w:val="00244F9D"/>
    <w:rsid w:val="00245D2D"/>
    <w:rsid w:val="00252AA2"/>
    <w:rsid w:val="00253FCE"/>
    <w:rsid w:val="002548E2"/>
    <w:rsid w:val="002559B6"/>
    <w:rsid w:val="00256294"/>
    <w:rsid w:val="00261B1F"/>
    <w:rsid w:val="0026490F"/>
    <w:rsid w:val="00264B95"/>
    <w:rsid w:val="00272DFB"/>
    <w:rsid w:val="002803FF"/>
    <w:rsid w:val="00280E36"/>
    <w:rsid w:val="002831D8"/>
    <w:rsid w:val="00285C81"/>
    <w:rsid w:val="0028711F"/>
    <w:rsid w:val="002871CE"/>
    <w:rsid w:val="002871D6"/>
    <w:rsid w:val="002872B5"/>
    <w:rsid w:val="00291659"/>
    <w:rsid w:val="00295460"/>
    <w:rsid w:val="002966BB"/>
    <w:rsid w:val="002A00EE"/>
    <w:rsid w:val="002A15A7"/>
    <w:rsid w:val="002A5EF4"/>
    <w:rsid w:val="002A70D0"/>
    <w:rsid w:val="002A76E9"/>
    <w:rsid w:val="002A7BF4"/>
    <w:rsid w:val="002B1DA3"/>
    <w:rsid w:val="002B2E8C"/>
    <w:rsid w:val="002B4858"/>
    <w:rsid w:val="002B5906"/>
    <w:rsid w:val="002B7095"/>
    <w:rsid w:val="002C078C"/>
    <w:rsid w:val="002C601D"/>
    <w:rsid w:val="002C6ADA"/>
    <w:rsid w:val="002C73FF"/>
    <w:rsid w:val="002D2DB5"/>
    <w:rsid w:val="002D38DD"/>
    <w:rsid w:val="002D3F8A"/>
    <w:rsid w:val="002E2FFA"/>
    <w:rsid w:val="002E3C9C"/>
    <w:rsid w:val="002E740F"/>
    <w:rsid w:val="002F3173"/>
    <w:rsid w:val="002F4406"/>
    <w:rsid w:val="002F5056"/>
    <w:rsid w:val="002F566B"/>
    <w:rsid w:val="002F5AB2"/>
    <w:rsid w:val="002F6ACC"/>
    <w:rsid w:val="00300B5C"/>
    <w:rsid w:val="00303ACF"/>
    <w:rsid w:val="003063A9"/>
    <w:rsid w:val="00306E09"/>
    <w:rsid w:val="00311CB8"/>
    <w:rsid w:val="00313AEC"/>
    <w:rsid w:val="00314B70"/>
    <w:rsid w:val="00316302"/>
    <w:rsid w:val="00323A3C"/>
    <w:rsid w:val="0032649C"/>
    <w:rsid w:val="003276A4"/>
    <w:rsid w:val="00327D19"/>
    <w:rsid w:val="00330957"/>
    <w:rsid w:val="003319F5"/>
    <w:rsid w:val="00333A8E"/>
    <w:rsid w:val="00336083"/>
    <w:rsid w:val="00336BE3"/>
    <w:rsid w:val="0034108D"/>
    <w:rsid w:val="0034386B"/>
    <w:rsid w:val="00345818"/>
    <w:rsid w:val="00346D73"/>
    <w:rsid w:val="00347EDE"/>
    <w:rsid w:val="00350E81"/>
    <w:rsid w:val="003522F1"/>
    <w:rsid w:val="0035237D"/>
    <w:rsid w:val="003529AB"/>
    <w:rsid w:val="00353771"/>
    <w:rsid w:val="00354A31"/>
    <w:rsid w:val="0035713D"/>
    <w:rsid w:val="00357983"/>
    <w:rsid w:val="0036349F"/>
    <w:rsid w:val="0036479B"/>
    <w:rsid w:val="00365F72"/>
    <w:rsid w:val="003678A7"/>
    <w:rsid w:val="00374A47"/>
    <w:rsid w:val="00382D67"/>
    <w:rsid w:val="00385015"/>
    <w:rsid w:val="00385D2C"/>
    <w:rsid w:val="003870DB"/>
    <w:rsid w:val="00390539"/>
    <w:rsid w:val="00391F59"/>
    <w:rsid w:val="00393240"/>
    <w:rsid w:val="00397DDB"/>
    <w:rsid w:val="003A1BCA"/>
    <w:rsid w:val="003A1BE9"/>
    <w:rsid w:val="003A31DB"/>
    <w:rsid w:val="003A7F28"/>
    <w:rsid w:val="003B29A3"/>
    <w:rsid w:val="003B2DB2"/>
    <w:rsid w:val="003B48B9"/>
    <w:rsid w:val="003C25DD"/>
    <w:rsid w:val="003C6898"/>
    <w:rsid w:val="003C692F"/>
    <w:rsid w:val="003D3554"/>
    <w:rsid w:val="003D5986"/>
    <w:rsid w:val="003D5D2E"/>
    <w:rsid w:val="003D5DB8"/>
    <w:rsid w:val="003E21D9"/>
    <w:rsid w:val="003E7881"/>
    <w:rsid w:val="003F226C"/>
    <w:rsid w:val="00400F80"/>
    <w:rsid w:val="0040144A"/>
    <w:rsid w:val="004015E4"/>
    <w:rsid w:val="00401637"/>
    <w:rsid w:val="00416583"/>
    <w:rsid w:val="00416A0B"/>
    <w:rsid w:val="00417A86"/>
    <w:rsid w:val="00425D52"/>
    <w:rsid w:val="00427565"/>
    <w:rsid w:val="004326A4"/>
    <w:rsid w:val="00432DB7"/>
    <w:rsid w:val="0043707C"/>
    <w:rsid w:val="00441420"/>
    <w:rsid w:val="004417A6"/>
    <w:rsid w:val="004444DA"/>
    <w:rsid w:val="00447BAF"/>
    <w:rsid w:val="00450F57"/>
    <w:rsid w:val="00451603"/>
    <w:rsid w:val="00452968"/>
    <w:rsid w:val="00453622"/>
    <w:rsid w:val="0045449A"/>
    <w:rsid w:val="00456638"/>
    <w:rsid w:val="00464607"/>
    <w:rsid w:val="004656BE"/>
    <w:rsid w:val="00465912"/>
    <w:rsid w:val="004703D8"/>
    <w:rsid w:val="00472211"/>
    <w:rsid w:val="004750F8"/>
    <w:rsid w:val="00475A15"/>
    <w:rsid w:val="0048072B"/>
    <w:rsid w:val="00481F3B"/>
    <w:rsid w:val="00483698"/>
    <w:rsid w:val="004839B8"/>
    <w:rsid w:val="00485AA2"/>
    <w:rsid w:val="004860B3"/>
    <w:rsid w:val="0048714E"/>
    <w:rsid w:val="00490EF2"/>
    <w:rsid w:val="00494054"/>
    <w:rsid w:val="00494181"/>
    <w:rsid w:val="00497F35"/>
    <w:rsid w:val="004A1196"/>
    <w:rsid w:val="004A6BBE"/>
    <w:rsid w:val="004A703B"/>
    <w:rsid w:val="004A7FF5"/>
    <w:rsid w:val="004B000D"/>
    <w:rsid w:val="004B210E"/>
    <w:rsid w:val="004B2827"/>
    <w:rsid w:val="004B7CEB"/>
    <w:rsid w:val="004C0D71"/>
    <w:rsid w:val="004C3601"/>
    <w:rsid w:val="004C3F9E"/>
    <w:rsid w:val="004C5575"/>
    <w:rsid w:val="004C5C74"/>
    <w:rsid w:val="004D278B"/>
    <w:rsid w:val="004D31A9"/>
    <w:rsid w:val="004D4AA1"/>
    <w:rsid w:val="004D50C9"/>
    <w:rsid w:val="004D54DB"/>
    <w:rsid w:val="004D5BEB"/>
    <w:rsid w:val="004E3EFC"/>
    <w:rsid w:val="004E4528"/>
    <w:rsid w:val="004F2E1E"/>
    <w:rsid w:val="00500D51"/>
    <w:rsid w:val="00503BFE"/>
    <w:rsid w:val="0051159B"/>
    <w:rsid w:val="0051325B"/>
    <w:rsid w:val="00514112"/>
    <w:rsid w:val="00517230"/>
    <w:rsid w:val="00517AD6"/>
    <w:rsid w:val="00521809"/>
    <w:rsid w:val="00521A89"/>
    <w:rsid w:val="00522FDD"/>
    <w:rsid w:val="0052375D"/>
    <w:rsid w:val="00531FC1"/>
    <w:rsid w:val="005321DD"/>
    <w:rsid w:val="00534055"/>
    <w:rsid w:val="005358BA"/>
    <w:rsid w:val="0053750B"/>
    <w:rsid w:val="00541539"/>
    <w:rsid w:val="00545ABD"/>
    <w:rsid w:val="00546184"/>
    <w:rsid w:val="005467C5"/>
    <w:rsid w:val="00547086"/>
    <w:rsid w:val="00547F6A"/>
    <w:rsid w:val="0055133A"/>
    <w:rsid w:val="00551EE2"/>
    <w:rsid w:val="00554224"/>
    <w:rsid w:val="00557F10"/>
    <w:rsid w:val="005600E3"/>
    <w:rsid w:val="00563ED7"/>
    <w:rsid w:val="005663A0"/>
    <w:rsid w:val="00573218"/>
    <w:rsid w:val="00575C56"/>
    <w:rsid w:val="00582EB4"/>
    <w:rsid w:val="00583690"/>
    <w:rsid w:val="0059284D"/>
    <w:rsid w:val="00592A49"/>
    <w:rsid w:val="005937D3"/>
    <w:rsid w:val="00594813"/>
    <w:rsid w:val="00594E2D"/>
    <w:rsid w:val="005A119C"/>
    <w:rsid w:val="005A7226"/>
    <w:rsid w:val="005B1E35"/>
    <w:rsid w:val="005B2674"/>
    <w:rsid w:val="005B2A8C"/>
    <w:rsid w:val="005B48C5"/>
    <w:rsid w:val="005B5658"/>
    <w:rsid w:val="005B56E0"/>
    <w:rsid w:val="005C4FC1"/>
    <w:rsid w:val="005C5F91"/>
    <w:rsid w:val="005C74AD"/>
    <w:rsid w:val="005D0C52"/>
    <w:rsid w:val="005D4217"/>
    <w:rsid w:val="005D5CE2"/>
    <w:rsid w:val="005D6370"/>
    <w:rsid w:val="005D69EF"/>
    <w:rsid w:val="005D78C3"/>
    <w:rsid w:val="005E6F28"/>
    <w:rsid w:val="005F0FF8"/>
    <w:rsid w:val="005F5750"/>
    <w:rsid w:val="005F625F"/>
    <w:rsid w:val="005F76C8"/>
    <w:rsid w:val="00600E14"/>
    <w:rsid w:val="00605E4C"/>
    <w:rsid w:val="006070FA"/>
    <w:rsid w:val="006109B5"/>
    <w:rsid w:val="00612DAE"/>
    <w:rsid w:val="00616974"/>
    <w:rsid w:val="00616E6D"/>
    <w:rsid w:val="0061796A"/>
    <w:rsid w:val="00625C25"/>
    <w:rsid w:val="00630188"/>
    <w:rsid w:val="006337A0"/>
    <w:rsid w:val="0063477A"/>
    <w:rsid w:val="00634ED6"/>
    <w:rsid w:val="00637AFB"/>
    <w:rsid w:val="00640986"/>
    <w:rsid w:val="006413A4"/>
    <w:rsid w:val="006449B1"/>
    <w:rsid w:val="00644A77"/>
    <w:rsid w:val="006450E9"/>
    <w:rsid w:val="0065077F"/>
    <w:rsid w:val="00652219"/>
    <w:rsid w:val="00652835"/>
    <w:rsid w:val="0065417B"/>
    <w:rsid w:val="00655110"/>
    <w:rsid w:val="00660E78"/>
    <w:rsid w:val="00663774"/>
    <w:rsid w:val="00666284"/>
    <w:rsid w:val="0066716B"/>
    <w:rsid w:val="00672B60"/>
    <w:rsid w:val="006756B4"/>
    <w:rsid w:val="00677EBE"/>
    <w:rsid w:val="00677F21"/>
    <w:rsid w:val="0068104E"/>
    <w:rsid w:val="00681147"/>
    <w:rsid w:val="0068170B"/>
    <w:rsid w:val="0069087D"/>
    <w:rsid w:val="00690A9A"/>
    <w:rsid w:val="00691434"/>
    <w:rsid w:val="006915BE"/>
    <w:rsid w:val="006930D9"/>
    <w:rsid w:val="006A041A"/>
    <w:rsid w:val="006A5566"/>
    <w:rsid w:val="006A6B52"/>
    <w:rsid w:val="006C58A6"/>
    <w:rsid w:val="006C6BFC"/>
    <w:rsid w:val="006D0EF2"/>
    <w:rsid w:val="006D3202"/>
    <w:rsid w:val="006D41FC"/>
    <w:rsid w:val="006E5608"/>
    <w:rsid w:val="006E5F14"/>
    <w:rsid w:val="006E6593"/>
    <w:rsid w:val="006F116B"/>
    <w:rsid w:val="006F3764"/>
    <w:rsid w:val="006F4C9B"/>
    <w:rsid w:val="006F4DC7"/>
    <w:rsid w:val="00705DD0"/>
    <w:rsid w:val="00707190"/>
    <w:rsid w:val="00707256"/>
    <w:rsid w:val="007132E7"/>
    <w:rsid w:val="00714460"/>
    <w:rsid w:val="00714A06"/>
    <w:rsid w:val="00717BEE"/>
    <w:rsid w:val="00723976"/>
    <w:rsid w:val="00726CE9"/>
    <w:rsid w:val="00726EB0"/>
    <w:rsid w:val="00727E05"/>
    <w:rsid w:val="00730469"/>
    <w:rsid w:val="007314F1"/>
    <w:rsid w:val="00733AED"/>
    <w:rsid w:val="00743296"/>
    <w:rsid w:val="007456B0"/>
    <w:rsid w:val="007479B3"/>
    <w:rsid w:val="007542FE"/>
    <w:rsid w:val="00757DEC"/>
    <w:rsid w:val="00757E14"/>
    <w:rsid w:val="007617A9"/>
    <w:rsid w:val="00761B2A"/>
    <w:rsid w:val="00766363"/>
    <w:rsid w:val="00766B96"/>
    <w:rsid w:val="007722F6"/>
    <w:rsid w:val="007737EA"/>
    <w:rsid w:val="007759C6"/>
    <w:rsid w:val="00776029"/>
    <w:rsid w:val="0077635C"/>
    <w:rsid w:val="00776546"/>
    <w:rsid w:val="00777288"/>
    <w:rsid w:val="00780DFF"/>
    <w:rsid w:val="00781295"/>
    <w:rsid w:val="0079060C"/>
    <w:rsid w:val="00790EA1"/>
    <w:rsid w:val="0079124C"/>
    <w:rsid w:val="00793B8D"/>
    <w:rsid w:val="00793FEA"/>
    <w:rsid w:val="00794FE2"/>
    <w:rsid w:val="007A0C2F"/>
    <w:rsid w:val="007A2D4A"/>
    <w:rsid w:val="007A2E29"/>
    <w:rsid w:val="007A6467"/>
    <w:rsid w:val="007B0965"/>
    <w:rsid w:val="007B0A7A"/>
    <w:rsid w:val="007C0834"/>
    <w:rsid w:val="007C1610"/>
    <w:rsid w:val="007C378C"/>
    <w:rsid w:val="007C4AA2"/>
    <w:rsid w:val="007C4D99"/>
    <w:rsid w:val="007C50A4"/>
    <w:rsid w:val="007C6D16"/>
    <w:rsid w:val="007D2ACF"/>
    <w:rsid w:val="007D531B"/>
    <w:rsid w:val="007E168B"/>
    <w:rsid w:val="007E2B92"/>
    <w:rsid w:val="007E3857"/>
    <w:rsid w:val="007E5C4B"/>
    <w:rsid w:val="007E6468"/>
    <w:rsid w:val="007E6780"/>
    <w:rsid w:val="007F092D"/>
    <w:rsid w:val="007F17CD"/>
    <w:rsid w:val="007F32E0"/>
    <w:rsid w:val="007F4807"/>
    <w:rsid w:val="00800528"/>
    <w:rsid w:val="008010C0"/>
    <w:rsid w:val="00802C7E"/>
    <w:rsid w:val="00802CB3"/>
    <w:rsid w:val="008033C3"/>
    <w:rsid w:val="00805385"/>
    <w:rsid w:val="0081441F"/>
    <w:rsid w:val="00820F07"/>
    <w:rsid w:val="008220D2"/>
    <w:rsid w:val="00822287"/>
    <w:rsid w:val="008239F0"/>
    <w:rsid w:val="00825B14"/>
    <w:rsid w:val="00832578"/>
    <w:rsid w:val="00835F5B"/>
    <w:rsid w:val="00840896"/>
    <w:rsid w:val="0084245F"/>
    <w:rsid w:val="00846076"/>
    <w:rsid w:val="00852954"/>
    <w:rsid w:val="0086139E"/>
    <w:rsid w:val="0086683E"/>
    <w:rsid w:val="0086707D"/>
    <w:rsid w:val="008674E2"/>
    <w:rsid w:val="0087262E"/>
    <w:rsid w:val="00873060"/>
    <w:rsid w:val="0087399E"/>
    <w:rsid w:val="008761EE"/>
    <w:rsid w:val="00881FBC"/>
    <w:rsid w:val="0088385D"/>
    <w:rsid w:val="00887421"/>
    <w:rsid w:val="0089636C"/>
    <w:rsid w:val="00897718"/>
    <w:rsid w:val="008A5BAD"/>
    <w:rsid w:val="008A6FAE"/>
    <w:rsid w:val="008B150B"/>
    <w:rsid w:val="008B1517"/>
    <w:rsid w:val="008B3E34"/>
    <w:rsid w:val="008B7E25"/>
    <w:rsid w:val="008C0FB7"/>
    <w:rsid w:val="008C193C"/>
    <w:rsid w:val="008C1A1D"/>
    <w:rsid w:val="008C26DA"/>
    <w:rsid w:val="008C42CB"/>
    <w:rsid w:val="008C51CD"/>
    <w:rsid w:val="008C5F7B"/>
    <w:rsid w:val="008D67BD"/>
    <w:rsid w:val="008D67FA"/>
    <w:rsid w:val="008E0992"/>
    <w:rsid w:val="008E1FF1"/>
    <w:rsid w:val="008E255A"/>
    <w:rsid w:val="008E379F"/>
    <w:rsid w:val="008E6C77"/>
    <w:rsid w:val="008E6D5C"/>
    <w:rsid w:val="008E7A89"/>
    <w:rsid w:val="008E7E5E"/>
    <w:rsid w:val="008E7EEA"/>
    <w:rsid w:val="008F30D5"/>
    <w:rsid w:val="008F4E6C"/>
    <w:rsid w:val="008F69A5"/>
    <w:rsid w:val="008F7A6E"/>
    <w:rsid w:val="00903488"/>
    <w:rsid w:val="009047BF"/>
    <w:rsid w:val="009051A2"/>
    <w:rsid w:val="0090640E"/>
    <w:rsid w:val="00906ABD"/>
    <w:rsid w:val="009106A2"/>
    <w:rsid w:val="00910F75"/>
    <w:rsid w:val="009135D8"/>
    <w:rsid w:val="00913F84"/>
    <w:rsid w:val="00914BC9"/>
    <w:rsid w:val="009164E6"/>
    <w:rsid w:val="00916584"/>
    <w:rsid w:val="00917792"/>
    <w:rsid w:val="009228D2"/>
    <w:rsid w:val="0092425B"/>
    <w:rsid w:val="00930694"/>
    <w:rsid w:val="00932FD1"/>
    <w:rsid w:val="00933A2B"/>
    <w:rsid w:val="0093630E"/>
    <w:rsid w:val="009404C5"/>
    <w:rsid w:val="00941D31"/>
    <w:rsid w:val="00943A6E"/>
    <w:rsid w:val="00954D1B"/>
    <w:rsid w:val="00954FC0"/>
    <w:rsid w:val="009563B4"/>
    <w:rsid w:val="0096386A"/>
    <w:rsid w:val="00965142"/>
    <w:rsid w:val="0096667C"/>
    <w:rsid w:val="00967913"/>
    <w:rsid w:val="00970722"/>
    <w:rsid w:val="00972EA6"/>
    <w:rsid w:val="00973546"/>
    <w:rsid w:val="009736CF"/>
    <w:rsid w:val="00975F9F"/>
    <w:rsid w:val="009766F7"/>
    <w:rsid w:val="00977F0C"/>
    <w:rsid w:val="00980389"/>
    <w:rsid w:val="00981C94"/>
    <w:rsid w:val="0098231B"/>
    <w:rsid w:val="009835BD"/>
    <w:rsid w:val="00991259"/>
    <w:rsid w:val="009931B2"/>
    <w:rsid w:val="00993C42"/>
    <w:rsid w:val="00994B34"/>
    <w:rsid w:val="00995222"/>
    <w:rsid w:val="00997ABD"/>
    <w:rsid w:val="00997CB8"/>
    <w:rsid w:val="009A53CB"/>
    <w:rsid w:val="009A5ADC"/>
    <w:rsid w:val="009A6905"/>
    <w:rsid w:val="009B3037"/>
    <w:rsid w:val="009B31FB"/>
    <w:rsid w:val="009B792C"/>
    <w:rsid w:val="009C358F"/>
    <w:rsid w:val="009C5D1B"/>
    <w:rsid w:val="009C7B52"/>
    <w:rsid w:val="009D147A"/>
    <w:rsid w:val="009D5D4C"/>
    <w:rsid w:val="009E0886"/>
    <w:rsid w:val="009E204F"/>
    <w:rsid w:val="009E35AE"/>
    <w:rsid w:val="009E3A92"/>
    <w:rsid w:val="009E4987"/>
    <w:rsid w:val="009E516F"/>
    <w:rsid w:val="009E5A22"/>
    <w:rsid w:val="009E64CF"/>
    <w:rsid w:val="009F3305"/>
    <w:rsid w:val="009F5690"/>
    <w:rsid w:val="009F6337"/>
    <w:rsid w:val="00A0357E"/>
    <w:rsid w:val="00A0364A"/>
    <w:rsid w:val="00A1016A"/>
    <w:rsid w:val="00A11279"/>
    <w:rsid w:val="00A15024"/>
    <w:rsid w:val="00A21879"/>
    <w:rsid w:val="00A21E6F"/>
    <w:rsid w:val="00A2295B"/>
    <w:rsid w:val="00A2463C"/>
    <w:rsid w:val="00A25309"/>
    <w:rsid w:val="00A26469"/>
    <w:rsid w:val="00A27592"/>
    <w:rsid w:val="00A31C16"/>
    <w:rsid w:val="00A334F3"/>
    <w:rsid w:val="00A3398E"/>
    <w:rsid w:val="00A36717"/>
    <w:rsid w:val="00A379D2"/>
    <w:rsid w:val="00A426AE"/>
    <w:rsid w:val="00A434A0"/>
    <w:rsid w:val="00A43FF8"/>
    <w:rsid w:val="00A44C0A"/>
    <w:rsid w:val="00A46CF5"/>
    <w:rsid w:val="00A475A9"/>
    <w:rsid w:val="00A53ABC"/>
    <w:rsid w:val="00A54D81"/>
    <w:rsid w:val="00A57173"/>
    <w:rsid w:val="00A576AD"/>
    <w:rsid w:val="00A62216"/>
    <w:rsid w:val="00A66671"/>
    <w:rsid w:val="00A67140"/>
    <w:rsid w:val="00A679B8"/>
    <w:rsid w:val="00A704E7"/>
    <w:rsid w:val="00A70EE1"/>
    <w:rsid w:val="00A72A6D"/>
    <w:rsid w:val="00A75F3A"/>
    <w:rsid w:val="00A76AF0"/>
    <w:rsid w:val="00A821EC"/>
    <w:rsid w:val="00A85FF5"/>
    <w:rsid w:val="00A92D0D"/>
    <w:rsid w:val="00A97190"/>
    <w:rsid w:val="00AA1216"/>
    <w:rsid w:val="00AA1A05"/>
    <w:rsid w:val="00AA2778"/>
    <w:rsid w:val="00AA288D"/>
    <w:rsid w:val="00AA38CD"/>
    <w:rsid w:val="00AA47C6"/>
    <w:rsid w:val="00AB1A8E"/>
    <w:rsid w:val="00AB6912"/>
    <w:rsid w:val="00AC03BC"/>
    <w:rsid w:val="00AC1DF6"/>
    <w:rsid w:val="00AC2A84"/>
    <w:rsid w:val="00AC2D58"/>
    <w:rsid w:val="00AC58A5"/>
    <w:rsid w:val="00AC6636"/>
    <w:rsid w:val="00AD159F"/>
    <w:rsid w:val="00AD48A9"/>
    <w:rsid w:val="00AD630D"/>
    <w:rsid w:val="00AD6D46"/>
    <w:rsid w:val="00AE082D"/>
    <w:rsid w:val="00AE7065"/>
    <w:rsid w:val="00AF27F3"/>
    <w:rsid w:val="00AF54D3"/>
    <w:rsid w:val="00AF58DD"/>
    <w:rsid w:val="00B00C17"/>
    <w:rsid w:val="00B01197"/>
    <w:rsid w:val="00B02C56"/>
    <w:rsid w:val="00B05C6A"/>
    <w:rsid w:val="00B07D4C"/>
    <w:rsid w:val="00B1276D"/>
    <w:rsid w:val="00B171F9"/>
    <w:rsid w:val="00B2296B"/>
    <w:rsid w:val="00B249B0"/>
    <w:rsid w:val="00B308EB"/>
    <w:rsid w:val="00B3271C"/>
    <w:rsid w:val="00B32FC9"/>
    <w:rsid w:val="00B348E1"/>
    <w:rsid w:val="00B361D1"/>
    <w:rsid w:val="00B36E07"/>
    <w:rsid w:val="00B406DB"/>
    <w:rsid w:val="00B4629D"/>
    <w:rsid w:val="00B50099"/>
    <w:rsid w:val="00B51416"/>
    <w:rsid w:val="00B578EA"/>
    <w:rsid w:val="00B60D64"/>
    <w:rsid w:val="00B628C6"/>
    <w:rsid w:val="00B6629C"/>
    <w:rsid w:val="00B72D33"/>
    <w:rsid w:val="00B7477E"/>
    <w:rsid w:val="00B75D43"/>
    <w:rsid w:val="00B813D9"/>
    <w:rsid w:val="00B81E7E"/>
    <w:rsid w:val="00B84D15"/>
    <w:rsid w:val="00B95EBD"/>
    <w:rsid w:val="00B970FF"/>
    <w:rsid w:val="00BA4CC3"/>
    <w:rsid w:val="00BA5E06"/>
    <w:rsid w:val="00BA72A2"/>
    <w:rsid w:val="00BA7C08"/>
    <w:rsid w:val="00BB0270"/>
    <w:rsid w:val="00BB5385"/>
    <w:rsid w:val="00BC014A"/>
    <w:rsid w:val="00BC31FB"/>
    <w:rsid w:val="00BC32AC"/>
    <w:rsid w:val="00BC4417"/>
    <w:rsid w:val="00BC4D96"/>
    <w:rsid w:val="00BC5427"/>
    <w:rsid w:val="00BD4A37"/>
    <w:rsid w:val="00BE2D8A"/>
    <w:rsid w:val="00BE3107"/>
    <w:rsid w:val="00BE34AC"/>
    <w:rsid w:val="00BE551D"/>
    <w:rsid w:val="00BF22B2"/>
    <w:rsid w:val="00BF4440"/>
    <w:rsid w:val="00BF4A0F"/>
    <w:rsid w:val="00BF652D"/>
    <w:rsid w:val="00BF780F"/>
    <w:rsid w:val="00BF7F2B"/>
    <w:rsid w:val="00C04DCA"/>
    <w:rsid w:val="00C05754"/>
    <w:rsid w:val="00C05E03"/>
    <w:rsid w:val="00C10ADD"/>
    <w:rsid w:val="00C1111F"/>
    <w:rsid w:val="00C1189D"/>
    <w:rsid w:val="00C159CA"/>
    <w:rsid w:val="00C15B7A"/>
    <w:rsid w:val="00C16A99"/>
    <w:rsid w:val="00C208C4"/>
    <w:rsid w:val="00C21593"/>
    <w:rsid w:val="00C227EB"/>
    <w:rsid w:val="00C268B8"/>
    <w:rsid w:val="00C26A13"/>
    <w:rsid w:val="00C27221"/>
    <w:rsid w:val="00C27F84"/>
    <w:rsid w:val="00C30F5E"/>
    <w:rsid w:val="00C3401F"/>
    <w:rsid w:val="00C35C9F"/>
    <w:rsid w:val="00C41B62"/>
    <w:rsid w:val="00C44C58"/>
    <w:rsid w:val="00C46566"/>
    <w:rsid w:val="00C52513"/>
    <w:rsid w:val="00C52D62"/>
    <w:rsid w:val="00C54F64"/>
    <w:rsid w:val="00C60986"/>
    <w:rsid w:val="00C60C92"/>
    <w:rsid w:val="00C60FAC"/>
    <w:rsid w:val="00C61FD3"/>
    <w:rsid w:val="00C63F93"/>
    <w:rsid w:val="00C649DF"/>
    <w:rsid w:val="00C655E4"/>
    <w:rsid w:val="00C6602C"/>
    <w:rsid w:val="00C66104"/>
    <w:rsid w:val="00C673BE"/>
    <w:rsid w:val="00C75A3B"/>
    <w:rsid w:val="00C81574"/>
    <w:rsid w:val="00C828C9"/>
    <w:rsid w:val="00C8450D"/>
    <w:rsid w:val="00C851CC"/>
    <w:rsid w:val="00C85498"/>
    <w:rsid w:val="00CA26DA"/>
    <w:rsid w:val="00CA3129"/>
    <w:rsid w:val="00CA4828"/>
    <w:rsid w:val="00CA552A"/>
    <w:rsid w:val="00CB1086"/>
    <w:rsid w:val="00CB2322"/>
    <w:rsid w:val="00CB3D98"/>
    <w:rsid w:val="00CB3DD8"/>
    <w:rsid w:val="00CB3E72"/>
    <w:rsid w:val="00CC1EB0"/>
    <w:rsid w:val="00CC4E29"/>
    <w:rsid w:val="00CC7E8B"/>
    <w:rsid w:val="00CD07C6"/>
    <w:rsid w:val="00CD1423"/>
    <w:rsid w:val="00CD1C61"/>
    <w:rsid w:val="00CD23B0"/>
    <w:rsid w:val="00CD65BF"/>
    <w:rsid w:val="00CE58E8"/>
    <w:rsid w:val="00CE645F"/>
    <w:rsid w:val="00CF079D"/>
    <w:rsid w:val="00CF0A71"/>
    <w:rsid w:val="00CF1CA1"/>
    <w:rsid w:val="00CF29B5"/>
    <w:rsid w:val="00CF346D"/>
    <w:rsid w:val="00CF412A"/>
    <w:rsid w:val="00D00A33"/>
    <w:rsid w:val="00D04C85"/>
    <w:rsid w:val="00D05B12"/>
    <w:rsid w:val="00D11BEA"/>
    <w:rsid w:val="00D125BA"/>
    <w:rsid w:val="00D13783"/>
    <w:rsid w:val="00D14945"/>
    <w:rsid w:val="00D14B9E"/>
    <w:rsid w:val="00D239EF"/>
    <w:rsid w:val="00D24047"/>
    <w:rsid w:val="00D30532"/>
    <w:rsid w:val="00D31111"/>
    <w:rsid w:val="00D36A6F"/>
    <w:rsid w:val="00D418E2"/>
    <w:rsid w:val="00D438D2"/>
    <w:rsid w:val="00D50941"/>
    <w:rsid w:val="00D53CBB"/>
    <w:rsid w:val="00D56272"/>
    <w:rsid w:val="00D57186"/>
    <w:rsid w:val="00D6180E"/>
    <w:rsid w:val="00D66F13"/>
    <w:rsid w:val="00D677E4"/>
    <w:rsid w:val="00D71350"/>
    <w:rsid w:val="00D74642"/>
    <w:rsid w:val="00D75BFE"/>
    <w:rsid w:val="00D76079"/>
    <w:rsid w:val="00D7639D"/>
    <w:rsid w:val="00D77DC7"/>
    <w:rsid w:val="00D80D0E"/>
    <w:rsid w:val="00D82923"/>
    <w:rsid w:val="00D833B0"/>
    <w:rsid w:val="00D83A33"/>
    <w:rsid w:val="00D8479E"/>
    <w:rsid w:val="00D900DC"/>
    <w:rsid w:val="00D9075F"/>
    <w:rsid w:val="00D92603"/>
    <w:rsid w:val="00D92AC4"/>
    <w:rsid w:val="00DA1AF8"/>
    <w:rsid w:val="00DA42F5"/>
    <w:rsid w:val="00DA774D"/>
    <w:rsid w:val="00DA7F38"/>
    <w:rsid w:val="00DA7F6D"/>
    <w:rsid w:val="00DB1CC9"/>
    <w:rsid w:val="00DB21FD"/>
    <w:rsid w:val="00DB7F41"/>
    <w:rsid w:val="00DC3837"/>
    <w:rsid w:val="00DD0C99"/>
    <w:rsid w:val="00DE19DF"/>
    <w:rsid w:val="00DE3519"/>
    <w:rsid w:val="00DF740E"/>
    <w:rsid w:val="00E00160"/>
    <w:rsid w:val="00E02596"/>
    <w:rsid w:val="00E02AA9"/>
    <w:rsid w:val="00E02FC3"/>
    <w:rsid w:val="00E03257"/>
    <w:rsid w:val="00E033B7"/>
    <w:rsid w:val="00E104B5"/>
    <w:rsid w:val="00E1391B"/>
    <w:rsid w:val="00E14115"/>
    <w:rsid w:val="00E1696D"/>
    <w:rsid w:val="00E169D4"/>
    <w:rsid w:val="00E16C62"/>
    <w:rsid w:val="00E1785A"/>
    <w:rsid w:val="00E206E4"/>
    <w:rsid w:val="00E2476A"/>
    <w:rsid w:val="00E24D89"/>
    <w:rsid w:val="00E3498B"/>
    <w:rsid w:val="00E35836"/>
    <w:rsid w:val="00E36D8D"/>
    <w:rsid w:val="00E37EFB"/>
    <w:rsid w:val="00E4119F"/>
    <w:rsid w:val="00E453F7"/>
    <w:rsid w:val="00E45BB2"/>
    <w:rsid w:val="00E463D0"/>
    <w:rsid w:val="00E55A4E"/>
    <w:rsid w:val="00E55C94"/>
    <w:rsid w:val="00E55F49"/>
    <w:rsid w:val="00E56EB6"/>
    <w:rsid w:val="00E57D39"/>
    <w:rsid w:val="00E6221A"/>
    <w:rsid w:val="00E62ECE"/>
    <w:rsid w:val="00E638BD"/>
    <w:rsid w:val="00E641E7"/>
    <w:rsid w:val="00E6495A"/>
    <w:rsid w:val="00E656FF"/>
    <w:rsid w:val="00E67016"/>
    <w:rsid w:val="00E67030"/>
    <w:rsid w:val="00E701AF"/>
    <w:rsid w:val="00E72C65"/>
    <w:rsid w:val="00E736B5"/>
    <w:rsid w:val="00E736F3"/>
    <w:rsid w:val="00E77C45"/>
    <w:rsid w:val="00E805A7"/>
    <w:rsid w:val="00E846A9"/>
    <w:rsid w:val="00E8524B"/>
    <w:rsid w:val="00E91B50"/>
    <w:rsid w:val="00E92DA3"/>
    <w:rsid w:val="00E93B73"/>
    <w:rsid w:val="00EA148A"/>
    <w:rsid w:val="00EA1811"/>
    <w:rsid w:val="00EA4C17"/>
    <w:rsid w:val="00EB4C8D"/>
    <w:rsid w:val="00EB56DE"/>
    <w:rsid w:val="00EC12E2"/>
    <w:rsid w:val="00EC1FC0"/>
    <w:rsid w:val="00EC6A86"/>
    <w:rsid w:val="00ED0A13"/>
    <w:rsid w:val="00ED12F1"/>
    <w:rsid w:val="00ED3BB7"/>
    <w:rsid w:val="00ED4057"/>
    <w:rsid w:val="00ED4EAD"/>
    <w:rsid w:val="00ED5C16"/>
    <w:rsid w:val="00ED6FBE"/>
    <w:rsid w:val="00ED75A8"/>
    <w:rsid w:val="00EE22A4"/>
    <w:rsid w:val="00EE2768"/>
    <w:rsid w:val="00EE3499"/>
    <w:rsid w:val="00EE4CC8"/>
    <w:rsid w:val="00EE7C0D"/>
    <w:rsid w:val="00EF2C9F"/>
    <w:rsid w:val="00EF4630"/>
    <w:rsid w:val="00EF5000"/>
    <w:rsid w:val="00F01A0F"/>
    <w:rsid w:val="00F030E7"/>
    <w:rsid w:val="00F03489"/>
    <w:rsid w:val="00F10000"/>
    <w:rsid w:val="00F12D4C"/>
    <w:rsid w:val="00F1311D"/>
    <w:rsid w:val="00F13701"/>
    <w:rsid w:val="00F1592A"/>
    <w:rsid w:val="00F17202"/>
    <w:rsid w:val="00F230E3"/>
    <w:rsid w:val="00F23D1C"/>
    <w:rsid w:val="00F24477"/>
    <w:rsid w:val="00F26EA0"/>
    <w:rsid w:val="00F30CF5"/>
    <w:rsid w:val="00F31750"/>
    <w:rsid w:val="00F32C35"/>
    <w:rsid w:val="00F3498F"/>
    <w:rsid w:val="00F37285"/>
    <w:rsid w:val="00F43968"/>
    <w:rsid w:val="00F439DE"/>
    <w:rsid w:val="00F45D4A"/>
    <w:rsid w:val="00F45D61"/>
    <w:rsid w:val="00F46AAF"/>
    <w:rsid w:val="00F46BBF"/>
    <w:rsid w:val="00F47C27"/>
    <w:rsid w:val="00F52088"/>
    <w:rsid w:val="00F5346F"/>
    <w:rsid w:val="00F53C52"/>
    <w:rsid w:val="00F55D2E"/>
    <w:rsid w:val="00F57611"/>
    <w:rsid w:val="00F61F7B"/>
    <w:rsid w:val="00F65EA0"/>
    <w:rsid w:val="00F66462"/>
    <w:rsid w:val="00F66F0C"/>
    <w:rsid w:val="00F673C4"/>
    <w:rsid w:val="00F70AA1"/>
    <w:rsid w:val="00F70CB5"/>
    <w:rsid w:val="00F72875"/>
    <w:rsid w:val="00F738DB"/>
    <w:rsid w:val="00F73A87"/>
    <w:rsid w:val="00F74EEF"/>
    <w:rsid w:val="00F76866"/>
    <w:rsid w:val="00F76CC0"/>
    <w:rsid w:val="00F76D6D"/>
    <w:rsid w:val="00F84924"/>
    <w:rsid w:val="00F84DD3"/>
    <w:rsid w:val="00F857F1"/>
    <w:rsid w:val="00F87876"/>
    <w:rsid w:val="00F87FA4"/>
    <w:rsid w:val="00F91104"/>
    <w:rsid w:val="00F9357B"/>
    <w:rsid w:val="00F9396F"/>
    <w:rsid w:val="00F939FA"/>
    <w:rsid w:val="00F93CCF"/>
    <w:rsid w:val="00F95EC5"/>
    <w:rsid w:val="00F9620B"/>
    <w:rsid w:val="00FA356C"/>
    <w:rsid w:val="00FA42F9"/>
    <w:rsid w:val="00FA6F03"/>
    <w:rsid w:val="00FB3A18"/>
    <w:rsid w:val="00FB4783"/>
    <w:rsid w:val="00FB6980"/>
    <w:rsid w:val="00FB773F"/>
    <w:rsid w:val="00FC0CCA"/>
    <w:rsid w:val="00FC34DD"/>
    <w:rsid w:val="00FD1DF0"/>
    <w:rsid w:val="00FD2CBA"/>
    <w:rsid w:val="00FD5853"/>
    <w:rsid w:val="00FD6E3E"/>
    <w:rsid w:val="00FE00F9"/>
    <w:rsid w:val="00FE0936"/>
    <w:rsid w:val="00FE0941"/>
    <w:rsid w:val="00FE483E"/>
    <w:rsid w:val="00FE57C6"/>
    <w:rsid w:val="00FF0405"/>
    <w:rsid w:val="00FF52BF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7227C"/>
  <w15:chartTrackingRefBased/>
  <w15:docId w15:val="{1044A874-A5DD-4975-8D76-4704092B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1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30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6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8072B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8072B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8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2871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87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2871D6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A119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A11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930D9"/>
    <w:rPr>
      <w:b/>
      <w:bCs/>
      <w:sz w:val="32"/>
      <w:szCs w:val="32"/>
    </w:rPr>
  </w:style>
  <w:style w:type="paragraph" w:styleId="aa">
    <w:name w:val="Document Map"/>
    <w:basedOn w:val="a"/>
    <w:link w:val="ab"/>
    <w:uiPriority w:val="99"/>
    <w:semiHidden/>
    <w:unhideWhenUsed/>
    <w:rsid w:val="00BC4D96"/>
    <w:rPr>
      <w:rFonts w:ascii="Helvetica" w:hAnsi="Helvetica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BC4D96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16764</TotalTime>
  <Pages>22</Pages>
  <Words>1725</Words>
  <Characters>9839</Characters>
  <Application>Microsoft Macintosh Word</Application>
  <DocSecurity>0</DocSecurity>
  <Lines>81</Lines>
  <Paragraphs>23</Paragraphs>
  <ScaleCrop>false</ScaleCrop>
  <Company/>
  <LinksUpToDate>false</LinksUpToDate>
  <CharactersWithSpaces>11541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Changxin LIU</dc:creator>
  <cp:keywords/>
  <dc:description/>
  <cp:lastModifiedBy>Microsoft Office 用户</cp:lastModifiedBy>
  <cp:revision>2328</cp:revision>
  <cp:lastPrinted>2014-11-08T10:35:00Z</cp:lastPrinted>
  <dcterms:created xsi:type="dcterms:W3CDTF">2014-11-01T07:35:00Z</dcterms:created>
  <dcterms:modified xsi:type="dcterms:W3CDTF">2015-04-23T09:52:00Z</dcterms:modified>
</cp:coreProperties>
</file>