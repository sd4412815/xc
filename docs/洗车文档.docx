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5A" w:rsidRDefault="00AD4AC6">
      <w:pPr>
        <w:pStyle w:val="1"/>
        <w:numPr>
          <w:ilvl w:val="0"/>
          <w:numId w:val="2"/>
        </w:numPr>
        <w:rPr>
          <w:ins w:id="0" w:author="Changxin LIU" w:date="2015-01-21T19:54:00Z"/>
        </w:rPr>
        <w:pPrChange w:id="1" w:author="Changxin LIU" w:date="2015-01-21T19:54:00Z">
          <w:pPr/>
        </w:pPrChange>
      </w:pPr>
      <w:ins w:id="2" w:author="Changxin LIU" w:date="2015-01-21T19:53:00Z">
        <w:r>
          <w:t>用户</w:t>
        </w:r>
      </w:ins>
    </w:p>
    <w:p w:rsidR="00032AB8" w:rsidRDefault="000F72E3">
      <w:pPr>
        <w:pStyle w:val="2"/>
        <w:numPr>
          <w:ilvl w:val="1"/>
          <w:numId w:val="2"/>
        </w:numPr>
        <w:rPr>
          <w:ins w:id="3" w:author="Changxin LIU" w:date="2015-01-21T19:54:00Z"/>
        </w:rPr>
        <w:pPrChange w:id="4" w:author="Changxin LIU" w:date="2015-01-21T19:54:00Z">
          <w:pPr/>
        </w:pPrChange>
      </w:pPr>
      <w:ins w:id="5" w:author="Changxin LIU" w:date="2015-01-21T19:58:00Z">
        <w:r>
          <w:rPr>
            <w:rFonts w:hint="eastAsia"/>
          </w:rPr>
          <w:t>车主</w:t>
        </w:r>
      </w:ins>
      <w:ins w:id="6" w:author="Changxin LIU" w:date="2015-01-21T19:54:00Z">
        <w:r w:rsidR="008719CE">
          <w:rPr>
            <w:rFonts w:hint="eastAsia"/>
          </w:rPr>
          <w:t>注册</w:t>
        </w:r>
      </w:ins>
    </w:p>
    <w:p w:rsidR="008719CE" w:rsidRDefault="000863B3">
      <w:pPr>
        <w:rPr>
          <w:ins w:id="7" w:author="Changxin LIU" w:date="2015-01-21T19:55:00Z"/>
        </w:rPr>
      </w:pPr>
      <w:ins w:id="8" w:author="Changxin LIU" w:date="2015-01-21T19:55:00Z">
        <w:r>
          <w:rPr>
            <w:rFonts w:hint="eastAsia"/>
          </w:rPr>
          <w:t>用户注册时需提供经过短信验证码验证后的手机号</w:t>
        </w:r>
        <w:r w:rsidR="001744E8">
          <w:rPr>
            <w:rFonts w:hint="eastAsia"/>
          </w:rPr>
          <w:t>及密码。</w:t>
        </w:r>
      </w:ins>
    </w:p>
    <w:p w:rsidR="000F72E3" w:rsidRDefault="00796510">
      <w:pPr>
        <w:rPr>
          <w:ins w:id="9" w:author="Changxin LIU" w:date="2015-01-21T19:58:00Z"/>
        </w:rPr>
      </w:pPr>
      <w:ins w:id="10" w:author="Changxin LIU" w:date="2015-01-21T19:55:00Z">
        <w:r>
          <w:t>系统初始化用户</w:t>
        </w:r>
      </w:ins>
      <w:ins w:id="11" w:author="Changxin LIU" w:date="2015-01-21T19:56:00Z">
        <w:r>
          <w:t>昵称</w:t>
        </w:r>
        <w:r w:rsidR="002446F9">
          <w:t>为</w:t>
        </w:r>
        <w:r w:rsidR="002446F9">
          <w:t>null</w:t>
        </w:r>
        <w:r w:rsidR="00E37DB9">
          <w:t>,</w:t>
        </w:r>
      </w:ins>
    </w:p>
    <w:p w:rsidR="000F72E3" w:rsidRDefault="00E37DB9">
      <w:pPr>
        <w:ind w:left="420" w:firstLine="420"/>
        <w:rPr>
          <w:ins w:id="12" w:author="Changxin LIU" w:date="2015-01-21T19:58:00Z"/>
          <w:color w:val="5B9BD5" w:themeColor="accent1"/>
        </w:rPr>
        <w:pPrChange w:id="13" w:author="Changxin LIU" w:date="2015-01-21T19:58:00Z">
          <w:pPr/>
        </w:pPrChange>
      </w:pPr>
      <w:ins w:id="14" w:author="Changxin LIU" w:date="2015-01-21T19:56:00Z">
        <w:r w:rsidRPr="00CE15A8">
          <w:rPr>
            <w:rFonts w:hint="eastAsia"/>
            <w:color w:val="5B9BD5" w:themeColor="accent1"/>
            <w:rPrChange w:id="15" w:author="Changxin LIU" w:date="2015-01-21T19:56:00Z">
              <w:rPr>
                <w:rFonts w:hint="eastAsia"/>
              </w:rPr>
            </w:rPrChange>
          </w:rPr>
          <w:t>会员编号</w:t>
        </w:r>
        <w:r w:rsidR="00341C90" w:rsidRPr="00CE15A8">
          <w:rPr>
            <w:rFonts w:hint="eastAsia"/>
            <w:color w:val="5B9BD5" w:themeColor="accent1"/>
            <w:rPrChange w:id="16" w:author="Changxin LIU" w:date="2015-01-21T19:56:00Z">
              <w:rPr>
                <w:rFonts w:hint="eastAsia"/>
              </w:rPr>
            </w:rPrChange>
          </w:rPr>
          <w:t>自动</w:t>
        </w:r>
        <w:r w:rsidR="0017296C" w:rsidRPr="00CE15A8">
          <w:rPr>
            <w:rFonts w:hint="eastAsia"/>
            <w:color w:val="5B9BD5" w:themeColor="accent1"/>
            <w:rPrChange w:id="17" w:author="Changxin LIU" w:date="2015-01-21T19:56:00Z">
              <w:rPr>
                <w:rFonts w:hint="eastAsia"/>
              </w:rPr>
            </w:rPrChange>
          </w:rPr>
          <w:t>增加</w:t>
        </w:r>
        <w:r w:rsidR="00CE15A8">
          <w:rPr>
            <w:rFonts w:hint="eastAsia"/>
            <w:color w:val="5B9BD5" w:themeColor="accent1"/>
          </w:rPr>
          <w:t>，</w:t>
        </w:r>
      </w:ins>
    </w:p>
    <w:p w:rsidR="000F72E3" w:rsidRDefault="002753BE">
      <w:pPr>
        <w:ind w:left="420" w:firstLine="420"/>
        <w:rPr>
          <w:ins w:id="18" w:author="Changxin LIU" w:date="2015-01-21T19:58:00Z"/>
        </w:rPr>
        <w:pPrChange w:id="19" w:author="Changxin LIU" w:date="2015-01-21T19:58:00Z">
          <w:pPr/>
        </w:pPrChange>
      </w:pPr>
      <w:ins w:id="20" w:author="Changxin LIU" w:date="2015-01-21T19:57:00Z">
        <w:r w:rsidRPr="002753BE">
          <w:rPr>
            <w:rFonts w:hint="eastAsia"/>
            <w:rPrChange w:id="21" w:author="Changxin LIU" w:date="2015-01-21T19:58:00Z">
              <w:rPr>
                <w:rFonts w:hint="eastAsia"/>
                <w:color w:val="5B9BD5" w:themeColor="accent1"/>
              </w:rPr>
            </w:rPrChange>
          </w:rPr>
          <w:t>用户积分为</w:t>
        </w:r>
        <w:r w:rsidRPr="002753BE">
          <w:rPr>
            <w:rPrChange w:id="22" w:author="Changxin LIU" w:date="2015-01-21T19:58:00Z">
              <w:rPr>
                <w:color w:val="5B9BD5" w:themeColor="accent1"/>
              </w:rPr>
            </w:rPrChange>
          </w:rPr>
          <w:t>0</w:t>
        </w:r>
        <w:r w:rsidRPr="002753BE">
          <w:rPr>
            <w:rFonts w:hint="eastAsia"/>
            <w:rPrChange w:id="23" w:author="Changxin LIU" w:date="2015-01-21T19:58:00Z">
              <w:rPr>
                <w:rFonts w:hint="eastAsia"/>
                <w:color w:val="5B9BD5" w:themeColor="accent1"/>
              </w:rPr>
            </w:rPrChange>
          </w:rPr>
          <w:t>，</w:t>
        </w:r>
      </w:ins>
    </w:p>
    <w:p w:rsidR="000F72E3" w:rsidRDefault="002753BE">
      <w:pPr>
        <w:ind w:left="420" w:firstLine="420"/>
        <w:rPr>
          <w:ins w:id="24" w:author="Changxin LIU" w:date="2015-01-21T19:58:00Z"/>
        </w:rPr>
        <w:pPrChange w:id="25" w:author="Changxin LIU" w:date="2015-01-21T19:58:00Z">
          <w:pPr/>
        </w:pPrChange>
      </w:pPr>
      <w:ins w:id="26" w:author="Changxin LIU" w:date="2015-01-21T19:57:00Z">
        <w:r w:rsidRPr="002753BE">
          <w:rPr>
            <w:rFonts w:hint="eastAsia"/>
            <w:rPrChange w:id="27" w:author="Changxin LIU" w:date="2015-01-21T19:58:00Z">
              <w:rPr>
                <w:rFonts w:hint="eastAsia"/>
                <w:color w:val="5B9BD5" w:themeColor="accent1"/>
              </w:rPr>
            </w:rPrChange>
          </w:rPr>
          <w:t>系统记录用户注册</w:t>
        </w:r>
      </w:ins>
      <w:ins w:id="28" w:author="Changxin LIU" w:date="2015-01-21T19:58:00Z">
        <w:r w:rsidRPr="002753BE">
          <w:rPr>
            <w:rFonts w:hint="eastAsia"/>
            <w:rPrChange w:id="29" w:author="Changxin LIU" w:date="2015-01-21T19:58:00Z">
              <w:rPr>
                <w:rFonts w:hint="eastAsia"/>
                <w:color w:val="5B9BD5" w:themeColor="accent1"/>
              </w:rPr>
            </w:rPrChange>
          </w:rPr>
          <w:t>时间，</w:t>
        </w:r>
      </w:ins>
    </w:p>
    <w:p w:rsidR="00796510" w:rsidRDefault="002753BE">
      <w:pPr>
        <w:ind w:left="420" w:firstLine="420"/>
        <w:rPr>
          <w:ins w:id="30" w:author="Changxin LIU" w:date="2015-01-21T19:58:00Z"/>
        </w:rPr>
        <w:pPrChange w:id="31" w:author="Changxin LIU" w:date="2015-01-21T19:58:00Z">
          <w:pPr/>
        </w:pPrChange>
      </w:pPr>
      <w:ins w:id="32" w:author="Changxin LIU" w:date="2015-01-21T19:58:00Z">
        <w:r w:rsidRPr="002753BE">
          <w:rPr>
            <w:rFonts w:hint="eastAsia"/>
            <w:rPrChange w:id="33" w:author="Changxin LIU" w:date="2015-01-21T19:58:00Z">
              <w:rPr>
                <w:rFonts w:hint="eastAsia"/>
                <w:color w:val="5B9BD5" w:themeColor="accent1"/>
              </w:rPr>
            </w:rPrChange>
          </w:rPr>
          <w:t>登陆时间</w:t>
        </w:r>
        <w:r w:rsidR="000F72E3">
          <w:rPr>
            <w:rFonts w:hint="eastAsia"/>
          </w:rPr>
          <w:t>，</w:t>
        </w:r>
      </w:ins>
    </w:p>
    <w:p w:rsidR="000F72E3" w:rsidRPr="000A559A" w:rsidRDefault="00F16584">
      <w:pPr>
        <w:ind w:left="420" w:firstLine="420"/>
        <w:rPr>
          <w:ins w:id="34" w:author="Changxin LIU" w:date="2015-01-21T20:02:00Z"/>
          <w:rPrChange w:id="35" w:author="Changxin LIU" w:date="2015-01-21T20:03:00Z">
            <w:rPr>
              <w:ins w:id="36" w:author="Changxin LIU" w:date="2015-01-21T20:02:00Z"/>
              <w:color w:val="5B9BD5" w:themeColor="accent1"/>
            </w:rPr>
          </w:rPrChange>
        </w:rPr>
        <w:pPrChange w:id="37" w:author="Changxin LIU" w:date="2015-01-21T19:58:00Z">
          <w:pPr/>
        </w:pPrChange>
      </w:pPr>
      <w:ins w:id="38" w:author="Changxin LIU" w:date="2015-01-21T19:58:00Z">
        <w:r w:rsidRPr="000A559A">
          <w:rPr>
            <w:rFonts w:hint="eastAsia"/>
            <w:rPrChange w:id="39" w:author="Changxin LIU" w:date="2015-01-21T20:03:00Z">
              <w:rPr>
                <w:rFonts w:hint="eastAsia"/>
                <w:color w:val="5B9BD5" w:themeColor="accent1"/>
              </w:rPr>
            </w:rPrChange>
          </w:rPr>
          <w:t>用户类型为车主</w:t>
        </w:r>
      </w:ins>
    </w:p>
    <w:p w:rsidR="00F16584" w:rsidRPr="000A559A" w:rsidRDefault="00F16584">
      <w:pPr>
        <w:ind w:left="420" w:firstLine="420"/>
        <w:rPr>
          <w:ins w:id="40" w:author="Changxin LIU" w:date="2015-01-21T20:03:00Z"/>
          <w:rPrChange w:id="41" w:author="Changxin LIU" w:date="2015-01-21T20:03:00Z">
            <w:rPr>
              <w:ins w:id="42" w:author="Changxin LIU" w:date="2015-01-21T20:03:00Z"/>
              <w:color w:val="5B9BD5" w:themeColor="accent1"/>
            </w:rPr>
          </w:rPrChange>
        </w:rPr>
        <w:pPrChange w:id="43" w:author="Changxin LIU" w:date="2015-01-21T19:58:00Z">
          <w:pPr/>
        </w:pPrChange>
      </w:pPr>
      <w:ins w:id="44" w:author="Changxin LIU" w:date="2015-01-21T20:02:00Z">
        <w:r w:rsidRPr="000A559A">
          <w:rPr>
            <w:rFonts w:hint="eastAsia"/>
            <w:rPrChange w:id="45" w:author="Changxin LIU" w:date="2015-01-21T20:03:00Z">
              <w:rPr>
                <w:rFonts w:hint="eastAsia"/>
                <w:color w:val="5B9BD5" w:themeColor="accent1"/>
              </w:rPr>
            </w:rPrChange>
          </w:rPr>
          <w:t>用户年龄、性别默认值</w:t>
        </w:r>
      </w:ins>
    </w:p>
    <w:p w:rsidR="00231AFA" w:rsidRDefault="00231AFA">
      <w:pPr>
        <w:ind w:left="420" w:firstLine="420"/>
        <w:rPr>
          <w:ins w:id="46" w:author="Changxin LIU" w:date="2015-01-21T20:04:00Z"/>
        </w:rPr>
        <w:pPrChange w:id="47" w:author="Changxin LIU" w:date="2015-01-21T19:58:00Z">
          <w:pPr/>
        </w:pPrChange>
      </w:pPr>
      <w:ins w:id="48" w:author="Changxin LIU" w:date="2015-01-21T20:03:00Z">
        <w:r w:rsidRPr="000A559A">
          <w:rPr>
            <w:rFonts w:hint="eastAsia"/>
            <w:rPrChange w:id="49" w:author="Changxin LIU" w:date="2015-01-21T20:03:00Z">
              <w:rPr>
                <w:rFonts w:hint="eastAsia"/>
                <w:color w:val="5B9BD5" w:themeColor="accent1"/>
              </w:rPr>
            </w:rPrChange>
          </w:rPr>
          <w:t>用户状态正常</w:t>
        </w:r>
      </w:ins>
    </w:p>
    <w:p w:rsidR="00D065AA" w:rsidRDefault="00D065AA">
      <w:pPr>
        <w:ind w:left="420" w:firstLine="420"/>
        <w:rPr>
          <w:ins w:id="50" w:author="Changxin LIU" w:date="2015-01-21T20:05:00Z"/>
        </w:rPr>
        <w:pPrChange w:id="51" w:author="Changxin LIU" w:date="2015-01-21T19:58:00Z">
          <w:pPr/>
        </w:pPrChange>
      </w:pPr>
      <w:ins w:id="52" w:author="Changxin LIU" w:date="2015-01-21T20:04:00Z">
        <w:r>
          <w:t>用户昵称</w:t>
        </w:r>
      </w:ins>
      <w:ins w:id="53" w:author="Changxin LIU" w:date="2015-01-21T20:05:00Z">
        <w:r w:rsidR="00082B9C">
          <w:t>默认</w:t>
        </w:r>
      </w:ins>
      <w:ins w:id="54" w:author="Changxin LIU" w:date="2015-01-21T20:04:00Z">
        <w:r>
          <w:t>为</w:t>
        </w:r>
      </w:ins>
      <w:ins w:id="55" w:author="Changxin LIU" w:date="2015-01-21T20:05:00Z">
        <w:r w:rsidR="006C71B8">
          <w:t>手机号</w:t>
        </w:r>
      </w:ins>
      <w:ins w:id="56" w:author="Changxin LIU" w:date="2015-01-21T20:04:00Z">
        <w:r w:rsidR="00D43925">
          <w:t>后</w:t>
        </w:r>
      </w:ins>
      <w:ins w:id="57" w:author="Changxin LIU" w:date="2015-01-21T20:05:00Z">
        <w:r w:rsidR="006B4773">
          <w:rPr>
            <w:rFonts w:hint="eastAsia"/>
          </w:rPr>
          <w:t>***</w:t>
        </w:r>
      </w:ins>
      <w:ins w:id="58" w:author="Changxin LIU" w:date="2015-01-21T20:04:00Z">
        <w:r w:rsidR="00D43925">
          <w:rPr>
            <w:rFonts w:hint="eastAsia"/>
          </w:rPr>
          <w:t>4</w:t>
        </w:r>
        <w:r w:rsidR="00D43925">
          <w:rPr>
            <w:rFonts w:hint="eastAsia"/>
          </w:rPr>
          <w:t>位</w:t>
        </w:r>
        <w:r w:rsidR="00D43925">
          <w:t>尾号</w:t>
        </w:r>
      </w:ins>
    </w:p>
    <w:p w:rsidR="0047549A" w:rsidRDefault="0047549A">
      <w:pPr>
        <w:ind w:left="420" w:firstLine="420"/>
        <w:rPr>
          <w:ins w:id="59" w:author="Changxin LIU" w:date="2015-01-21T20:34:00Z"/>
        </w:rPr>
        <w:pPrChange w:id="60" w:author="Changxin LIU" w:date="2015-01-21T19:58:00Z">
          <w:pPr/>
        </w:pPrChange>
      </w:pPr>
      <w:ins w:id="61" w:author="Changxin LIU" w:date="2015-01-21T20:05:00Z">
        <w:r>
          <w:t>登陆错误次数</w:t>
        </w:r>
        <w:r w:rsidR="00542B26">
          <w:t>为</w:t>
        </w:r>
        <w:r w:rsidR="00542B26">
          <w:rPr>
            <w:rFonts w:hint="eastAsia"/>
          </w:rPr>
          <w:t>0</w:t>
        </w:r>
      </w:ins>
    </w:p>
    <w:p w:rsidR="000236F4" w:rsidRPr="0047549A" w:rsidRDefault="000236F4">
      <w:pPr>
        <w:ind w:left="420" w:firstLine="420"/>
        <w:rPr>
          <w:ins w:id="62" w:author="Changxin LIU" w:date="2015-01-21T19:57:00Z"/>
          <w:rPrChange w:id="63" w:author="Changxin LIU" w:date="2015-01-21T20:05:00Z">
            <w:rPr>
              <w:ins w:id="64" w:author="Changxin LIU" w:date="2015-01-21T19:57:00Z"/>
              <w:color w:val="5B9BD5" w:themeColor="accent1"/>
            </w:rPr>
          </w:rPrChange>
        </w:rPr>
        <w:pPrChange w:id="65" w:author="Changxin LIU" w:date="2015-01-21T19:58:00Z">
          <w:pPr/>
        </w:pPrChange>
      </w:pPr>
      <w:ins w:id="66" w:author="Changxin LIU" w:date="2015-01-21T20:34:00Z">
        <w:r>
          <w:t>自动为车主增加车主角色</w:t>
        </w:r>
      </w:ins>
      <w:proofErr w:type="spellStart"/>
      <w:ins w:id="67" w:author="Changxin LIU" w:date="2015-01-21T20:46:00Z">
        <w:r w:rsidR="001306FA" w:rsidRPr="005166CC">
          <w:rPr>
            <w:color w:val="0070C0"/>
            <w:rPrChange w:id="68" w:author="Changxin LIU" w:date="2015-01-21T20:46:00Z">
              <w:rPr/>
            </w:rPrChange>
          </w:rPr>
          <w:t>car_user</w:t>
        </w:r>
      </w:ins>
      <w:proofErr w:type="spellEnd"/>
    </w:p>
    <w:p w:rsidR="0084415C" w:rsidRDefault="0084415C">
      <w:pPr>
        <w:rPr>
          <w:ins w:id="69" w:author="Changxin LIU" w:date="2015-01-21T20:21:00Z"/>
        </w:rPr>
      </w:pPr>
      <w:ins w:id="70" w:author="Changxin LIU" w:date="2015-01-21T19:57:00Z">
        <w:r>
          <w:t>系统中用户密码为加密存储</w:t>
        </w:r>
      </w:ins>
    </w:p>
    <w:p w:rsidR="00920643" w:rsidRDefault="00920643">
      <w:pPr>
        <w:rPr>
          <w:ins w:id="71" w:author="Changxin LIU" w:date="2015-03-05T11:33:00Z"/>
        </w:rPr>
      </w:pPr>
      <w:ins w:id="72" w:author="Changxin LIU" w:date="2015-01-21T20:21:00Z">
        <w:r>
          <w:t>用户登录成功后转到用户账户主页</w:t>
        </w:r>
        <w:r w:rsidR="00F12625">
          <w:rPr>
            <w:rFonts w:hint="eastAsia"/>
          </w:rPr>
          <w:t>，</w:t>
        </w:r>
      </w:ins>
      <w:ins w:id="73" w:author="Changxin LIU" w:date="2015-01-21T20:22:00Z">
        <w:r w:rsidR="00C80061">
          <w:rPr>
            <w:rFonts w:hint="eastAsia"/>
          </w:rPr>
          <w:t>账户登录失败次数清零，如果登陆</w:t>
        </w:r>
      </w:ins>
      <w:ins w:id="74" w:author="Changxin LIU" w:date="2015-01-21T20:21:00Z">
        <w:r w:rsidR="00F12625">
          <w:t>失败则</w:t>
        </w:r>
        <w:r w:rsidR="00254463">
          <w:t>将登陆失败次数</w:t>
        </w:r>
        <w:r w:rsidR="00254463">
          <w:rPr>
            <w:rFonts w:hint="eastAsia"/>
          </w:rPr>
          <w:t>+</w:t>
        </w:r>
        <w:r w:rsidR="00254463">
          <w:t>1</w:t>
        </w:r>
      </w:ins>
    </w:p>
    <w:p w:rsidR="0003539E" w:rsidRDefault="0003539E">
      <w:pPr>
        <w:rPr>
          <w:ins w:id="75" w:author="Changxin LIU" w:date="2015-03-05T11:33:00Z"/>
        </w:rPr>
      </w:pPr>
    </w:p>
    <w:p w:rsidR="0003539E" w:rsidRDefault="0003539E">
      <w:pPr>
        <w:rPr>
          <w:ins w:id="76" w:author="Changxin LIU" w:date="2015-03-05T11:33:00Z"/>
        </w:rPr>
      </w:pPr>
    </w:p>
    <w:p w:rsidR="007D004C" w:rsidRDefault="00860FD3" w:rsidP="007D004C">
      <w:pPr>
        <w:pStyle w:val="1"/>
        <w:numPr>
          <w:ilvl w:val="0"/>
          <w:numId w:val="2"/>
        </w:numPr>
        <w:rPr>
          <w:ins w:id="77" w:author="Changxin LIU" w:date="2015-03-05T11:33:00Z"/>
        </w:rPr>
      </w:pPr>
      <w:ins w:id="78" w:author="Changxin LIU" w:date="2015-03-05T11:34:00Z">
        <w:r>
          <w:t>系统</w:t>
        </w:r>
      </w:ins>
    </w:p>
    <w:p w:rsidR="007D004C" w:rsidRDefault="00860FD3" w:rsidP="007D004C">
      <w:pPr>
        <w:pStyle w:val="2"/>
        <w:numPr>
          <w:ilvl w:val="1"/>
          <w:numId w:val="2"/>
        </w:numPr>
        <w:rPr>
          <w:ins w:id="79" w:author="Changxin LIU" w:date="2015-03-05T11:34:00Z"/>
        </w:rPr>
      </w:pPr>
      <w:ins w:id="80" w:author="Changxin LIU" w:date="2015-03-05T11:34:00Z">
        <w:r>
          <w:rPr>
            <w:rFonts w:hint="eastAsia"/>
          </w:rPr>
          <w:t>车行管理</w:t>
        </w:r>
      </w:ins>
    </w:p>
    <w:p w:rsidR="00F72C93" w:rsidRPr="00F72C93" w:rsidRDefault="00F72C93" w:rsidP="00F72C93">
      <w:pPr>
        <w:pStyle w:val="3"/>
        <w:numPr>
          <w:ilvl w:val="2"/>
          <w:numId w:val="2"/>
        </w:numPr>
        <w:rPr>
          <w:ins w:id="81" w:author="Changxin LIU" w:date="2015-03-05T11:33:00Z"/>
          <w:rFonts w:hint="eastAsia"/>
          <w:rPrChange w:id="82" w:author="Changxin LIU" w:date="2015-03-05T11:34:00Z">
            <w:rPr>
              <w:ins w:id="83" w:author="Changxin LIU" w:date="2015-03-05T11:33:00Z"/>
            </w:rPr>
          </w:rPrChange>
        </w:rPr>
        <w:pPrChange w:id="84" w:author="Changxin LIU" w:date="2015-03-05T11:34:00Z">
          <w:pPr>
            <w:pStyle w:val="2"/>
            <w:numPr>
              <w:ilvl w:val="1"/>
              <w:numId w:val="2"/>
            </w:numPr>
            <w:ind w:left="567" w:hanging="567"/>
          </w:pPr>
        </w:pPrChange>
      </w:pPr>
      <w:ins w:id="85" w:author="Changxin LIU" w:date="2015-03-05T11:34:00Z">
        <w:r>
          <w:t>车行考核通过</w:t>
        </w:r>
      </w:ins>
    </w:p>
    <w:p w:rsidR="0003539E" w:rsidRDefault="00E85F8C">
      <w:pPr>
        <w:rPr>
          <w:ins w:id="86" w:author="Changxin LIU" w:date="2015-03-05T11:34:00Z"/>
        </w:rPr>
      </w:pPr>
      <w:ins w:id="87" w:author="Changxin LIU" w:date="2015-03-05T11:34:00Z">
        <w:r>
          <w:t>设置车行状态为</w:t>
        </w:r>
        <w:proofErr w:type="spellStart"/>
        <w:r>
          <w:t>shop_state_pass</w:t>
        </w:r>
        <w:proofErr w:type="spellEnd"/>
        <w:r>
          <w:t>(2)</w:t>
        </w:r>
      </w:ins>
    </w:p>
    <w:p w:rsidR="009C55AA" w:rsidRDefault="009C55AA">
      <w:pPr>
        <w:rPr>
          <w:ins w:id="88" w:author="Changxin LIU" w:date="2015-03-05T11:33:00Z"/>
          <w:rFonts w:hint="eastAsia"/>
        </w:rPr>
      </w:pPr>
      <w:ins w:id="89" w:author="Changxin LIU" w:date="2015-03-05T11:34:00Z">
        <w:r>
          <w:t>生产临时</w:t>
        </w:r>
      </w:ins>
      <w:ins w:id="90" w:author="Changxin LIU" w:date="2015-03-05T11:35:00Z">
        <w:r>
          <w:t>订单信息表</w:t>
        </w:r>
        <w:r w:rsidR="00206CF0">
          <w:rPr>
            <w:rFonts w:hint="eastAsia"/>
          </w:rPr>
          <w:t>3</w:t>
        </w:r>
        <w:r w:rsidR="00206CF0">
          <w:rPr>
            <w:rFonts w:hint="eastAsia"/>
          </w:rPr>
          <w:t>天</w:t>
        </w:r>
      </w:ins>
      <w:bookmarkStart w:id="91" w:name="_GoBack"/>
      <w:bookmarkEnd w:id="91"/>
    </w:p>
    <w:p w:rsidR="0003539E" w:rsidRPr="0084415C" w:rsidRDefault="0003539E"/>
    <w:sectPr w:rsidR="0003539E" w:rsidRPr="0084415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3A3" w:rsidRDefault="000B13A3" w:rsidP="002871D6">
      <w:r>
        <w:separator/>
      </w:r>
    </w:p>
  </w:endnote>
  <w:endnote w:type="continuationSeparator" w:id="0">
    <w:p w:rsidR="000B13A3" w:rsidRDefault="000B13A3" w:rsidP="0028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3A3" w:rsidRDefault="000B13A3" w:rsidP="002871D6">
      <w:r>
        <w:separator/>
      </w:r>
    </w:p>
  </w:footnote>
  <w:footnote w:type="continuationSeparator" w:id="0">
    <w:p w:rsidR="000B13A3" w:rsidRDefault="000B13A3" w:rsidP="002871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6449B1" w:rsidRDefault="006449B1" w:rsidP="005F0FF8">
        <w:pPr>
          <w:pStyle w:val="a5"/>
          <w:wordWrap w:val="0"/>
          <w:jc w:val="right"/>
        </w:pPr>
        <w:r>
          <w:t xml:space="preserve">11/8/2014 6:34:52 PM                                                                  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206CF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206CF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449B1" w:rsidRDefault="006449B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90CEC"/>
    <w:multiLevelType w:val="hybridMultilevel"/>
    <w:tmpl w:val="D16CD9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3D1F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ngxin LIU">
    <w15:presenceInfo w15:providerId="Windows Live" w15:userId="825de83d3106e7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BD"/>
    <w:rsid w:val="00000BDC"/>
    <w:rsid w:val="00001698"/>
    <w:rsid w:val="00003FC0"/>
    <w:rsid w:val="00005788"/>
    <w:rsid w:val="00006819"/>
    <w:rsid w:val="00014483"/>
    <w:rsid w:val="0001457C"/>
    <w:rsid w:val="000157EE"/>
    <w:rsid w:val="000221E1"/>
    <w:rsid w:val="00022C33"/>
    <w:rsid w:val="000236F4"/>
    <w:rsid w:val="0002789E"/>
    <w:rsid w:val="0003229B"/>
    <w:rsid w:val="00032AB8"/>
    <w:rsid w:val="0003539E"/>
    <w:rsid w:val="00036671"/>
    <w:rsid w:val="00036EB3"/>
    <w:rsid w:val="00036EB4"/>
    <w:rsid w:val="000401C0"/>
    <w:rsid w:val="00041F24"/>
    <w:rsid w:val="0004610E"/>
    <w:rsid w:val="00052D9F"/>
    <w:rsid w:val="00053638"/>
    <w:rsid w:val="0005386E"/>
    <w:rsid w:val="00056A67"/>
    <w:rsid w:val="0006682E"/>
    <w:rsid w:val="00066EA0"/>
    <w:rsid w:val="000710E0"/>
    <w:rsid w:val="00071655"/>
    <w:rsid w:val="00075B10"/>
    <w:rsid w:val="0007739A"/>
    <w:rsid w:val="00081F46"/>
    <w:rsid w:val="00082B9C"/>
    <w:rsid w:val="00082CB9"/>
    <w:rsid w:val="0008302E"/>
    <w:rsid w:val="00083415"/>
    <w:rsid w:val="000863B3"/>
    <w:rsid w:val="000879EB"/>
    <w:rsid w:val="00090C3C"/>
    <w:rsid w:val="00091FD2"/>
    <w:rsid w:val="000969A2"/>
    <w:rsid w:val="0009728A"/>
    <w:rsid w:val="000A25D5"/>
    <w:rsid w:val="000A2982"/>
    <w:rsid w:val="000A559A"/>
    <w:rsid w:val="000B0FDA"/>
    <w:rsid w:val="000B13A3"/>
    <w:rsid w:val="000B4310"/>
    <w:rsid w:val="000B505E"/>
    <w:rsid w:val="000C09E2"/>
    <w:rsid w:val="000C73B0"/>
    <w:rsid w:val="000D22B0"/>
    <w:rsid w:val="000D5CF2"/>
    <w:rsid w:val="000E05C6"/>
    <w:rsid w:val="000E0B46"/>
    <w:rsid w:val="000E1485"/>
    <w:rsid w:val="000E28E6"/>
    <w:rsid w:val="000E29BA"/>
    <w:rsid w:val="000E2FA1"/>
    <w:rsid w:val="000E5ECD"/>
    <w:rsid w:val="000F72E3"/>
    <w:rsid w:val="001012A0"/>
    <w:rsid w:val="00103261"/>
    <w:rsid w:val="001037A4"/>
    <w:rsid w:val="0010769A"/>
    <w:rsid w:val="00110D0B"/>
    <w:rsid w:val="00111F55"/>
    <w:rsid w:val="00113804"/>
    <w:rsid w:val="001201D9"/>
    <w:rsid w:val="001206A6"/>
    <w:rsid w:val="001306FA"/>
    <w:rsid w:val="00133B62"/>
    <w:rsid w:val="001377E3"/>
    <w:rsid w:val="00137DC1"/>
    <w:rsid w:val="0014157E"/>
    <w:rsid w:val="00155EE5"/>
    <w:rsid w:val="00156C16"/>
    <w:rsid w:val="00157896"/>
    <w:rsid w:val="001630CE"/>
    <w:rsid w:val="001664F9"/>
    <w:rsid w:val="00166B4B"/>
    <w:rsid w:val="0017296C"/>
    <w:rsid w:val="001744E8"/>
    <w:rsid w:val="00174561"/>
    <w:rsid w:val="0018157B"/>
    <w:rsid w:val="00181BB3"/>
    <w:rsid w:val="001937DB"/>
    <w:rsid w:val="001A35A3"/>
    <w:rsid w:val="001A58F1"/>
    <w:rsid w:val="001A763A"/>
    <w:rsid w:val="001B02FC"/>
    <w:rsid w:val="001B0490"/>
    <w:rsid w:val="001B0B63"/>
    <w:rsid w:val="001B11DB"/>
    <w:rsid w:val="001B25B9"/>
    <w:rsid w:val="001B4B5F"/>
    <w:rsid w:val="001B6C85"/>
    <w:rsid w:val="001C5B5F"/>
    <w:rsid w:val="001C5B6C"/>
    <w:rsid w:val="001C6095"/>
    <w:rsid w:val="001D1D85"/>
    <w:rsid w:val="001D262E"/>
    <w:rsid w:val="001E03DC"/>
    <w:rsid w:val="001E5450"/>
    <w:rsid w:val="001E6C5C"/>
    <w:rsid w:val="001E73D5"/>
    <w:rsid w:val="001F0591"/>
    <w:rsid w:val="001F36B6"/>
    <w:rsid w:val="001F7EF1"/>
    <w:rsid w:val="002007B5"/>
    <w:rsid w:val="00200FA4"/>
    <w:rsid w:val="0020238D"/>
    <w:rsid w:val="00202F16"/>
    <w:rsid w:val="00203162"/>
    <w:rsid w:val="00206CF0"/>
    <w:rsid w:val="00210C05"/>
    <w:rsid w:val="0021314E"/>
    <w:rsid w:val="00213F7F"/>
    <w:rsid w:val="0023044C"/>
    <w:rsid w:val="00231AFA"/>
    <w:rsid w:val="00241137"/>
    <w:rsid w:val="00241E5A"/>
    <w:rsid w:val="00243552"/>
    <w:rsid w:val="002446F9"/>
    <w:rsid w:val="00244F9D"/>
    <w:rsid w:val="00245D2D"/>
    <w:rsid w:val="00252AA2"/>
    <w:rsid w:val="00253FCE"/>
    <w:rsid w:val="00254463"/>
    <w:rsid w:val="002548E2"/>
    <w:rsid w:val="002559B6"/>
    <w:rsid w:val="00256294"/>
    <w:rsid w:val="00261B1F"/>
    <w:rsid w:val="0026490F"/>
    <w:rsid w:val="00272DFB"/>
    <w:rsid w:val="002753BE"/>
    <w:rsid w:val="002803FF"/>
    <w:rsid w:val="00280E36"/>
    <w:rsid w:val="002831D8"/>
    <w:rsid w:val="00285C81"/>
    <w:rsid w:val="0028711F"/>
    <w:rsid w:val="002871D6"/>
    <w:rsid w:val="002872B5"/>
    <w:rsid w:val="00291659"/>
    <w:rsid w:val="00295460"/>
    <w:rsid w:val="002966BB"/>
    <w:rsid w:val="002A00EE"/>
    <w:rsid w:val="002A70D0"/>
    <w:rsid w:val="002A76E9"/>
    <w:rsid w:val="002A7BF4"/>
    <w:rsid w:val="002B1DA3"/>
    <w:rsid w:val="002B2E8C"/>
    <w:rsid w:val="002B4858"/>
    <w:rsid w:val="002B5906"/>
    <w:rsid w:val="002B7095"/>
    <w:rsid w:val="002C078C"/>
    <w:rsid w:val="002C601D"/>
    <w:rsid w:val="002C6ADA"/>
    <w:rsid w:val="002C73FF"/>
    <w:rsid w:val="002D2DB5"/>
    <w:rsid w:val="002D38DD"/>
    <w:rsid w:val="002D3F8A"/>
    <w:rsid w:val="002E121D"/>
    <w:rsid w:val="002E2FFA"/>
    <w:rsid w:val="002E3C9C"/>
    <w:rsid w:val="002F3173"/>
    <w:rsid w:val="002F4406"/>
    <w:rsid w:val="002F5056"/>
    <w:rsid w:val="002F6ACC"/>
    <w:rsid w:val="003063A9"/>
    <w:rsid w:val="00306E09"/>
    <w:rsid w:val="00311CB8"/>
    <w:rsid w:val="00314B70"/>
    <w:rsid w:val="00316302"/>
    <w:rsid w:val="00323A3C"/>
    <w:rsid w:val="003276A4"/>
    <w:rsid w:val="00327D19"/>
    <w:rsid w:val="003319F5"/>
    <w:rsid w:val="00336083"/>
    <w:rsid w:val="00336BE3"/>
    <w:rsid w:val="0034108D"/>
    <w:rsid w:val="00341C90"/>
    <w:rsid w:val="00345818"/>
    <w:rsid w:val="00347EDE"/>
    <w:rsid w:val="00350E81"/>
    <w:rsid w:val="003522F1"/>
    <w:rsid w:val="0035237D"/>
    <w:rsid w:val="003529AB"/>
    <w:rsid w:val="00354A31"/>
    <w:rsid w:val="0035713D"/>
    <w:rsid w:val="00357983"/>
    <w:rsid w:val="0036349F"/>
    <w:rsid w:val="0036479B"/>
    <w:rsid w:val="00365F72"/>
    <w:rsid w:val="003678A7"/>
    <w:rsid w:val="00385015"/>
    <w:rsid w:val="00385D2C"/>
    <w:rsid w:val="003870DB"/>
    <w:rsid w:val="00390539"/>
    <w:rsid w:val="00393240"/>
    <w:rsid w:val="00397DDB"/>
    <w:rsid w:val="003A1BCA"/>
    <w:rsid w:val="003A1BE9"/>
    <w:rsid w:val="003A31DB"/>
    <w:rsid w:val="003A7F28"/>
    <w:rsid w:val="003B29A3"/>
    <w:rsid w:val="003B2DB2"/>
    <w:rsid w:val="003B48B9"/>
    <w:rsid w:val="003C25DD"/>
    <w:rsid w:val="003C6898"/>
    <w:rsid w:val="003C692F"/>
    <w:rsid w:val="003D5986"/>
    <w:rsid w:val="003D5D2E"/>
    <w:rsid w:val="003D5DB8"/>
    <w:rsid w:val="003E21D9"/>
    <w:rsid w:val="003E7881"/>
    <w:rsid w:val="003F226C"/>
    <w:rsid w:val="00400F80"/>
    <w:rsid w:val="0040144A"/>
    <w:rsid w:val="004015E4"/>
    <w:rsid w:val="00416A0B"/>
    <w:rsid w:val="00417A86"/>
    <w:rsid w:val="00425D52"/>
    <w:rsid w:val="00427565"/>
    <w:rsid w:val="004326A4"/>
    <w:rsid w:val="00441420"/>
    <w:rsid w:val="004417A6"/>
    <w:rsid w:val="004444DA"/>
    <w:rsid w:val="00447BAF"/>
    <w:rsid w:val="00450F57"/>
    <w:rsid w:val="00451603"/>
    <w:rsid w:val="00452968"/>
    <w:rsid w:val="0045449A"/>
    <w:rsid w:val="00456638"/>
    <w:rsid w:val="00464607"/>
    <w:rsid w:val="004656BE"/>
    <w:rsid w:val="00465912"/>
    <w:rsid w:val="004703D8"/>
    <w:rsid w:val="00472211"/>
    <w:rsid w:val="004750F8"/>
    <w:rsid w:val="0047549A"/>
    <w:rsid w:val="00475A15"/>
    <w:rsid w:val="0048072B"/>
    <w:rsid w:val="00483698"/>
    <w:rsid w:val="004839B8"/>
    <w:rsid w:val="0048714E"/>
    <w:rsid w:val="00490EF2"/>
    <w:rsid w:val="00494054"/>
    <w:rsid w:val="00494181"/>
    <w:rsid w:val="00497F35"/>
    <w:rsid w:val="004A703B"/>
    <w:rsid w:val="004A7FF5"/>
    <w:rsid w:val="004B000D"/>
    <w:rsid w:val="004B210E"/>
    <w:rsid w:val="004B7CEB"/>
    <w:rsid w:val="004C0D71"/>
    <w:rsid w:val="004C3601"/>
    <w:rsid w:val="004C5575"/>
    <w:rsid w:val="004C5C74"/>
    <w:rsid w:val="004D278B"/>
    <w:rsid w:val="004D31A9"/>
    <w:rsid w:val="004D4AA1"/>
    <w:rsid w:val="004D50C9"/>
    <w:rsid w:val="004D54DB"/>
    <w:rsid w:val="004E3EFC"/>
    <w:rsid w:val="004E4528"/>
    <w:rsid w:val="00500D51"/>
    <w:rsid w:val="0051159B"/>
    <w:rsid w:val="0051325B"/>
    <w:rsid w:val="005166CC"/>
    <w:rsid w:val="00517230"/>
    <w:rsid w:val="00517AD6"/>
    <w:rsid w:val="00521809"/>
    <w:rsid w:val="00522FDD"/>
    <w:rsid w:val="0052375D"/>
    <w:rsid w:val="00531FC1"/>
    <w:rsid w:val="005321DD"/>
    <w:rsid w:val="00534055"/>
    <w:rsid w:val="005358BA"/>
    <w:rsid w:val="0053750B"/>
    <w:rsid w:val="00541539"/>
    <w:rsid w:val="00542B26"/>
    <w:rsid w:val="00545ABD"/>
    <w:rsid w:val="00546184"/>
    <w:rsid w:val="005467C5"/>
    <w:rsid w:val="00547086"/>
    <w:rsid w:val="00547F6A"/>
    <w:rsid w:val="0055133A"/>
    <w:rsid w:val="00551EE2"/>
    <w:rsid w:val="00554224"/>
    <w:rsid w:val="00557F10"/>
    <w:rsid w:val="005600E3"/>
    <w:rsid w:val="00563ED7"/>
    <w:rsid w:val="005663A0"/>
    <w:rsid w:val="00573218"/>
    <w:rsid w:val="00575C56"/>
    <w:rsid w:val="00582EB4"/>
    <w:rsid w:val="00583690"/>
    <w:rsid w:val="0059284D"/>
    <w:rsid w:val="005937D3"/>
    <w:rsid w:val="00594813"/>
    <w:rsid w:val="00594E2D"/>
    <w:rsid w:val="005A119C"/>
    <w:rsid w:val="005B1E35"/>
    <w:rsid w:val="005B2674"/>
    <w:rsid w:val="005B2A8C"/>
    <w:rsid w:val="005B48C5"/>
    <w:rsid w:val="005B5658"/>
    <w:rsid w:val="005C4FC1"/>
    <w:rsid w:val="005C5F91"/>
    <w:rsid w:val="005C74AD"/>
    <w:rsid w:val="005D0C52"/>
    <w:rsid w:val="005D4217"/>
    <w:rsid w:val="005D5CE2"/>
    <w:rsid w:val="005D6370"/>
    <w:rsid w:val="005D69EF"/>
    <w:rsid w:val="005D78C3"/>
    <w:rsid w:val="005E6F28"/>
    <w:rsid w:val="005F0FF8"/>
    <w:rsid w:val="005F5750"/>
    <w:rsid w:val="005F625F"/>
    <w:rsid w:val="005F76C8"/>
    <w:rsid w:val="00600E14"/>
    <w:rsid w:val="00605E4C"/>
    <w:rsid w:val="006070FA"/>
    <w:rsid w:val="006109B5"/>
    <w:rsid w:val="00616974"/>
    <w:rsid w:val="00616E6D"/>
    <w:rsid w:val="00625C25"/>
    <w:rsid w:val="00630188"/>
    <w:rsid w:val="006337A0"/>
    <w:rsid w:val="00634ED6"/>
    <w:rsid w:val="00640986"/>
    <w:rsid w:val="006413A4"/>
    <w:rsid w:val="006449B1"/>
    <w:rsid w:val="00644A77"/>
    <w:rsid w:val="006450E9"/>
    <w:rsid w:val="0065077F"/>
    <w:rsid w:val="00652219"/>
    <w:rsid w:val="0065417B"/>
    <w:rsid w:val="00655110"/>
    <w:rsid w:val="00660E78"/>
    <w:rsid w:val="00663774"/>
    <w:rsid w:val="00666284"/>
    <w:rsid w:val="0066716B"/>
    <w:rsid w:val="006756B4"/>
    <w:rsid w:val="00677EBE"/>
    <w:rsid w:val="00677F21"/>
    <w:rsid w:val="0068104E"/>
    <w:rsid w:val="00681147"/>
    <w:rsid w:val="0069087D"/>
    <w:rsid w:val="00690A9A"/>
    <w:rsid w:val="00691434"/>
    <w:rsid w:val="006915BE"/>
    <w:rsid w:val="006930D9"/>
    <w:rsid w:val="006A041A"/>
    <w:rsid w:val="006A5566"/>
    <w:rsid w:val="006B4773"/>
    <w:rsid w:val="006C58A6"/>
    <w:rsid w:val="006C6BFC"/>
    <w:rsid w:val="006C71B8"/>
    <w:rsid w:val="006D0EF2"/>
    <w:rsid w:val="006D3202"/>
    <w:rsid w:val="006D41FC"/>
    <w:rsid w:val="006E5F14"/>
    <w:rsid w:val="006E6593"/>
    <w:rsid w:val="006F116B"/>
    <w:rsid w:val="006F3764"/>
    <w:rsid w:val="006F4C9B"/>
    <w:rsid w:val="006F4DC7"/>
    <w:rsid w:val="00705DD0"/>
    <w:rsid w:val="00707190"/>
    <w:rsid w:val="00707256"/>
    <w:rsid w:val="007132E7"/>
    <w:rsid w:val="00714460"/>
    <w:rsid w:val="00714A06"/>
    <w:rsid w:val="00717BEE"/>
    <w:rsid w:val="00723976"/>
    <w:rsid w:val="00726CE9"/>
    <w:rsid w:val="00726EB0"/>
    <w:rsid w:val="00730469"/>
    <w:rsid w:val="007314F1"/>
    <w:rsid w:val="00733AED"/>
    <w:rsid w:val="00743296"/>
    <w:rsid w:val="007456B0"/>
    <w:rsid w:val="007479B3"/>
    <w:rsid w:val="007542FE"/>
    <w:rsid w:val="00757DEC"/>
    <w:rsid w:val="00757E14"/>
    <w:rsid w:val="007617A9"/>
    <w:rsid w:val="00761B2A"/>
    <w:rsid w:val="00766363"/>
    <w:rsid w:val="00766B96"/>
    <w:rsid w:val="007737EA"/>
    <w:rsid w:val="007759C6"/>
    <w:rsid w:val="00776029"/>
    <w:rsid w:val="0077635C"/>
    <w:rsid w:val="00776546"/>
    <w:rsid w:val="00777288"/>
    <w:rsid w:val="00780DFF"/>
    <w:rsid w:val="00781295"/>
    <w:rsid w:val="0079060C"/>
    <w:rsid w:val="0079124C"/>
    <w:rsid w:val="00793FEA"/>
    <w:rsid w:val="00794FE2"/>
    <w:rsid w:val="00796510"/>
    <w:rsid w:val="007A0C2F"/>
    <w:rsid w:val="007A2D4A"/>
    <w:rsid w:val="007B0965"/>
    <w:rsid w:val="007B0A7A"/>
    <w:rsid w:val="007C1610"/>
    <w:rsid w:val="007C378C"/>
    <w:rsid w:val="007C4AA2"/>
    <w:rsid w:val="007C4D99"/>
    <w:rsid w:val="007C6D16"/>
    <w:rsid w:val="007D004C"/>
    <w:rsid w:val="007D2ACF"/>
    <w:rsid w:val="007D531B"/>
    <w:rsid w:val="007E168B"/>
    <w:rsid w:val="007E3857"/>
    <w:rsid w:val="007E5C4B"/>
    <w:rsid w:val="007E6468"/>
    <w:rsid w:val="007E6780"/>
    <w:rsid w:val="007F092D"/>
    <w:rsid w:val="007F17CD"/>
    <w:rsid w:val="007F4807"/>
    <w:rsid w:val="00800528"/>
    <w:rsid w:val="008010C0"/>
    <w:rsid w:val="00802C7E"/>
    <w:rsid w:val="00802CB3"/>
    <w:rsid w:val="008033C3"/>
    <w:rsid w:val="00805385"/>
    <w:rsid w:val="0081441F"/>
    <w:rsid w:val="00820F07"/>
    <w:rsid w:val="008220D2"/>
    <w:rsid w:val="008239F0"/>
    <w:rsid w:val="00825B14"/>
    <w:rsid w:val="00835F5B"/>
    <w:rsid w:val="0084245F"/>
    <w:rsid w:val="0084415C"/>
    <w:rsid w:val="00846076"/>
    <w:rsid w:val="00852954"/>
    <w:rsid w:val="00860FD3"/>
    <w:rsid w:val="0086139E"/>
    <w:rsid w:val="0086683E"/>
    <w:rsid w:val="0086707D"/>
    <w:rsid w:val="008674E2"/>
    <w:rsid w:val="008719CE"/>
    <w:rsid w:val="0087262E"/>
    <w:rsid w:val="00873060"/>
    <w:rsid w:val="0087399E"/>
    <w:rsid w:val="008761EE"/>
    <w:rsid w:val="00881FBC"/>
    <w:rsid w:val="0089636C"/>
    <w:rsid w:val="00897718"/>
    <w:rsid w:val="008A5BAD"/>
    <w:rsid w:val="008A6FAE"/>
    <w:rsid w:val="008B150B"/>
    <w:rsid w:val="008B1517"/>
    <w:rsid w:val="008B3E34"/>
    <w:rsid w:val="008B7E25"/>
    <w:rsid w:val="008C0FB7"/>
    <w:rsid w:val="008C1A1D"/>
    <w:rsid w:val="008C26DA"/>
    <w:rsid w:val="008C51CD"/>
    <w:rsid w:val="008C5F7B"/>
    <w:rsid w:val="008D67BD"/>
    <w:rsid w:val="008D67FA"/>
    <w:rsid w:val="008E0992"/>
    <w:rsid w:val="008E1FF1"/>
    <w:rsid w:val="008E255A"/>
    <w:rsid w:val="008E379F"/>
    <w:rsid w:val="008E6C77"/>
    <w:rsid w:val="008E6D5C"/>
    <w:rsid w:val="008E7A89"/>
    <w:rsid w:val="008E7E5E"/>
    <w:rsid w:val="008E7EEA"/>
    <w:rsid w:val="008F30D5"/>
    <w:rsid w:val="008F4E6C"/>
    <w:rsid w:val="008F69A5"/>
    <w:rsid w:val="008F7A6E"/>
    <w:rsid w:val="00903488"/>
    <w:rsid w:val="009047BF"/>
    <w:rsid w:val="009051A2"/>
    <w:rsid w:val="0090640E"/>
    <w:rsid w:val="009106A2"/>
    <w:rsid w:val="00910F75"/>
    <w:rsid w:val="00913F84"/>
    <w:rsid w:val="00914BC9"/>
    <w:rsid w:val="009164E6"/>
    <w:rsid w:val="00916584"/>
    <w:rsid w:val="00917792"/>
    <w:rsid w:val="00920643"/>
    <w:rsid w:val="009228D2"/>
    <w:rsid w:val="0092425B"/>
    <w:rsid w:val="00930694"/>
    <w:rsid w:val="00932FD1"/>
    <w:rsid w:val="00933A2B"/>
    <w:rsid w:val="0093630E"/>
    <w:rsid w:val="009404C5"/>
    <w:rsid w:val="00941D31"/>
    <w:rsid w:val="00943A6E"/>
    <w:rsid w:val="00954D1B"/>
    <w:rsid w:val="00954FC0"/>
    <w:rsid w:val="0096386A"/>
    <w:rsid w:val="00965142"/>
    <w:rsid w:val="0096667C"/>
    <w:rsid w:val="00967913"/>
    <w:rsid w:val="00970722"/>
    <w:rsid w:val="00972EA6"/>
    <w:rsid w:val="00973546"/>
    <w:rsid w:val="009736CF"/>
    <w:rsid w:val="00975F9F"/>
    <w:rsid w:val="009766F7"/>
    <w:rsid w:val="00977F0C"/>
    <w:rsid w:val="00980389"/>
    <w:rsid w:val="00981C94"/>
    <w:rsid w:val="0098231B"/>
    <w:rsid w:val="009835BD"/>
    <w:rsid w:val="00991259"/>
    <w:rsid w:val="009931B2"/>
    <w:rsid w:val="00993C42"/>
    <w:rsid w:val="00994B34"/>
    <w:rsid w:val="00995222"/>
    <w:rsid w:val="00997CB8"/>
    <w:rsid w:val="009A53CB"/>
    <w:rsid w:val="009A5ADC"/>
    <w:rsid w:val="009A6905"/>
    <w:rsid w:val="009B31FB"/>
    <w:rsid w:val="009B792C"/>
    <w:rsid w:val="009C55AA"/>
    <w:rsid w:val="009C5D1B"/>
    <w:rsid w:val="009C7B52"/>
    <w:rsid w:val="009D147A"/>
    <w:rsid w:val="009D5D4C"/>
    <w:rsid w:val="009E204F"/>
    <w:rsid w:val="009E35AE"/>
    <w:rsid w:val="009E3A92"/>
    <w:rsid w:val="009E4987"/>
    <w:rsid w:val="009E516F"/>
    <w:rsid w:val="009E5A22"/>
    <w:rsid w:val="009E64CF"/>
    <w:rsid w:val="009F3305"/>
    <w:rsid w:val="009F5690"/>
    <w:rsid w:val="00A0357E"/>
    <w:rsid w:val="00A0364A"/>
    <w:rsid w:val="00A1016A"/>
    <w:rsid w:val="00A11279"/>
    <w:rsid w:val="00A15024"/>
    <w:rsid w:val="00A21879"/>
    <w:rsid w:val="00A21E6F"/>
    <w:rsid w:val="00A2463C"/>
    <w:rsid w:val="00A27592"/>
    <w:rsid w:val="00A31C16"/>
    <w:rsid w:val="00A334F3"/>
    <w:rsid w:val="00A3398E"/>
    <w:rsid w:val="00A36717"/>
    <w:rsid w:val="00A379D2"/>
    <w:rsid w:val="00A434A0"/>
    <w:rsid w:val="00A44C0A"/>
    <w:rsid w:val="00A46CF5"/>
    <w:rsid w:val="00A475A9"/>
    <w:rsid w:val="00A54D81"/>
    <w:rsid w:val="00A576AD"/>
    <w:rsid w:val="00A62216"/>
    <w:rsid w:val="00A66671"/>
    <w:rsid w:val="00A679B8"/>
    <w:rsid w:val="00A704E7"/>
    <w:rsid w:val="00A70EE1"/>
    <w:rsid w:val="00A72A6D"/>
    <w:rsid w:val="00A75F3A"/>
    <w:rsid w:val="00A76AF0"/>
    <w:rsid w:val="00A774AF"/>
    <w:rsid w:val="00A821EC"/>
    <w:rsid w:val="00A85FF5"/>
    <w:rsid w:val="00A92D0D"/>
    <w:rsid w:val="00A97190"/>
    <w:rsid w:val="00AA1216"/>
    <w:rsid w:val="00AA1A05"/>
    <w:rsid w:val="00AA2778"/>
    <w:rsid w:val="00AA288D"/>
    <w:rsid w:val="00AA38CD"/>
    <w:rsid w:val="00AA47C6"/>
    <w:rsid w:val="00AB1A8E"/>
    <w:rsid w:val="00AB6912"/>
    <w:rsid w:val="00AC03BC"/>
    <w:rsid w:val="00AC2A84"/>
    <w:rsid w:val="00AC2D58"/>
    <w:rsid w:val="00AC58A5"/>
    <w:rsid w:val="00AC6636"/>
    <w:rsid w:val="00AD48A9"/>
    <w:rsid w:val="00AD4AC6"/>
    <w:rsid w:val="00AD630D"/>
    <w:rsid w:val="00AD6D46"/>
    <w:rsid w:val="00AE082D"/>
    <w:rsid w:val="00AE7065"/>
    <w:rsid w:val="00AF27F3"/>
    <w:rsid w:val="00AF54D3"/>
    <w:rsid w:val="00AF58DD"/>
    <w:rsid w:val="00B01197"/>
    <w:rsid w:val="00B02C56"/>
    <w:rsid w:val="00B05C6A"/>
    <w:rsid w:val="00B07D4C"/>
    <w:rsid w:val="00B171F9"/>
    <w:rsid w:val="00B2296B"/>
    <w:rsid w:val="00B249B0"/>
    <w:rsid w:val="00B308EB"/>
    <w:rsid w:val="00B3271C"/>
    <w:rsid w:val="00B32FC9"/>
    <w:rsid w:val="00B348E1"/>
    <w:rsid w:val="00B361D1"/>
    <w:rsid w:val="00B36E07"/>
    <w:rsid w:val="00B406DB"/>
    <w:rsid w:val="00B51416"/>
    <w:rsid w:val="00B56719"/>
    <w:rsid w:val="00B578EA"/>
    <w:rsid w:val="00B60D64"/>
    <w:rsid w:val="00B628C6"/>
    <w:rsid w:val="00B6629C"/>
    <w:rsid w:val="00B72D33"/>
    <w:rsid w:val="00B7477E"/>
    <w:rsid w:val="00B75D43"/>
    <w:rsid w:val="00B813D9"/>
    <w:rsid w:val="00B81E7E"/>
    <w:rsid w:val="00B970FF"/>
    <w:rsid w:val="00BA473F"/>
    <w:rsid w:val="00BA4CC3"/>
    <w:rsid w:val="00BA5E06"/>
    <w:rsid w:val="00BA72A2"/>
    <w:rsid w:val="00BB5385"/>
    <w:rsid w:val="00BC31FB"/>
    <w:rsid w:val="00BC32AC"/>
    <w:rsid w:val="00BC4417"/>
    <w:rsid w:val="00BD4A37"/>
    <w:rsid w:val="00BE3107"/>
    <w:rsid w:val="00BE34AC"/>
    <w:rsid w:val="00BF22B2"/>
    <w:rsid w:val="00BF4440"/>
    <w:rsid w:val="00BF4A0F"/>
    <w:rsid w:val="00BF780F"/>
    <w:rsid w:val="00BF7F2B"/>
    <w:rsid w:val="00C04DCA"/>
    <w:rsid w:val="00C05754"/>
    <w:rsid w:val="00C05E03"/>
    <w:rsid w:val="00C10ADD"/>
    <w:rsid w:val="00C1111F"/>
    <w:rsid w:val="00C1189D"/>
    <w:rsid w:val="00C159CA"/>
    <w:rsid w:val="00C15B7A"/>
    <w:rsid w:val="00C16A99"/>
    <w:rsid w:val="00C21593"/>
    <w:rsid w:val="00C227EB"/>
    <w:rsid w:val="00C268B8"/>
    <w:rsid w:val="00C27221"/>
    <w:rsid w:val="00C27F84"/>
    <w:rsid w:val="00C30F5E"/>
    <w:rsid w:val="00C3401F"/>
    <w:rsid w:val="00C35C9F"/>
    <w:rsid w:val="00C41B62"/>
    <w:rsid w:val="00C44C58"/>
    <w:rsid w:val="00C52513"/>
    <w:rsid w:val="00C52D62"/>
    <w:rsid w:val="00C60986"/>
    <w:rsid w:val="00C60C92"/>
    <w:rsid w:val="00C60FAC"/>
    <w:rsid w:val="00C61FD3"/>
    <w:rsid w:val="00C63F93"/>
    <w:rsid w:val="00C649DF"/>
    <w:rsid w:val="00C655E4"/>
    <w:rsid w:val="00C6602C"/>
    <w:rsid w:val="00C66104"/>
    <w:rsid w:val="00C673BE"/>
    <w:rsid w:val="00C75A3B"/>
    <w:rsid w:val="00C80061"/>
    <w:rsid w:val="00C8450D"/>
    <w:rsid w:val="00C851CC"/>
    <w:rsid w:val="00C85498"/>
    <w:rsid w:val="00CA26DA"/>
    <w:rsid w:val="00CA3129"/>
    <w:rsid w:val="00CA4828"/>
    <w:rsid w:val="00CA552A"/>
    <w:rsid w:val="00CB1086"/>
    <w:rsid w:val="00CB2322"/>
    <w:rsid w:val="00CB3D98"/>
    <w:rsid w:val="00CB3DD8"/>
    <w:rsid w:val="00CB3E72"/>
    <w:rsid w:val="00CC1EB0"/>
    <w:rsid w:val="00CC4E29"/>
    <w:rsid w:val="00CC7E8B"/>
    <w:rsid w:val="00CD07C6"/>
    <w:rsid w:val="00CD1C61"/>
    <w:rsid w:val="00CE15A8"/>
    <w:rsid w:val="00CE58E8"/>
    <w:rsid w:val="00CE645F"/>
    <w:rsid w:val="00CF079D"/>
    <w:rsid w:val="00CF0A71"/>
    <w:rsid w:val="00CF1CA1"/>
    <w:rsid w:val="00CF29B5"/>
    <w:rsid w:val="00CF346D"/>
    <w:rsid w:val="00CF412A"/>
    <w:rsid w:val="00D00A33"/>
    <w:rsid w:val="00D05B12"/>
    <w:rsid w:val="00D065AA"/>
    <w:rsid w:val="00D11BEA"/>
    <w:rsid w:val="00D125BA"/>
    <w:rsid w:val="00D13783"/>
    <w:rsid w:val="00D14945"/>
    <w:rsid w:val="00D14B9E"/>
    <w:rsid w:val="00D239EF"/>
    <w:rsid w:val="00D24047"/>
    <w:rsid w:val="00D30532"/>
    <w:rsid w:val="00D31111"/>
    <w:rsid w:val="00D418E2"/>
    <w:rsid w:val="00D438D2"/>
    <w:rsid w:val="00D43925"/>
    <w:rsid w:val="00D50941"/>
    <w:rsid w:val="00D53CBB"/>
    <w:rsid w:val="00D56272"/>
    <w:rsid w:val="00D57186"/>
    <w:rsid w:val="00D6180E"/>
    <w:rsid w:val="00D62319"/>
    <w:rsid w:val="00D677E4"/>
    <w:rsid w:val="00D71350"/>
    <w:rsid w:val="00D75BFE"/>
    <w:rsid w:val="00D76079"/>
    <w:rsid w:val="00D7639D"/>
    <w:rsid w:val="00D77DC7"/>
    <w:rsid w:val="00D80D0E"/>
    <w:rsid w:val="00D82923"/>
    <w:rsid w:val="00D833B0"/>
    <w:rsid w:val="00D83A33"/>
    <w:rsid w:val="00D8479E"/>
    <w:rsid w:val="00D900DC"/>
    <w:rsid w:val="00D92603"/>
    <w:rsid w:val="00D92AC4"/>
    <w:rsid w:val="00DA1AF8"/>
    <w:rsid w:val="00DA42F5"/>
    <w:rsid w:val="00DA7F38"/>
    <w:rsid w:val="00DA7F6D"/>
    <w:rsid w:val="00DB1CC9"/>
    <w:rsid w:val="00DB21FD"/>
    <w:rsid w:val="00DB7F41"/>
    <w:rsid w:val="00DD0C99"/>
    <w:rsid w:val="00DE3519"/>
    <w:rsid w:val="00DF740E"/>
    <w:rsid w:val="00E00160"/>
    <w:rsid w:val="00E02AA9"/>
    <w:rsid w:val="00E02FC3"/>
    <w:rsid w:val="00E03257"/>
    <w:rsid w:val="00E033B7"/>
    <w:rsid w:val="00E104B5"/>
    <w:rsid w:val="00E1391B"/>
    <w:rsid w:val="00E14115"/>
    <w:rsid w:val="00E1696D"/>
    <w:rsid w:val="00E169D4"/>
    <w:rsid w:val="00E16C62"/>
    <w:rsid w:val="00E1785A"/>
    <w:rsid w:val="00E2476A"/>
    <w:rsid w:val="00E24D89"/>
    <w:rsid w:val="00E3498B"/>
    <w:rsid w:val="00E35836"/>
    <w:rsid w:val="00E36D8D"/>
    <w:rsid w:val="00E37DB9"/>
    <w:rsid w:val="00E37EFB"/>
    <w:rsid w:val="00E4119F"/>
    <w:rsid w:val="00E453F7"/>
    <w:rsid w:val="00E45BB2"/>
    <w:rsid w:val="00E463D0"/>
    <w:rsid w:val="00E55A4E"/>
    <w:rsid w:val="00E55C94"/>
    <w:rsid w:val="00E55F49"/>
    <w:rsid w:val="00E56EB6"/>
    <w:rsid w:val="00E57D39"/>
    <w:rsid w:val="00E6221A"/>
    <w:rsid w:val="00E62ECE"/>
    <w:rsid w:val="00E641E7"/>
    <w:rsid w:val="00E6495A"/>
    <w:rsid w:val="00E656FF"/>
    <w:rsid w:val="00E67016"/>
    <w:rsid w:val="00E67030"/>
    <w:rsid w:val="00E701AF"/>
    <w:rsid w:val="00E72C65"/>
    <w:rsid w:val="00E736B5"/>
    <w:rsid w:val="00E736F3"/>
    <w:rsid w:val="00E77C45"/>
    <w:rsid w:val="00E805A7"/>
    <w:rsid w:val="00E846A9"/>
    <w:rsid w:val="00E8524B"/>
    <w:rsid w:val="00E85F8C"/>
    <w:rsid w:val="00E91B50"/>
    <w:rsid w:val="00E92DA3"/>
    <w:rsid w:val="00E93B73"/>
    <w:rsid w:val="00EA148A"/>
    <w:rsid w:val="00EA1811"/>
    <w:rsid w:val="00EB56DE"/>
    <w:rsid w:val="00EC12E2"/>
    <w:rsid w:val="00EC1FC0"/>
    <w:rsid w:val="00EC6A86"/>
    <w:rsid w:val="00ED0A13"/>
    <w:rsid w:val="00ED12F1"/>
    <w:rsid w:val="00ED3BB7"/>
    <w:rsid w:val="00ED4EAD"/>
    <w:rsid w:val="00ED5C16"/>
    <w:rsid w:val="00ED75A8"/>
    <w:rsid w:val="00EE22A4"/>
    <w:rsid w:val="00EE2768"/>
    <w:rsid w:val="00EE3499"/>
    <w:rsid w:val="00EF2C9F"/>
    <w:rsid w:val="00EF4630"/>
    <w:rsid w:val="00EF5000"/>
    <w:rsid w:val="00F01A0F"/>
    <w:rsid w:val="00F030E7"/>
    <w:rsid w:val="00F10000"/>
    <w:rsid w:val="00F12625"/>
    <w:rsid w:val="00F12D4C"/>
    <w:rsid w:val="00F1311D"/>
    <w:rsid w:val="00F13701"/>
    <w:rsid w:val="00F1592A"/>
    <w:rsid w:val="00F16584"/>
    <w:rsid w:val="00F230E3"/>
    <w:rsid w:val="00F23D1C"/>
    <w:rsid w:val="00F24477"/>
    <w:rsid w:val="00F26EA0"/>
    <w:rsid w:val="00F30CF5"/>
    <w:rsid w:val="00F31750"/>
    <w:rsid w:val="00F32C35"/>
    <w:rsid w:val="00F3498F"/>
    <w:rsid w:val="00F37285"/>
    <w:rsid w:val="00F43968"/>
    <w:rsid w:val="00F439DE"/>
    <w:rsid w:val="00F45D4A"/>
    <w:rsid w:val="00F45D61"/>
    <w:rsid w:val="00F46AAF"/>
    <w:rsid w:val="00F46BBF"/>
    <w:rsid w:val="00F47C27"/>
    <w:rsid w:val="00F52088"/>
    <w:rsid w:val="00F53C52"/>
    <w:rsid w:val="00F57611"/>
    <w:rsid w:val="00F61F7B"/>
    <w:rsid w:val="00F65EA0"/>
    <w:rsid w:val="00F66462"/>
    <w:rsid w:val="00F66F0C"/>
    <w:rsid w:val="00F673C4"/>
    <w:rsid w:val="00F70CB5"/>
    <w:rsid w:val="00F72C93"/>
    <w:rsid w:val="00F738DB"/>
    <w:rsid w:val="00F73A87"/>
    <w:rsid w:val="00F76866"/>
    <w:rsid w:val="00F76CC0"/>
    <w:rsid w:val="00F76D6D"/>
    <w:rsid w:val="00F84924"/>
    <w:rsid w:val="00F84DD3"/>
    <w:rsid w:val="00F857F1"/>
    <w:rsid w:val="00F87876"/>
    <w:rsid w:val="00F91104"/>
    <w:rsid w:val="00F9357B"/>
    <w:rsid w:val="00F939FA"/>
    <w:rsid w:val="00F93CCF"/>
    <w:rsid w:val="00F95EC5"/>
    <w:rsid w:val="00F9620B"/>
    <w:rsid w:val="00FA356C"/>
    <w:rsid w:val="00FA42F9"/>
    <w:rsid w:val="00FA632A"/>
    <w:rsid w:val="00FA6F03"/>
    <w:rsid w:val="00FB3A18"/>
    <w:rsid w:val="00FB4783"/>
    <w:rsid w:val="00FB6980"/>
    <w:rsid w:val="00FB773F"/>
    <w:rsid w:val="00FC34DD"/>
    <w:rsid w:val="00FD1DF0"/>
    <w:rsid w:val="00FD2CBA"/>
    <w:rsid w:val="00FD6E3E"/>
    <w:rsid w:val="00FE00F9"/>
    <w:rsid w:val="00FE483E"/>
    <w:rsid w:val="00FE57C6"/>
    <w:rsid w:val="00FF0405"/>
    <w:rsid w:val="00FF52BF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4A874-A5DD-4975-8D76-4704092B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11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1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0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807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072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7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71D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7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71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11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11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30D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Changxin LIU</dc:creator>
  <cp:keywords/>
  <dc:description/>
  <cp:lastModifiedBy>Changxin LIU</cp:lastModifiedBy>
  <cp:revision>2124</cp:revision>
  <cp:lastPrinted>2014-11-08T10:35:00Z</cp:lastPrinted>
  <dcterms:created xsi:type="dcterms:W3CDTF">2014-11-01T07:35:00Z</dcterms:created>
  <dcterms:modified xsi:type="dcterms:W3CDTF">2015-03-05T03:35:00Z</dcterms:modified>
</cp:coreProperties>
</file>